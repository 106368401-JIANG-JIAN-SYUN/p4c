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ED325" w14:textId="1593C6AD" w:rsidR="009C0CD9" w:rsidRDefault="00CC258C" w:rsidP="00CC258C">
      <w:pPr>
        <w:pStyle w:val="Title"/>
      </w:pPr>
      <w:r>
        <w:t>P</w:t>
      </w:r>
      <w:bookmarkStart w:id="0" w:name="_Ref445810772"/>
      <w:bookmarkEnd w:id="0"/>
      <w:r>
        <w:t xml:space="preserve">4 </w:t>
      </w:r>
      <w:r w:rsidR="00AC1B40">
        <w:t xml:space="preserve">v1.2 </w:t>
      </w:r>
      <w:r>
        <w:t>Language Specification</w:t>
      </w:r>
      <w:r w:rsidR="005E4B61">
        <w:br/>
        <w:t>(draft)</w:t>
      </w:r>
    </w:p>
    <w:p w14:paraId="3D0BB777" w14:textId="058A28CD" w:rsidR="002A675A" w:rsidRPr="00A3325F" w:rsidRDefault="002A675A" w:rsidP="00A3325F">
      <w:pPr>
        <w:jc w:val="center"/>
        <w:rPr>
          <w:sz w:val="28"/>
        </w:rPr>
      </w:pPr>
      <w:r w:rsidRPr="00A3325F">
        <w:rPr>
          <w:sz w:val="28"/>
        </w:rPr>
        <w:t>The P4.org language consortium</w:t>
      </w:r>
    </w:p>
    <w:p w14:paraId="3E9716B2" w14:textId="2A8634E7" w:rsidR="00D77F84" w:rsidRDefault="00AC1B40" w:rsidP="00D77F84">
      <w:del w:id="1" w:author="Mihai Budiu" w:date="2016-04-06T15:12:00Z">
        <w:r w:rsidDel="005364C6">
          <w:delText>March 1</w:delText>
        </w:r>
        <w:r w:rsidR="001D6A25" w:rsidDel="005364C6">
          <w:delText>5</w:delText>
        </w:r>
      </w:del>
      <w:ins w:id="2" w:author="Mihai Budiu" w:date="2016-04-06T15:12:00Z">
        <w:r w:rsidR="005364C6">
          <w:t>April 6</w:t>
        </w:r>
      </w:ins>
      <w:r w:rsidR="00C0076B">
        <w:t>,</w:t>
      </w:r>
      <w:r w:rsidR="00D77F84">
        <w:t xml:space="preserve"> 201</w:t>
      </w:r>
      <w:r>
        <w:t>6</w:t>
      </w:r>
    </w:p>
    <w:p w14:paraId="7E56971B" w14:textId="77777777" w:rsidR="002A675A" w:rsidRDefault="002A675A" w:rsidP="002A675A">
      <w:pPr>
        <w:pStyle w:val="Heading1"/>
      </w:pPr>
      <w:bookmarkStart w:id="3" w:name="_Toc417920550"/>
      <w:bookmarkStart w:id="4" w:name="_Toc445829976"/>
      <w:bookmarkStart w:id="5" w:name="_Toc445799295"/>
      <w:bookmarkStart w:id="6" w:name="_Ref446166284"/>
      <w:r>
        <w:t>Abstract</w:t>
      </w:r>
      <w:bookmarkEnd w:id="3"/>
      <w:bookmarkEnd w:id="4"/>
      <w:bookmarkEnd w:id="5"/>
      <w:bookmarkEnd w:id="6"/>
    </w:p>
    <w:p w14:paraId="342B5B34" w14:textId="1D2917A2" w:rsidR="002A675A" w:rsidRDefault="002A675A" w:rsidP="00D77F84">
      <w:r>
        <w:t xml:space="preserve">P4 is a language for programming the data plane of network </w:t>
      </w:r>
      <w:r w:rsidR="008731EC">
        <w:t>devices</w:t>
      </w:r>
      <w:r>
        <w:t>. This document provides the formal language definition.</w:t>
      </w:r>
    </w:p>
    <w:p w14:paraId="52A6707D" w14:textId="358A14BB" w:rsidR="000747D3" w:rsidRDefault="00980F3D" w:rsidP="00D77F84">
      <w:r>
        <w:t xml:space="preserve">This document provides a precise definition of the P4 language. The </w:t>
      </w:r>
      <w:r w:rsidR="00B13B7E">
        <w:t xml:space="preserve">primary </w:t>
      </w:r>
      <w:r>
        <w:t>target audience for this document</w:t>
      </w:r>
      <w:r w:rsidR="0022395A">
        <w:t xml:space="preserve"> </w:t>
      </w:r>
      <w:r w:rsidR="00B13B7E">
        <w:t>includes</w:t>
      </w:r>
      <w:r w:rsidR="0022395A">
        <w:t xml:space="preserve"> </w:t>
      </w:r>
      <w:r w:rsidR="00E71A0B">
        <w:t xml:space="preserve">developers </w:t>
      </w:r>
      <w:r w:rsidR="00B13B7E">
        <w:t xml:space="preserve">who want to </w:t>
      </w:r>
      <w:r w:rsidR="00E71A0B">
        <w:t>writ</w:t>
      </w:r>
      <w:r w:rsidR="00B13B7E">
        <w:t>e</w:t>
      </w:r>
      <w:r w:rsidR="00E71A0B">
        <w:t xml:space="preserve"> P4 </w:t>
      </w:r>
      <w:r w:rsidR="0022395A">
        <w:t>compiler</w:t>
      </w:r>
      <w:r w:rsidR="00E71A0B">
        <w:t>s</w:t>
      </w:r>
      <w:r w:rsidR="00D84052">
        <w:t>/simulators/IDEs/debuggers</w:t>
      </w:r>
      <w:r w:rsidR="0022395A">
        <w:t xml:space="preserve">. </w:t>
      </w:r>
      <w:r w:rsidR="00EB4C3C">
        <w:t>Th</w:t>
      </w:r>
      <w:r w:rsidR="00B13B7E">
        <w:t>is</w:t>
      </w:r>
      <w:r w:rsidR="00EB4C3C">
        <w:t xml:space="preserve"> document may also be useful for P4 programmers who are interested in understanding precisely the language syntax and semantics.</w:t>
      </w:r>
    </w:p>
    <w:p w14:paraId="2D685167" w14:textId="41FDE1DF" w:rsidR="000005A1" w:rsidRPr="00AC34F6" w:rsidRDefault="000005A1" w:rsidP="00AC34F6">
      <w:pPr>
        <w:rPr>
          <w:rStyle w:val="Heading1Char"/>
        </w:rPr>
      </w:pPr>
      <w:bookmarkStart w:id="7" w:name="_Toc445829977"/>
      <w:bookmarkStart w:id="8" w:name="_Toc445799296"/>
      <w:r w:rsidRPr="00AC34F6">
        <w:rPr>
          <w:rStyle w:val="Heading1Char"/>
        </w:rPr>
        <w:t>Table of Contents</w:t>
      </w:r>
      <w:bookmarkEnd w:id="7"/>
      <w:bookmarkEnd w:id="8"/>
    </w:p>
    <w:p w14:paraId="032FB524" w14:textId="77777777" w:rsidR="00886E98" w:rsidRDefault="000005A1">
      <w:pPr>
        <w:pStyle w:val="TOC1"/>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45829976" w:history="1">
        <w:r w:rsidR="00886E98" w:rsidRPr="00B44955">
          <w:rPr>
            <w:rStyle w:val="Hyperlink"/>
            <w:noProof/>
          </w:rPr>
          <w:t>1</w:t>
        </w:r>
        <w:r w:rsidR="00886E98">
          <w:rPr>
            <w:rFonts w:asciiTheme="minorHAnsi" w:eastAsiaTheme="minorEastAsia" w:hAnsiTheme="minorHAnsi" w:cstheme="minorBidi"/>
            <w:noProof/>
            <w:sz w:val="24"/>
          </w:rPr>
          <w:tab/>
        </w:r>
        <w:r w:rsidR="00886E98" w:rsidRPr="00B44955">
          <w:rPr>
            <w:rStyle w:val="Hyperlink"/>
            <w:noProof/>
          </w:rPr>
          <w:t>Abstract</w:t>
        </w:r>
        <w:r w:rsidR="00886E98">
          <w:rPr>
            <w:noProof/>
            <w:webHidden/>
          </w:rPr>
          <w:tab/>
        </w:r>
        <w:r w:rsidR="00886E98">
          <w:rPr>
            <w:noProof/>
            <w:webHidden/>
          </w:rPr>
          <w:fldChar w:fldCharType="begin"/>
        </w:r>
        <w:r w:rsidR="00886E98">
          <w:rPr>
            <w:noProof/>
            <w:webHidden/>
          </w:rPr>
          <w:instrText xml:space="preserve"> PAGEREF _Toc445829976 \h </w:instrText>
        </w:r>
        <w:r w:rsidR="00886E98">
          <w:rPr>
            <w:noProof/>
            <w:webHidden/>
          </w:rPr>
        </w:r>
        <w:r w:rsidR="00886E98">
          <w:rPr>
            <w:noProof/>
            <w:webHidden/>
          </w:rPr>
          <w:fldChar w:fldCharType="separate"/>
        </w:r>
        <w:r w:rsidR="00104560">
          <w:rPr>
            <w:noProof/>
            <w:webHidden/>
          </w:rPr>
          <w:t>1</w:t>
        </w:r>
        <w:r w:rsidR="00886E98">
          <w:rPr>
            <w:noProof/>
            <w:webHidden/>
          </w:rPr>
          <w:fldChar w:fldCharType="end"/>
        </w:r>
      </w:hyperlink>
    </w:p>
    <w:p w14:paraId="5844D2E2" w14:textId="77777777" w:rsidR="00886E98" w:rsidRDefault="008E3090">
      <w:pPr>
        <w:pStyle w:val="TOC1"/>
        <w:rPr>
          <w:rFonts w:asciiTheme="minorHAnsi" w:eastAsiaTheme="minorEastAsia" w:hAnsiTheme="minorHAnsi" w:cstheme="minorBidi"/>
          <w:noProof/>
          <w:sz w:val="24"/>
        </w:rPr>
      </w:pPr>
      <w:hyperlink w:anchor="_Toc445829977" w:history="1">
        <w:r w:rsidR="00886E98" w:rsidRPr="00B44955">
          <w:rPr>
            <w:rStyle w:val="Hyperlink"/>
            <w:noProof/>
          </w:rPr>
          <w:t>Table of Contents</w:t>
        </w:r>
        <w:r w:rsidR="00886E98">
          <w:rPr>
            <w:noProof/>
            <w:webHidden/>
          </w:rPr>
          <w:tab/>
        </w:r>
        <w:r w:rsidR="00886E98">
          <w:rPr>
            <w:noProof/>
            <w:webHidden/>
          </w:rPr>
          <w:fldChar w:fldCharType="begin"/>
        </w:r>
        <w:r w:rsidR="00886E98">
          <w:rPr>
            <w:noProof/>
            <w:webHidden/>
          </w:rPr>
          <w:instrText xml:space="preserve"> PAGEREF _Toc445829977 \h </w:instrText>
        </w:r>
        <w:r w:rsidR="00886E98">
          <w:rPr>
            <w:noProof/>
            <w:webHidden/>
          </w:rPr>
        </w:r>
        <w:r w:rsidR="00886E98">
          <w:rPr>
            <w:noProof/>
            <w:webHidden/>
          </w:rPr>
          <w:fldChar w:fldCharType="separate"/>
        </w:r>
        <w:r w:rsidR="00104560">
          <w:rPr>
            <w:noProof/>
            <w:webHidden/>
          </w:rPr>
          <w:t>1</w:t>
        </w:r>
        <w:r w:rsidR="00886E98">
          <w:rPr>
            <w:noProof/>
            <w:webHidden/>
          </w:rPr>
          <w:fldChar w:fldCharType="end"/>
        </w:r>
      </w:hyperlink>
    </w:p>
    <w:p w14:paraId="635B19C5" w14:textId="77777777" w:rsidR="00886E98" w:rsidRDefault="008E3090">
      <w:pPr>
        <w:pStyle w:val="TOC1"/>
        <w:rPr>
          <w:rFonts w:asciiTheme="minorHAnsi" w:eastAsiaTheme="minorEastAsia" w:hAnsiTheme="minorHAnsi" w:cstheme="minorBidi"/>
          <w:noProof/>
          <w:sz w:val="24"/>
        </w:rPr>
      </w:pPr>
      <w:hyperlink w:anchor="_Toc445829978" w:history="1">
        <w:r w:rsidR="00886E98" w:rsidRPr="00B44955">
          <w:rPr>
            <w:rStyle w:val="Hyperlink"/>
            <w:noProof/>
          </w:rPr>
          <w:t>2</w:t>
        </w:r>
        <w:r w:rsidR="00886E98">
          <w:rPr>
            <w:rFonts w:asciiTheme="minorHAnsi" w:eastAsiaTheme="minorEastAsia" w:hAnsiTheme="minorHAnsi" w:cstheme="minorBidi"/>
            <w:noProof/>
            <w:sz w:val="24"/>
          </w:rPr>
          <w:tab/>
        </w:r>
        <w:r w:rsidR="00886E98" w:rsidRPr="00B44955">
          <w:rPr>
            <w:rStyle w:val="Hyperlink"/>
            <w:noProof/>
          </w:rPr>
          <w:t>Overview</w:t>
        </w:r>
        <w:r w:rsidR="00886E98">
          <w:rPr>
            <w:noProof/>
            <w:webHidden/>
          </w:rPr>
          <w:tab/>
        </w:r>
        <w:r w:rsidR="00886E98">
          <w:rPr>
            <w:noProof/>
            <w:webHidden/>
          </w:rPr>
          <w:fldChar w:fldCharType="begin"/>
        </w:r>
        <w:r w:rsidR="00886E98">
          <w:rPr>
            <w:noProof/>
            <w:webHidden/>
          </w:rPr>
          <w:instrText xml:space="preserve"> PAGEREF _Toc445829978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8F87A1A"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29979" w:history="1">
        <w:r w:rsidR="00886E98" w:rsidRPr="00B44955">
          <w:rPr>
            <w:rStyle w:val="Hyperlink"/>
            <w:noProof/>
          </w:rPr>
          <w:t>2.1</w:t>
        </w:r>
        <w:r w:rsidR="00886E98">
          <w:rPr>
            <w:rFonts w:asciiTheme="minorHAnsi" w:eastAsiaTheme="minorEastAsia" w:hAnsiTheme="minorHAnsi" w:cstheme="minorBidi"/>
            <w:noProof/>
            <w:sz w:val="24"/>
          </w:rPr>
          <w:tab/>
        </w:r>
        <w:r w:rsidR="00886E98" w:rsidRPr="00B44955">
          <w:rPr>
            <w:rStyle w:val="Hyperlink"/>
            <w:noProof/>
          </w:rPr>
          <w:t>P4 language evolution: versions v1.0/v1.1 and v1.2</w:t>
        </w:r>
        <w:r w:rsidR="00886E98">
          <w:rPr>
            <w:noProof/>
            <w:webHidden/>
          </w:rPr>
          <w:tab/>
        </w:r>
        <w:r w:rsidR="00886E98">
          <w:rPr>
            <w:noProof/>
            <w:webHidden/>
          </w:rPr>
          <w:fldChar w:fldCharType="begin"/>
        </w:r>
        <w:r w:rsidR="00886E98">
          <w:rPr>
            <w:noProof/>
            <w:webHidden/>
          </w:rPr>
          <w:instrText xml:space="preserve"> PAGEREF _Toc445829979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F7101A0" w14:textId="77777777" w:rsidR="00886E98" w:rsidRDefault="008E3090">
      <w:pPr>
        <w:pStyle w:val="TOC1"/>
        <w:rPr>
          <w:rFonts w:asciiTheme="minorHAnsi" w:eastAsiaTheme="minorEastAsia" w:hAnsiTheme="minorHAnsi" w:cstheme="minorBidi"/>
          <w:noProof/>
          <w:sz w:val="24"/>
        </w:rPr>
      </w:pPr>
      <w:hyperlink w:anchor="_Toc445829980" w:history="1">
        <w:r w:rsidR="00886E98" w:rsidRPr="00B44955">
          <w:rPr>
            <w:rStyle w:val="Hyperlink"/>
            <w:noProof/>
          </w:rPr>
          <w:t>3</w:t>
        </w:r>
        <w:r w:rsidR="00886E98">
          <w:rPr>
            <w:rFonts w:asciiTheme="minorHAnsi" w:eastAsiaTheme="minorEastAsia" w:hAnsiTheme="minorHAnsi" w:cstheme="minorBidi"/>
            <w:noProof/>
            <w:sz w:val="24"/>
          </w:rPr>
          <w:tab/>
        </w:r>
        <w:r w:rsidR="00886E98" w:rsidRPr="00B44955">
          <w:rPr>
            <w:rStyle w:val="Hyperlink"/>
            <w:noProof/>
          </w:rPr>
          <w:t>Hardware-software interfaces and the Target Architecture Model</w:t>
        </w:r>
        <w:r w:rsidR="00886E98">
          <w:rPr>
            <w:noProof/>
            <w:webHidden/>
          </w:rPr>
          <w:tab/>
        </w:r>
        <w:r w:rsidR="00886E98">
          <w:rPr>
            <w:noProof/>
            <w:webHidden/>
          </w:rPr>
          <w:fldChar w:fldCharType="begin"/>
        </w:r>
        <w:r w:rsidR="00886E98">
          <w:rPr>
            <w:noProof/>
            <w:webHidden/>
          </w:rPr>
          <w:instrText xml:space="preserve"> PAGEREF _Toc445829980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D582A39"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29981" w:history="1">
        <w:r w:rsidR="00886E98" w:rsidRPr="00B44955">
          <w:rPr>
            <w:rStyle w:val="Hyperlink"/>
            <w:noProof/>
          </w:rPr>
          <w:t>3.1</w:t>
        </w:r>
        <w:r w:rsidR="00886E98">
          <w:rPr>
            <w:rFonts w:asciiTheme="minorHAnsi" w:eastAsiaTheme="minorEastAsia" w:hAnsiTheme="minorHAnsi" w:cstheme="minorBidi"/>
            <w:noProof/>
            <w:sz w:val="24"/>
          </w:rPr>
          <w:tab/>
        </w:r>
        <w:r w:rsidR="00886E98" w:rsidRPr="00B44955">
          <w:rPr>
            <w:rStyle w:val="Hyperlink"/>
            <w:noProof/>
          </w:rPr>
          <w:t>The target architecture model</w:t>
        </w:r>
        <w:r w:rsidR="00886E98">
          <w:rPr>
            <w:noProof/>
            <w:webHidden/>
          </w:rPr>
          <w:tab/>
        </w:r>
        <w:r w:rsidR="00886E98">
          <w:rPr>
            <w:noProof/>
            <w:webHidden/>
          </w:rPr>
          <w:fldChar w:fldCharType="begin"/>
        </w:r>
        <w:r w:rsidR="00886E98">
          <w:rPr>
            <w:noProof/>
            <w:webHidden/>
          </w:rPr>
          <w:instrText xml:space="preserve"> PAGEREF _Toc445829981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A58910A"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29982" w:history="1">
        <w:r w:rsidR="00886E98" w:rsidRPr="00B44955">
          <w:rPr>
            <w:rStyle w:val="Hyperlink"/>
            <w:noProof/>
          </w:rPr>
          <w:t>3.2</w:t>
        </w:r>
        <w:r w:rsidR="00886E98">
          <w:rPr>
            <w:rFonts w:asciiTheme="minorHAnsi" w:eastAsiaTheme="minorEastAsia" w:hAnsiTheme="minorHAnsi" w:cstheme="minorBidi"/>
            <w:noProof/>
            <w:sz w:val="24"/>
          </w:rPr>
          <w:tab/>
        </w:r>
        <w:r w:rsidR="00886E98" w:rsidRPr="00B44955">
          <w:rPr>
            <w:rStyle w:val="Hyperlink"/>
            <w:noProof/>
          </w:rPr>
          <w:t>P4 program hardware-software interfaces</w:t>
        </w:r>
        <w:r w:rsidR="00886E98">
          <w:rPr>
            <w:noProof/>
            <w:webHidden/>
          </w:rPr>
          <w:tab/>
        </w:r>
        <w:r w:rsidR="00886E98">
          <w:rPr>
            <w:noProof/>
            <w:webHidden/>
          </w:rPr>
          <w:fldChar w:fldCharType="begin"/>
        </w:r>
        <w:r w:rsidR="00886E98">
          <w:rPr>
            <w:noProof/>
            <w:webHidden/>
          </w:rPr>
          <w:instrText xml:space="preserve"> PAGEREF _Toc445829982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2C11FA7"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29983" w:history="1">
        <w:r w:rsidR="00886E98" w:rsidRPr="00B44955">
          <w:rPr>
            <w:rStyle w:val="Hyperlink"/>
            <w:noProof/>
          </w:rPr>
          <w:t>3.3</w:t>
        </w:r>
        <w:r w:rsidR="00886E98">
          <w:rPr>
            <w:rFonts w:asciiTheme="minorHAnsi" w:eastAsiaTheme="minorEastAsia" w:hAnsiTheme="minorHAnsi" w:cstheme="minorBidi"/>
            <w:noProof/>
            <w:sz w:val="24"/>
          </w:rPr>
          <w:tab/>
        </w:r>
        <w:r w:rsidR="00886E98" w:rsidRPr="00B44955">
          <w:rPr>
            <w:rStyle w:val="Hyperlink"/>
            <w:noProof/>
          </w:rPr>
          <w:t>External fixed-functionality units</w:t>
        </w:r>
        <w:r w:rsidR="00886E98">
          <w:rPr>
            <w:noProof/>
            <w:webHidden/>
          </w:rPr>
          <w:tab/>
        </w:r>
        <w:r w:rsidR="00886E98">
          <w:rPr>
            <w:noProof/>
            <w:webHidden/>
          </w:rPr>
          <w:fldChar w:fldCharType="begin"/>
        </w:r>
        <w:r w:rsidR="00886E98">
          <w:rPr>
            <w:noProof/>
            <w:webHidden/>
          </w:rPr>
          <w:instrText xml:space="preserve"> PAGEREF _Toc445829983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5E7F62E" w14:textId="77777777" w:rsidR="00886E98" w:rsidRDefault="008E3090">
      <w:pPr>
        <w:pStyle w:val="TOC1"/>
        <w:rPr>
          <w:rFonts w:asciiTheme="minorHAnsi" w:eastAsiaTheme="minorEastAsia" w:hAnsiTheme="minorHAnsi" w:cstheme="minorBidi"/>
          <w:noProof/>
          <w:sz w:val="24"/>
        </w:rPr>
      </w:pPr>
      <w:hyperlink w:anchor="_Toc445829984" w:history="1">
        <w:r w:rsidR="00886E98" w:rsidRPr="00B44955">
          <w:rPr>
            <w:rStyle w:val="Hyperlink"/>
            <w:noProof/>
          </w:rPr>
          <w:t>4</w:t>
        </w:r>
        <w:r w:rsidR="00886E98">
          <w:rPr>
            <w:rFonts w:asciiTheme="minorHAnsi" w:eastAsiaTheme="minorEastAsia" w:hAnsiTheme="minorHAnsi" w:cstheme="minorBidi"/>
            <w:noProof/>
            <w:sz w:val="24"/>
          </w:rPr>
          <w:tab/>
        </w:r>
        <w:r w:rsidR="00886E98" w:rsidRPr="00B44955">
          <w:rPr>
            <w:rStyle w:val="Hyperlink"/>
            <w:noProof/>
          </w:rPr>
          <w:t>An example: programming a simple switch</w:t>
        </w:r>
        <w:r w:rsidR="00886E98">
          <w:rPr>
            <w:noProof/>
            <w:webHidden/>
          </w:rPr>
          <w:tab/>
        </w:r>
        <w:r w:rsidR="00886E98">
          <w:rPr>
            <w:noProof/>
            <w:webHidden/>
          </w:rPr>
          <w:fldChar w:fldCharType="begin"/>
        </w:r>
        <w:r w:rsidR="00886E98">
          <w:rPr>
            <w:noProof/>
            <w:webHidden/>
          </w:rPr>
          <w:instrText xml:space="preserve"> PAGEREF _Toc445829984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EDBF223"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29985" w:history="1">
        <w:r w:rsidR="00886E98" w:rsidRPr="00B44955">
          <w:rPr>
            <w:rStyle w:val="Hyperlink"/>
            <w:noProof/>
          </w:rPr>
          <w:t>4.1</w:t>
        </w:r>
        <w:r w:rsidR="00886E98">
          <w:rPr>
            <w:rFonts w:asciiTheme="minorHAnsi" w:eastAsiaTheme="minorEastAsia" w:hAnsiTheme="minorHAnsi" w:cstheme="minorBidi"/>
            <w:noProof/>
            <w:sz w:val="24"/>
          </w:rPr>
          <w:tab/>
        </w:r>
        <w:r w:rsidR="00886E98" w:rsidRPr="00B44955">
          <w:rPr>
            <w:rStyle w:val="Hyperlink"/>
            <w:noProof/>
          </w:rPr>
          <w:t>Simple Switch architecture declaration</w:t>
        </w:r>
        <w:r w:rsidR="00886E98">
          <w:rPr>
            <w:noProof/>
            <w:webHidden/>
          </w:rPr>
          <w:tab/>
        </w:r>
        <w:r w:rsidR="00886E98">
          <w:rPr>
            <w:noProof/>
            <w:webHidden/>
          </w:rPr>
          <w:fldChar w:fldCharType="begin"/>
        </w:r>
        <w:r w:rsidR="00886E98">
          <w:rPr>
            <w:noProof/>
            <w:webHidden/>
          </w:rPr>
          <w:instrText xml:space="preserve"> PAGEREF _Toc445829985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6E52818"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29986" w:history="1">
        <w:r w:rsidR="00886E98" w:rsidRPr="00B44955">
          <w:rPr>
            <w:rStyle w:val="Hyperlink"/>
            <w:noProof/>
          </w:rPr>
          <w:t>4.2</w:t>
        </w:r>
        <w:r w:rsidR="00886E98">
          <w:rPr>
            <w:rFonts w:asciiTheme="minorHAnsi" w:eastAsiaTheme="minorEastAsia" w:hAnsiTheme="minorHAnsi" w:cstheme="minorBidi"/>
            <w:noProof/>
            <w:sz w:val="24"/>
          </w:rPr>
          <w:tab/>
        </w:r>
        <w:r w:rsidR="00886E98" w:rsidRPr="00B44955">
          <w:rPr>
            <w:rStyle w:val="Hyperlink"/>
            <w:noProof/>
          </w:rPr>
          <w:t>Simple switch data plane architecture description</w:t>
        </w:r>
        <w:r w:rsidR="00886E98">
          <w:rPr>
            <w:noProof/>
            <w:webHidden/>
          </w:rPr>
          <w:tab/>
        </w:r>
        <w:r w:rsidR="00886E98">
          <w:rPr>
            <w:noProof/>
            <w:webHidden/>
          </w:rPr>
          <w:fldChar w:fldCharType="begin"/>
        </w:r>
        <w:r w:rsidR="00886E98">
          <w:rPr>
            <w:noProof/>
            <w:webHidden/>
          </w:rPr>
          <w:instrText xml:space="preserve"> PAGEREF _Toc445829986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03FF278"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29987" w:history="1">
        <w:r w:rsidR="00886E98" w:rsidRPr="00B44955">
          <w:rPr>
            <w:rStyle w:val="Hyperlink"/>
            <w:noProof/>
          </w:rPr>
          <w:t>4.2.1</w:t>
        </w:r>
        <w:r w:rsidR="00886E98">
          <w:rPr>
            <w:rFonts w:asciiTheme="minorHAnsi" w:eastAsiaTheme="minorEastAsia" w:hAnsiTheme="minorHAnsi" w:cstheme="minorBidi"/>
            <w:noProof/>
            <w:sz w:val="24"/>
          </w:rPr>
          <w:tab/>
        </w:r>
        <w:r w:rsidR="00886E98" w:rsidRPr="00B44955">
          <w:rPr>
            <w:rStyle w:val="Hyperlink"/>
            <w:noProof/>
          </w:rPr>
          <w:t>The arbiter block</w:t>
        </w:r>
        <w:r w:rsidR="00886E98">
          <w:rPr>
            <w:noProof/>
            <w:webHidden/>
          </w:rPr>
          <w:tab/>
        </w:r>
        <w:r w:rsidR="00886E98">
          <w:rPr>
            <w:noProof/>
            <w:webHidden/>
          </w:rPr>
          <w:fldChar w:fldCharType="begin"/>
        </w:r>
        <w:r w:rsidR="00886E98">
          <w:rPr>
            <w:noProof/>
            <w:webHidden/>
          </w:rPr>
          <w:instrText xml:space="preserve"> PAGEREF _Toc445829987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0459F97"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29988" w:history="1">
        <w:r w:rsidR="00886E98" w:rsidRPr="00B44955">
          <w:rPr>
            <w:rStyle w:val="Hyperlink"/>
            <w:noProof/>
          </w:rPr>
          <w:t>4.2.2</w:t>
        </w:r>
        <w:r w:rsidR="00886E98">
          <w:rPr>
            <w:rFonts w:asciiTheme="minorHAnsi" w:eastAsiaTheme="minorEastAsia" w:hAnsiTheme="minorHAnsi" w:cstheme="minorBidi"/>
            <w:noProof/>
            <w:sz w:val="24"/>
          </w:rPr>
          <w:tab/>
        </w:r>
        <w:r w:rsidR="00886E98" w:rsidRPr="00B44955">
          <w:rPr>
            <w:rStyle w:val="Hyperlink"/>
            <w:noProof/>
          </w:rPr>
          <w:t>The demux block</w:t>
        </w:r>
        <w:r w:rsidR="00886E98">
          <w:rPr>
            <w:noProof/>
            <w:webHidden/>
          </w:rPr>
          <w:tab/>
        </w:r>
        <w:r w:rsidR="00886E98">
          <w:rPr>
            <w:noProof/>
            <w:webHidden/>
          </w:rPr>
          <w:fldChar w:fldCharType="begin"/>
        </w:r>
        <w:r w:rsidR="00886E98">
          <w:rPr>
            <w:noProof/>
            <w:webHidden/>
          </w:rPr>
          <w:instrText xml:space="preserve"> PAGEREF _Toc445829988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A082DF6"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29989" w:history="1">
        <w:r w:rsidR="00886E98" w:rsidRPr="00B44955">
          <w:rPr>
            <w:rStyle w:val="Hyperlink"/>
            <w:noProof/>
          </w:rPr>
          <w:t>4.3</w:t>
        </w:r>
        <w:r w:rsidR="00886E98">
          <w:rPr>
            <w:rFonts w:asciiTheme="minorHAnsi" w:eastAsiaTheme="minorEastAsia" w:hAnsiTheme="minorHAnsi" w:cstheme="minorBidi"/>
            <w:noProof/>
            <w:sz w:val="24"/>
          </w:rPr>
          <w:tab/>
        </w:r>
        <w:r w:rsidR="00886E98" w:rsidRPr="00B44955">
          <w:rPr>
            <w:rStyle w:val="Hyperlink"/>
            <w:noProof/>
          </w:rPr>
          <w:t>A complete program for the Simple Switch</w:t>
        </w:r>
        <w:r w:rsidR="00886E98">
          <w:rPr>
            <w:noProof/>
            <w:webHidden/>
          </w:rPr>
          <w:tab/>
        </w:r>
        <w:r w:rsidR="00886E98">
          <w:rPr>
            <w:noProof/>
            <w:webHidden/>
          </w:rPr>
          <w:fldChar w:fldCharType="begin"/>
        </w:r>
        <w:r w:rsidR="00886E98">
          <w:rPr>
            <w:noProof/>
            <w:webHidden/>
          </w:rPr>
          <w:instrText xml:space="preserve"> PAGEREF _Toc445829989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6D8027F" w14:textId="77777777" w:rsidR="00886E98" w:rsidRDefault="008E3090">
      <w:pPr>
        <w:pStyle w:val="TOC1"/>
        <w:rPr>
          <w:rFonts w:asciiTheme="minorHAnsi" w:eastAsiaTheme="minorEastAsia" w:hAnsiTheme="minorHAnsi" w:cstheme="minorBidi"/>
          <w:noProof/>
          <w:sz w:val="24"/>
        </w:rPr>
      </w:pPr>
      <w:hyperlink w:anchor="_Toc445829990" w:history="1">
        <w:r w:rsidR="00886E98" w:rsidRPr="00B44955">
          <w:rPr>
            <w:rStyle w:val="Hyperlink"/>
            <w:noProof/>
          </w:rPr>
          <w:t>5</w:t>
        </w:r>
        <w:r w:rsidR="00886E98">
          <w:rPr>
            <w:rFonts w:asciiTheme="minorHAnsi" w:eastAsiaTheme="minorEastAsia" w:hAnsiTheme="minorHAnsi" w:cstheme="minorBidi"/>
            <w:noProof/>
            <w:sz w:val="24"/>
          </w:rPr>
          <w:tab/>
        </w:r>
        <w:r w:rsidR="00886E98" w:rsidRPr="00B44955">
          <w:rPr>
            <w:rStyle w:val="Hyperlink"/>
            <w:noProof/>
          </w:rPr>
          <w:t>P4 Language definition</w:t>
        </w:r>
        <w:r w:rsidR="00886E98">
          <w:rPr>
            <w:noProof/>
            <w:webHidden/>
          </w:rPr>
          <w:tab/>
        </w:r>
        <w:r w:rsidR="00886E98">
          <w:rPr>
            <w:noProof/>
            <w:webHidden/>
          </w:rPr>
          <w:fldChar w:fldCharType="begin"/>
        </w:r>
        <w:r w:rsidR="00886E98">
          <w:rPr>
            <w:noProof/>
            <w:webHidden/>
          </w:rPr>
          <w:instrText xml:space="preserve"> PAGEREF _Toc445829990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7E48A97"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29991" w:history="1">
        <w:r w:rsidR="00886E98" w:rsidRPr="00B44955">
          <w:rPr>
            <w:rStyle w:val="Hyperlink"/>
            <w:noProof/>
          </w:rPr>
          <w:t>5.1</w:t>
        </w:r>
        <w:r w:rsidR="00886E98">
          <w:rPr>
            <w:rFonts w:asciiTheme="minorHAnsi" w:eastAsiaTheme="minorEastAsia" w:hAnsiTheme="minorHAnsi" w:cstheme="minorBidi"/>
            <w:noProof/>
            <w:sz w:val="24"/>
          </w:rPr>
          <w:tab/>
        </w:r>
        <w:r w:rsidR="00886E98" w:rsidRPr="00B44955">
          <w:rPr>
            <w:rStyle w:val="Hyperlink"/>
            <w:noProof/>
          </w:rPr>
          <w:t>Syntax and semantics</w:t>
        </w:r>
        <w:r w:rsidR="00886E98">
          <w:rPr>
            <w:noProof/>
            <w:webHidden/>
          </w:rPr>
          <w:tab/>
        </w:r>
        <w:r w:rsidR="00886E98">
          <w:rPr>
            <w:noProof/>
            <w:webHidden/>
          </w:rPr>
          <w:fldChar w:fldCharType="begin"/>
        </w:r>
        <w:r w:rsidR="00886E98">
          <w:rPr>
            <w:noProof/>
            <w:webHidden/>
          </w:rPr>
          <w:instrText xml:space="preserve"> PAGEREF _Toc445829991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5A5B580"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29992" w:history="1">
        <w:r w:rsidR="00886E98" w:rsidRPr="00B44955">
          <w:rPr>
            <w:rStyle w:val="Hyperlink"/>
            <w:noProof/>
          </w:rPr>
          <w:t>5.1.1</w:t>
        </w:r>
        <w:r w:rsidR="00886E98">
          <w:rPr>
            <w:rFonts w:asciiTheme="minorHAnsi" w:eastAsiaTheme="minorEastAsia" w:hAnsiTheme="minorHAnsi" w:cstheme="minorBidi"/>
            <w:noProof/>
            <w:sz w:val="24"/>
          </w:rPr>
          <w:tab/>
        </w:r>
        <w:r w:rsidR="00886E98" w:rsidRPr="00B44955">
          <w:rPr>
            <w:rStyle w:val="Hyperlink"/>
            <w:noProof/>
          </w:rPr>
          <w:t>Grammar</w:t>
        </w:r>
        <w:r w:rsidR="00886E98">
          <w:rPr>
            <w:noProof/>
            <w:webHidden/>
          </w:rPr>
          <w:tab/>
        </w:r>
        <w:r w:rsidR="00886E98">
          <w:rPr>
            <w:noProof/>
            <w:webHidden/>
          </w:rPr>
          <w:fldChar w:fldCharType="begin"/>
        </w:r>
        <w:r w:rsidR="00886E98">
          <w:rPr>
            <w:noProof/>
            <w:webHidden/>
          </w:rPr>
          <w:instrText xml:space="preserve"> PAGEREF _Toc445829992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1309FAF"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29993" w:history="1">
        <w:r w:rsidR="00886E98" w:rsidRPr="00B44955">
          <w:rPr>
            <w:rStyle w:val="Hyperlink"/>
            <w:noProof/>
          </w:rPr>
          <w:t>5.1.2</w:t>
        </w:r>
        <w:r w:rsidR="00886E98">
          <w:rPr>
            <w:rFonts w:asciiTheme="minorHAnsi" w:eastAsiaTheme="minorEastAsia" w:hAnsiTheme="minorHAnsi" w:cstheme="minorBidi"/>
            <w:noProof/>
            <w:sz w:val="24"/>
          </w:rPr>
          <w:tab/>
        </w:r>
        <w:r w:rsidR="00886E98" w:rsidRPr="00B44955">
          <w:rPr>
            <w:rStyle w:val="Hyperlink"/>
            <w:noProof/>
          </w:rPr>
          <w:t>Semantics and the P4 abstract machines</w:t>
        </w:r>
        <w:r w:rsidR="00886E98">
          <w:rPr>
            <w:noProof/>
            <w:webHidden/>
          </w:rPr>
          <w:tab/>
        </w:r>
        <w:r w:rsidR="00886E98">
          <w:rPr>
            <w:noProof/>
            <w:webHidden/>
          </w:rPr>
          <w:fldChar w:fldCharType="begin"/>
        </w:r>
        <w:r w:rsidR="00886E98">
          <w:rPr>
            <w:noProof/>
            <w:webHidden/>
          </w:rPr>
          <w:instrText xml:space="preserve"> PAGEREF _Toc445829993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16AA830"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29994" w:history="1">
        <w:r w:rsidR="00886E98" w:rsidRPr="00B44955">
          <w:rPr>
            <w:rStyle w:val="Hyperlink"/>
            <w:noProof/>
          </w:rPr>
          <w:t>5.2</w:t>
        </w:r>
        <w:r w:rsidR="00886E98">
          <w:rPr>
            <w:rFonts w:asciiTheme="minorHAnsi" w:eastAsiaTheme="minorEastAsia" w:hAnsiTheme="minorHAnsi" w:cstheme="minorBidi"/>
            <w:noProof/>
            <w:sz w:val="24"/>
          </w:rPr>
          <w:tab/>
        </w:r>
        <w:r w:rsidR="00886E98" w:rsidRPr="00B44955">
          <w:rPr>
            <w:rStyle w:val="Hyperlink"/>
            <w:noProof/>
          </w:rPr>
          <w:t>Preprocessing</w:t>
        </w:r>
        <w:r w:rsidR="00886E98">
          <w:rPr>
            <w:noProof/>
            <w:webHidden/>
          </w:rPr>
          <w:tab/>
        </w:r>
        <w:r w:rsidR="00886E98">
          <w:rPr>
            <w:noProof/>
            <w:webHidden/>
          </w:rPr>
          <w:fldChar w:fldCharType="begin"/>
        </w:r>
        <w:r w:rsidR="00886E98">
          <w:rPr>
            <w:noProof/>
            <w:webHidden/>
          </w:rPr>
          <w:instrText xml:space="preserve"> PAGEREF _Toc445829994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3C2E1F9"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29995" w:history="1">
        <w:r w:rsidR="00886E98" w:rsidRPr="00B44955">
          <w:rPr>
            <w:rStyle w:val="Hyperlink"/>
            <w:noProof/>
          </w:rPr>
          <w:t>5.2.1</w:t>
        </w:r>
        <w:r w:rsidR="00886E98">
          <w:rPr>
            <w:rFonts w:asciiTheme="minorHAnsi" w:eastAsiaTheme="minorEastAsia" w:hAnsiTheme="minorHAnsi" w:cstheme="minorBidi"/>
            <w:noProof/>
            <w:sz w:val="24"/>
          </w:rPr>
          <w:tab/>
        </w:r>
        <w:r w:rsidR="00886E98" w:rsidRPr="00B44955">
          <w:rPr>
            <w:rStyle w:val="Hyperlink"/>
            <w:noProof/>
          </w:rPr>
          <w:t>P4 core library</w:t>
        </w:r>
        <w:r w:rsidR="00886E98">
          <w:rPr>
            <w:noProof/>
            <w:webHidden/>
          </w:rPr>
          <w:tab/>
        </w:r>
        <w:r w:rsidR="00886E98">
          <w:rPr>
            <w:noProof/>
            <w:webHidden/>
          </w:rPr>
          <w:fldChar w:fldCharType="begin"/>
        </w:r>
        <w:r w:rsidR="00886E98">
          <w:rPr>
            <w:noProof/>
            <w:webHidden/>
          </w:rPr>
          <w:instrText xml:space="preserve"> PAGEREF _Toc445829995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663F190"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29996" w:history="1">
        <w:r w:rsidR="00886E98" w:rsidRPr="00B44955">
          <w:rPr>
            <w:rStyle w:val="Hyperlink"/>
            <w:noProof/>
          </w:rPr>
          <w:t>5.3</w:t>
        </w:r>
        <w:r w:rsidR="00886E98">
          <w:rPr>
            <w:rFonts w:asciiTheme="minorHAnsi" w:eastAsiaTheme="minorEastAsia" w:hAnsiTheme="minorHAnsi" w:cstheme="minorBidi"/>
            <w:noProof/>
            <w:sz w:val="24"/>
          </w:rPr>
          <w:tab/>
        </w:r>
        <w:r w:rsidR="00886E98" w:rsidRPr="00B44955">
          <w:rPr>
            <w:rStyle w:val="Hyperlink"/>
            <w:noProof/>
          </w:rPr>
          <w:t>Lexical constructs</w:t>
        </w:r>
        <w:r w:rsidR="00886E98">
          <w:rPr>
            <w:noProof/>
            <w:webHidden/>
          </w:rPr>
          <w:tab/>
        </w:r>
        <w:r w:rsidR="00886E98">
          <w:rPr>
            <w:noProof/>
            <w:webHidden/>
          </w:rPr>
          <w:fldChar w:fldCharType="begin"/>
        </w:r>
        <w:r w:rsidR="00886E98">
          <w:rPr>
            <w:noProof/>
            <w:webHidden/>
          </w:rPr>
          <w:instrText xml:space="preserve"> PAGEREF _Toc445829996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336EE90"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29997" w:history="1">
        <w:r w:rsidR="00886E98" w:rsidRPr="00B44955">
          <w:rPr>
            <w:rStyle w:val="Hyperlink"/>
            <w:noProof/>
          </w:rPr>
          <w:t>5.3.1</w:t>
        </w:r>
        <w:r w:rsidR="00886E98">
          <w:rPr>
            <w:rFonts w:asciiTheme="minorHAnsi" w:eastAsiaTheme="minorEastAsia" w:hAnsiTheme="minorHAnsi" w:cstheme="minorBidi"/>
            <w:noProof/>
            <w:sz w:val="24"/>
          </w:rPr>
          <w:tab/>
        </w:r>
        <w:r w:rsidR="00886E98" w:rsidRPr="00B44955">
          <w:rPr>
            <w:rStyle w:val="Hyperlink"/>
            <w:noProof/>
          </w:rPr>
          <w:t>Comments</w:t>
        </w:r>
        <w:r w:rsidR="00886E98">
          <w:rPr>
            <w:noProof/>
            <w:webHidden/>
          </w:rPr>
          <w:tab/>
        </w:r>
        <w:r w:rsidR="00886E98">
          <w:rPr>
            <w:noProof/>
            <w:webHidden/>
          </w:rPr>
          <w:fldChar w:fldCharType="begin"/>
        </w:r>
        <w:r w:rsidR="00886E98">
          <w:rPr>
            <w:noProof/>
            <w:webHidden/>
          </w:rPr>
          <w:instrText xml:space="preserve"> PAGEREF _Toc445829997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D6AEE91"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29998" w:history="1">
        <w:r w:rsidR="00886E98" w:rsidRPr="00B44955">
          <w:rPr>
            <w:rStyle w:val="Hyperlink"/>
            <w:noProof/>
          </w:rPr>
          <w:t>5.3.2</w:t>
        </w:r>
        <w:r w:rsidR="00886E98">
          <w:rPr>
            <w:rFonts w:asciiTheme="minorHAnsi" w:eastAsiaTheme="minorEastAsia" w:hAnsiTheme="minorHAnsi" w:cstheme="minorBidi"/>
            <w:noProof/>
            <w:sz w:val="24"/>
          </w:rPr>
          <w:tab/>
        </w:r>
        <w:r w:rsidR="00886E98" w:rsidRPr="00B44955">
          <w:rPr>
            <w:rStyle w:val="Hyperlink"/>
            <w:noProof/>
          </w:rPr>
          <w:t>Literal constants</w:t>
        </w:r>
        <w:r w:rsidR="00886E98">
          <w:rPr>
            <w:noProof/>
            <w:webHidden/>
          </w:rPr>
          <w:tab/>
        </w:r>
        <w:r w:rsidR="00886E98">
          <w:rPr>
            <w:noProof/>
            <w:webHidden/>
          </w:rPr>
          <w:fldChar w:fldCharType="begin"/>
        </w:r>
        <w:r w:rsidR="00886E98">
          <w:rPr>
            <w:noProof/>
            <w:webHidden/>
          </w:rPr>
          <w:instrText xml:space="preserve"> PAGEREF _Toc445829998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A4F0BDE"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29999" w:history="1">
        <w:r w:rsidR="00886E98" w:rsidRPr="00B44955">
          <w:rPr>
            <w:rStyle w:val="Hyperlink"/>
            <w:noProof/>
          </w:rPr>
          <w:t>5.4</w:t>
        </w:r>
        <w:r w:rsidR="00886E98">
          <w:rPr>
            <w:rFonts w:asciiTheme="minorHAnsi" w:eastAsiaTheme="minorEastAsia" w:hAnsiTheme="minorHAnsi" w:cstheme="minorBidi"/>
            <w:noProof/>
            <w:sz w:val="24"/>
          </w:rPr>
          <w:tab/>
        </w:r>
        <w:r w:rsidR="00886E98" w:rsidRPr="00B44955">
          <w:rPr>
            <w:rStyle w:val="Hyperlink"/>
            <w:noProof/>
          </w:rPr>
          <w:t>Naming conventions</w:t>
        </w:r>
        <w:r w:rsidR="00886E98">
          <w:rPr>
            <w:noProof/>
            <w:webHidden/>
          </w:rPr>
          <w:tab/>
        </w:r>
        <w:r w:rsidR="00886E98">
          <w:rPr>
            <w:noProof/>
            <w:webHidden/>
          </w:rPr>
          <w:fldChar w:fldCharType="begin"/>
        </w:r>
        <w:r w:rsidR="00886E98">
          <w:rPr>
            <w:noProof/>
            <w:webHidden/>
          </w:rPr>
          <w:instrText xml:space="preserve"> PAGEREF _Toc445829999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586F94C"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00" w:history="1">
        <w:r w:rsidR="00886E98" w:rsidRPr="00B44955">
          <w:rPr>
            <w:rStyle w:val="Hyperlink"/>
            <w:noProof/>
          </w:rPr>
          <w:t>5.5</w:t>
        </w:r>
        <w:r w:rsidR="00886E98">
          <w:rPr>
            <w:rFonts w:asciiTheme="minorHAnsi" w:eastAsiaTheme="minorEastAsia" w:hAnsiTheme="minorHAnsi" w:cstheme="minorBidi"/>
            <w:noProof/>
            <w:sz w:val="24"/>
          </w:rPr>
          <w:tab/>
        </w:r>
        <w:r w:rsidR="00886E98" w:rsidRPr="00B44955">
          <w:rPr>
            <w:rStyle w:val="Hyperlink"/>
            <w:noProof/>
          </w:rPr>
          <w:t>P4 Program structure</w:t>
        </w:r>
        <w:r w:rsidR="00886E98">
          <w:rPr>
            <w:noProof/>
            <w:webHidden/>
          </w:rPr>
          <w:tab/>
        </w:r>
        <w:r w:rsidR="00886E98">
          <w:rPr>
            <w:noProof/>
            <w:webHidden/>
          </w:rPr>
          <w:fldChar w:fldCharType="begin"/>
        </w:r>
        <w:r w:rsidR="00886E98">
          <w:rPr>
            <w:noProof/>
            <w:webHidden/>
          </w:rPr>
          <w:instrText xml:space="preserve"> PAGEREF _Toc445830000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616B48D"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01" w:history="1">
        <w:r w:rsidR="00886E98" w:rsidRPr="00B44955">
          <w:rPr>
            <w:rStyle w:val="Hyperlink"/>
            <w:noProof/>
          </w:rPr>
          <w:t>5.5.1</w:t>
        </w:r>
        <w:r w:rsidR="00886E98">
          <w:rPr>
            <w:rFonts w:asciiTheme="minorHAnsi" w:eastAsiaTheme="minorEastAsia" w:hAnsiTheme="minorHAnsi" w:cstheme="minorBidi"/>
            <w:noProof/>
            <w:sz w:val="24"/>
          </w:rPr>
          <w:tab/>
        </w:r>
        <w:r w:rsidR="00886E98" w:rsidRPr="00B44955">
          <w:rPr>
            <w:rStyle w:val="Hyperlink"/>
            <w:noProof/>
          </w:rPr>
          <w:t>Scopes</w:t>
        </w:r>
        <w:r w:rsidR="00886E98">
          <w:rPr>
            <w:noProof/>
            <w:webHidden/>
          </w:rPr>
          <w:tab/>
        </w:r>
        <w:r w:rsidR="00886E98">
          <w:rPr>
            <w:noProof/>
            <w:webHidden/>
          </w:rPr>
          <w:fldChar w:fldCharType="begin"/>
        </w:r>
        <w:r w:rsidR="00886E98">
          <w:rPr>
            <w:noProof/>
            <w:webHidden/>
          </w:rPr>
          <w:instrText xml:space="preserve"> PAGEREF _Toc445830001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01933D4" w14:textId="77777777" w:rsidR="00886E98" w:rsidRDefault="008E3090" w:rsidP="002F540D">
      <w:pPr>
        <w:pStyle w:val="TOC3"/>
        <w:tabs>
          <w:tab w:val="left" w:pos="1200"/>
          <w:tab w:val="right" w:leader="dot" w:pos="8630"/>
        </w:tabs>
        <w:ind w:left="720"/>
        <w:rPr>
          <w:rFonts w:asciiTheme="minorHAnsi" w:eastAsiaTheme="minorEastAsia" w:hAnsiTheme="minorHAnsi" w:cstheme="minorBidi"/>
          <w:noProof/>
          <w:sz w:val="24"/>
        </w:rPr>
      </w:pPr>
      <w:hyperlink w:anchor="_Toc445830002" w:history="1">
        <w:r w:rsidR="00886E98" w:rsidRPr="00B44955">
          <w:rPr>
            <w:rStyle w:val="Hyperlink"/>
            <w:noProof/>
          </w:rPr>
          <w:t>5.5.2</w:t>
        </w:r>
        <w:r w:rsidR="00886E98">
          <w:rPr>
            <w:rFonts w:asciiTheme="minorHAnsi" w:eastAsiaTheme="minorEastAsia" w:hAnsiTheme="minorHAnsi" w:cstheme="minorBidi"/>
            <w:noProof/>
            <w:sz w:val="24"/>
          </w:rPr>
          <w:tab/>
        </w:r>
        <w:r w:rsidR="00886E98" w:rsidRPr="00B44955">
          <w:rPr>
            <w:rStyle w:val="Hyperlink"/>
            <w:noProof/>
          </w:rPr>
          <w:t>Stateful elements</w:t>
        </w:r>
        <w:r w:rsidR="00886E98">
          <w:rPr>
            <w:noProof/>
            <w:webHidden/>
          </w:rPr>
          <w:tab/>
        </w:r>
        <w:r w:rsidR="00886E98">
          <w:rPr>
            <w:noProof/>
            <w:webHidden/>
          </w:rPr>
          <w:fldChar w:fldCharType="begin"/>
        </w:r>
        <w:r w:rsidR="00886E98">
          <w:rPr>
            <w:noProof/>
            <w:webHidden/>
          </w:rPr>
          <w:instrText xml:space="preserve"> PAGEREF _Toc445830002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1E6251B"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03" w:history="1">
        <w:r w:rsidR="00886E98" w:rsidRPr="00B44955">
          <w:rPr>
            <w:rStyle w:val="Hyperlink"/>
            <w:noProof/>
          </w:rPr>
          <w:t>5.6</w:t>
        </w:r>
        <w:r w:rsidR="00886E98">
          <w:rPr>
            <w:rFonts w:asciiTheme="minorHAnsi" w:eastAsiaTheme="minorEastAsia" w:hAnsiTheme="minorHAnsi" w:cstheme="minorBidi"/>
            <w:noProof/>
            <w:sz w:val="24"/>
          </w:rPr>
          <w:tab/>
        </w:r>
        <w:r w:rsidR="00886E98" w:rsidRPr="00B44955">
          <w:rPr>
            <w:rStyle w:val="Hyperlink"/>
            <w:noProof/>
          </w:rPr>
          <w:t>Calling convention: call by copy in/copy out</w:t>
        </w:r>
        <w:r w:rsidR="00886E98">
          <w:rPr>
            <w:noProof/>
            <w:webHidden/>
          </w:rPr>
          <w:tab/>
        </w:r>
        <w:r w:rsidR="00886E98">
          <w:rPr>
            <w:noProof/>
            <w:webHidden/>
          </w:rPr>
          <w:fldChar w:fldCharType="begin"/>
        </w:r>
        <w:r w:rsidR="00886E98">
          <w:rPr>
            <w:noProof/>
            <w:webHidden/>
          </w:rPr>
          <w:instrText xml:space="preserve"> PAGEREF _Toc445830003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52A5587"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04" w:history="1">
        <w:r w:rsidR="00886E98" w:rsidRPr="00B44955">
          <w:rPr>
            <w:rStyle w:val="Hyperlink"/>
            <w:noProof/>
          </w:rPr>
          <w:t>5.7</w:t>
        </w:r>
        <w:r w:rsidR="00886E98">
          <w:rPr>
            <w:rFonts w:asciiTheme="minorHAnsi" w:eastAsiaTheme="minorEastAsia" w:hAnsiTheme="minorHAnsi" w:cstheme="minorBidi"/>
            <w:noProof/>
            <w:sz w:val="24"/>
          </w:rPr>
          <w:tab/>
        </w:r>
        <w:r w:rsidR="00886E98" w:rsidRPr="00B44955">
          <w:rPr>
            <w:rStyle w:val="Hyperlink"/>
            <w:noProof/>
          </w:rPr>
          <w:t>Paths</w:t>
        </w:r>
        <w:r w:rsidR="00886E98">
          <w:rPr>
            <w:noProof/>
            <w:webHidden/>
          </w:rPr>
          <w:tab/>
        </w:r>
        <w:r w:rsidR="00886E98">
          <w:rPr>
            <w:noProof/>
            <w:webHidden/>
          </w:rPr>
          <w:fldChar w:fldCharType="begin"/>
        </w:r>
        <w:r w:rsidR="00886E98">
          <w:rPr>
            <w:noProof/>
            <w:webHidden/>
          </w:rPr>
          <w:instrText xml:space="preserve"> PAGEREF _Toc445830004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41FD1EB"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05" w:history="1">
        <w:r w:rsidR="00886E98" w:rsidRPr="00B44955">
          <w:rPr>
            <w:rStyle w:val="Hyperlink"/>
            <w:noProof/>
          </w:rPr>
          <w:t>5.7.1</w:t>
        </w:r>
        <w:r w:rsidR="00886E98">
          <w:rPr>
            <w:rFonts w:asciiTheme="minorHAnsi" w:eastAsiaTheme="minorEastAsia" w:hAnsiTheme="minorHAnsi" w:cstheme="minorBidi"/>
            <w:noProof/>
            <w:sz w:val="24"/>
          </w:rPr>
          <w:tab/>
        </w:r>
        <w:r w:rsidR="00886E98" w:rsidRPr="00B44955">
          <w:rPr>
            <w:rStyle w:val="Hyperlink"/>
            <w:noProof/>
          </w:rPr>
          <w:t>Name resolution rules</w:t>
        </w:r>
        <w:r w:rsidR="00886E98">
          <w:rPr>
            <w:noProof/>
            <w:webHidden/>
          </w:rPr>
          <w:tab/>
        </w:r>
        <w:r w:rsidR="00886E98">
          <w:rPr>
            <w:noProof/>
            <w:webHidden/>
          </w:rPr>
          <w:fldChar w:fldCharType="begin"/>
        </w:r>
        <w:r w:rsidR="00886E98">
          <w:rPr>
            <w:noProof/>
            <w:webHidden/>
          </w:rPr>
          <w:instrText xml:space="preserve"> PAGEREF _Toc445830005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3C4EEDA"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06" w:history="1">
        <w:r w:rsidR="00886E98" w:rsidRPr="00B44955">
          <w:rPr>
            <w:rStyle w:val="Hyperlink"/>
            <w:noProof/>
          </w:rPr>
          <w:t>5.7.2</w:t>
        </w:r>
        <w:r w:rsidR="00886E98">
          <w:rPr>
            <w:rFonts w:asciiTheme="minorHAnsi" w:eastAsiaTheme="minorEastAsia" w:hAnsiTheme="minorHAnsi" w:cstheme="minorBidi"/>
            <w:noProof/>
            <w:sz w:val="24"/>
          </w:rPr>
          <w:tab/>
        </w:r>
        <w:r w:rsidR="00886E98" w:rsidRPr="00B44955">
          <w:rPr>
            <w:rStyle w:val="Hyperlink"/>
            <w:noProof/>
          </w:rPr>
          <w:t>Visibility</w:t>
        </w:r>
        <w:r w:rsidR="00886E98">
          <w:rPr>
            <w:noProof/>
            <w:webHidden/>
          </w:rPr>
          <w:tab/>
        </w:r>
        <w:r w:rsidR="00886E98">
          <w:rPr>
            <w:noProof/>
            <w:webHidden/>
          </w:rPr>
          <w:fldChar w:fldCharType="begin"/>
        </w:r>
        <w:r w:rsidR="00886E98">
          <w:rPr>
            <w:noProof/>
            <w:webHidden/>
          </w:rPr>
          <w:instrText xml:space="preserve"> PAGEREF _Toc445830006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50BE9CE" w14:textId="77777777" w:rsidR="00886E98" w:rsidRDefault="008E3090">
      <w:pPr>
        <w:pStyle w:val="TOC1"/>
        <w:rPr>
          <w:rFonts w:asciiTheme="minorHAnsi" w:eastAsiaTheme="minorEastAsia" w:hAnsiTheme="minorHAnsi" w:cstheme="minorBidi"/>
          <w:noProof/>
          <w:sz w:val="24"/>
        </w:rPr>
      </w:pPr>
      <w:hyperlink w:anchor="_Toc445830007" w:history="1">
        <w:r w:rsidR="00886E98" w:rsidRPr="00B44955">
          <w:rPr>
            <w:rStyle w:val="Hyperlink"/>
            <w:noProof/>
          </w:rPr>
          <w:t>6</w:t>
        </w:r>
        <w:r w:rsidR="00886E98">
          <w:rPr>
            <w:rFonts w:asciiTheme="minorHAnsi" w:eastAsiaTheme="minorEastAsia" w:hAnsiTheme="minorHAnsi" w:cstheme="minorBidi"/>
            <w:noProof/>
            <w:sz w:val="24"/>
          </w:rPr>
          <w:tab/>
        </w:r>
        <w:r w:rsidR="00886E98" w:rsidRPr="00B44955">
          <w:rPr>
            <w:rStyle w:val="Hyperlink"/>
            <w:noProof/>
          </w:rPr>
          <w:t>P4 data types</w:t>
        </w:r>
        <w:r w:rsidR="00886E98">
          <w:rPr>
            <w:noProof/>
            <w:webHidden/>
          </w:rPr>
          <w:tab/>
        </w:r>
        <w:r w:rsidR="00886E98">
          <w:rPr>
            <w:noProof/>
            <w:webHidden/>
          </w:rPr>
          <w:fldChar w:fldCharType="begin"/>
        </w:r>
        <w:r w:rsidR="00886E98">
          <w:rPr>
            <w:noProof/>
            <w:webHidden/>
          </w:rPr>
          <w:instrText xml:space="preserve"> PAGEREF _Toc445830007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51537B0"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08" w:history="1">
        <w:r w:rsidR="00886E98" w:rsidRPr="00B44955">
          <w:rPr>
            <w:rStyle w:val="Hyperlink"/>
            <w:noProof/>
          </w:rPr>
          <w:t>6.1</w:t>
        </w:r>
        <w:r w:rsidR="00886E98">
          <w:rPr>
            <w:rFonts w:asciiTheme="minorHAnsi" w:eastAsiaTheme="minorEastAsia" w:hAnsiTheme="minorHAnsi" w:cstheme="minorBidi"/>
            <w:noProof/>
            <w:sz w:val="24"/>
          </w:rPr>
          <w:tab/>
        </w:r>
        <w:r w:rsidR="00886E98" w:rsidRPr="00B44955">
          <w:rPr>
            <w:rStyle w:val="Hyperlink"/>
            <w:noProof/>
          </w:rPr>
          <w:t>Base types</w:t>
        </w:r>
        <w:r w:rsidR="00886E98">
          <w:rPr>
            <w:noProof/>
            <w:webHidden/>
          </w:rPr>
          <w:tab/>
        </w:r>
        <w:r w:rsidR="00886E98">
          <w:rPr>
            <w:noProof/>
            <w:webHidden/>
          </w:rPr>
          <w:fldChar w:fldCharType="begin"/>
        </w:r>
        <w:r w:rsidR="00886E98">
          <w:rPr>
            <w:noProof/>
            <w:webHidden/>
          </w:rPr>
          <w:instrText xml:space="preserve"> PAGEREF _Toc445830008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A062917"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09" w:history="1">
        <w:r w:rsidR="00886E98" w:rsidRPr="00B44955">
          <w:rPr>
            <w:rStyle w:val="Hyperlink"/>
            <w:noProof/>
          </w:rPr>
          <w:t>6.1.1</w:t>
        </w:r>
        <w:r w:rsidR="00886E98">
          <w:rPr>
            <w:rFonts w:asciiTheme="minorHAnsi" w:eastAsiaTheme="minorEastAsia" w:hAnsiTheme="minorHAnsi" w:cstheme="minorBidi"/>
            <w:noProof/>
            <w:sz w:val="24"/>
          </w:rPr>
          <w:tab/>
        </w:r>
        <w:r w:rsidR="00886E98" w:rsidRPr="00B44955">
          <w:rPr>
            <w:rStyle w:val="Hyperlink"/>
            <w:noProof/>
          </w:rPr>
          <w:t>The void type</w:t>
        </w:r>
        <w:r w:rsidR="00886E98">
          <w:rPr>
            <w:noProof/>
            <w:webHidden/>
          </w:rPr>
          <w:tab/>
        </w:r>
        <w:r w:rsidR="00886E98">
          <w:rPr>
            <w:noProof/>
            <w:webHidden/>
          </w:rPr>
          <w:fldChar w:fldCharType="begin"/>
        </w:r>
        <w:r w:rsidR="00886E98">
          <w:rPr>
            <w:noProof/>
            <w:webHidden/>
          </w:rPr>
          <w:instrText xml:space="preserve"> PAGEREF _Toc445830009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9631C24"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10" w:history="1">
        <w:r w:rsidR="00886E98" w:rsidRPr="00B44955">
          <w:rPr>
            <w:rStyle w:val="Hyperlink"/>
            <w:noProof/>
          </w:rPr>
          <w:t>6.1.2</w:t>
        </w:r>
        <w:r w:rsidR="00886E98">
          <w:rPr>
            <w:rFonts w:asciiTheme="minorHAnsi" w:eastAsiaTheme="minorEastAsia" w:hAnsiTheme="minorHAnsi" w:cstheme="minorBidi"/>
            <w:noProof/>
            <w:sz w:val="24"/>
          </w:rPr>
          <w:tab/>
        </w:r>
        <w:r w:rsidR="00886E98" w:rsidRPr="00B44955">
          <w:rPr>
            <w:rStyle w:val="Hyperlink"/>
            <w:noProof/>
          </w:rPr>
          <w:t>The error type</w:t>
        </w:r>
        <w:r w:rsidR="00886E98">
          <w:rPr>
            <w:noProof/>
            <w:webHidden/>
          </w:rPr>
          <w:tab/>
        </w:r>
        <w:r w:rsidR="00886E98">
          <w:rPr>
            <w:noProof/>
            <w:webHidden/>
          </w:rPr>
          <w:fldChar w:fldCharType="begin"/>
        </w:r>
        <w:r w:rsidR="00886E98">
          <w:rPr>
            <w:noProof/>
            <w:webHidden/>
          </w:rPr>
          <w:instrText xml:space="preserve"> PAGEREF _Toc445830010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A3B612D"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11" w:history="1">
        <w:r w:rsidR="00886E98" w:rsidRPr="00B44955">
          <w:rPr>
            <w:rStyle w:val="Hyperlink"/>
            <w:noProof/>
          </w:rPr>
          <w:t>6.1.3</w:t>
        </w:r>
        <w:r w:rsidR="00886E98">
          <w:rPr>
            <w:rFonts w:asciiTheme="minorHAnsi" w:eastAsiaTheme="minorEastAsia" w:hAnsiTheme="minorHAnsi" w:cstheme="minorBidi"/>
            <w:noProof/>
            <w:sz w:val="24"/>
          </w:rPr>
          <w:tab/>
        </w:r>
        <w:r w:rsidR="00886E98" w:rsidRPr="00B44955">
          <w:rPr>
            <w:rStyle w:val="Hyperlink"/>
            <w:noProof/>
          </w:rPr>
          <w:t>The match_kind type</w:t>
        </w:r>
        <w:r w:rsidR="00886E98">
          <w:rPr>
            <w:noProof/>
            <w:webHidden/>
          </w:rPr>
          <w:tab/>
        </w:r>
        <w:r w:rsidR="00886E98">
          <w:rPr>
            <w:noProof/>
            <w:webHidden/>
          </w:rPr>
          <w:fldChar w:fldCharType="begin"/>
        </w:r>
        <w:r w:rsidR="00886E98">
          <w:rPr>
            <w:noProof/>
            <w:webHidden/>
          </w:rPr>
          <w:instrText xml:space="preserve"> PAGEREF _Toc445830011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30BDBDB"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12" w:history="1">
        <w:r w:rsidR="00886E98" w:rsidRPr="00B44955">
          <w:rPr>
            <w:rStyle w:val="Hyperlink"/>
            <w:noProof/>
          </w:rPr>
          <w:t>6.1.4</w:t>
        </w:r>
        <w:r w:rsidR="00886E98">
          <w:rPr>
            <w:rFonts w:asciiTheme="minorHAnsi" w:eastAsiaTheme="minorEastAsia" w:hAnsiTheme="minorHAnsi" w:cstheme="minorBidi"/>
            <w:noProof/>
            <w:sz w:val="24"/>
          </w:rPr>
          <w:tab/>
        </w:r>
        <w:r w:rsidR="00886E98" w:rsidRPr="00B44955">
          <w:rPr>
            <w:rStyle w:val="Hyperlink"/>
            <w:noProof/>
          </w:rPr>
          <w:t>Boolean</w:t>
        </w:r>
        <w:r w:rsidR="00886E98">
          <w:rPr>
            <w:noProof/>
            <w:webHidden/>
          </w:rPr>
          <w:tab/>
        </w:r>
        <w:r w:rsidR="00886E98">
          <w:rPr>
            <w:noProof/>
            <w:webHidden/>
          </w:rPr>
          <w:fldChar w:fldCharType="begin"/>
        </w:r>
        <w:r w:rsidR="00886E98">
          <w:rPr>
            <w:noProof/>
            <w:webHidden/>
          </w:rPr>
          <w:instrText xml:space="preserve"> PAGEREF _Toc445830012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8FE3899"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13" w:history="1">
        <w:r w:rsidR="00886E98" w:rsidRPr="00B44955">
          <w:rPr>
            <w:rStyle w:val="Hyperlink"/>
            <w:noProof/>
          </w:rPr>
          <w:t>6.1.5</w:t>
        </w:r>
        <w:r w:rsidR="00886E98">
          <w:rPr>
            <w:rFonts w:asciiTheme="minorHAnsi" w:eastAsiaTheme="minorEastAsia" w:hAnsiTheme="minorHAnsi" w:cstheme="minorBidi"/>
            <w:noProof/>
            <w:sz w:val="24"/>
          </w:rPr>
          <w:tab/>
        </w:r>
        <w:r w:rsidR="00886E98" w:rsidRPr="00B44955">
          <w:rPr>
            <w:rStyle w:val="Hyperlink"/>
            <w:noProof/>
          </w:rPr>
          <w:t>Integers (signed and unsigned)</w:t>
        </w:r>
        <w:r w:rsidR="00886E98">
          <w:rPr>
            <w:noProof/>
            <w:webHidden/>
          </w:rPr>
          <w:tab/>
        </w:r>
        <w:r w:rsidR="00886E98">
          <w:rPr>
            <w:noProof/>
            <w:webHidden/>
          </w:rPr>
          <w:fldChar w:fldCharType="begin"/>
        </w:r>
        <w:r w:rsidR="00886E98">
          <w:rPr>
            <w:noProof/>
            <w:webHidden/>
          </w:rPr>
          <w:instrText xml:space="preserve"> PAGEREF _Toc445830013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BCE2FD4"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14" w:history="1">
        <w:r w:rsidR="00886E98" w:rsidRPr="00B44955">
          <w:rPr>
            <w:rStyle w:val="Hyperlink"/>
            <w:noProof/>
          </w:rPr>
          <w:t>6.2</w:t>
        </w:r>
        <w:r w:rsidR="00886E98">
          <w:rPr>
            <w:rFonts w:asciiTheme="minorHAnsi" w:eastAsiaTheme="minorEastAsia" w:hAnsiTheme="minorHAnsi" w:cstheme="minorBidi"/>
            <w:noProof/>
            <w:sz w:val="24"/>
          </w:rPr>
          <w:tab/>
        </w:r>
        <w:r w:rsidR="00886E98" w:rsidRPr="00B44955">
          <w:rPr>
            <w:rStyle w:val="Hyperlink"/>
            <w:noProof/>
          </w:rPr>
          <w:t>Derived types</w:t>
        </w:r>
        <w:r w:rsidR="00886E98">
          <w:rPr>
            <w:noProof/>
            <w:webHidden/>
          </w:rPr>
          <w:tab/>
        </w:r>
        <w:r w:rsidR="00886E98">
          <w:rPr>
            <w:noProof/>
            <w:webHidden/>
          </w:rPr>
          <w:fldChar w:fldCharType="begin"/>
        </w:r>
        <w:r w:rsidR="00886E98">
          <w:rPr>
            <w:noProof/>
            <w:webHidden/>
          </w:rPr>
          <w:instrText xml:space="preserve"> PAGEREF _Toc445830014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00DC796"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15" w:history="1">
        <w:r w:rsidR="00886E98" w:rsidRPr="00B44955">
          <w:rPr>
            <w:rStyle w:val="Hyperlink"/>
            <w:noProof/>
          </w:rPr>
          <w:t>6.2.1</w:t>
        </w:r>
        <w:r w:rsidR="00886E98">
          <w:rPr>
            <w:rFonts w:asciiTheme="minorHAnsi" w:eastAsiaTheme="minorEastAsia" w:hAnsiTheme="minorHAnsi" w:cstheme="minorBidi"/>
            <w:noProof/>
            <w:sz w:val="24"/>
          </w:rPr>
          <w:tab/>
        </w:r>
        <w:r w:rsidR="00886E98" w:rsidRPr="00B44955">
          <w:rPr>
            <w:rStyle w:val="Hyperlink"/>
            <w:noProof/>
          </w:rPr>
          <w:t>Enumeration types</w:t>
        </w:r>
        <w:r w:rsidR="00886E98">
          <w:rPr>
            <w:noProof/>
            <w:webHidden/>
          </w:rPr>
          <w:tab/>
        </w:r>
        <w:r w:rsidR="00886E98">
          <w:rPr>
            <w:noProof/>
            <w:webHidden/>
          </w:rPr>
          <w:fldChar w:fldCharType="begin"/>
        </w:r>
        <w:r w:rsidR="00886E98">
          <w:rPr>
            <w:noProof/>
            <w:webHidden/>
          </w:rPr>
          <w:instrText xml:space="preserve"> PAGEREF _Toc445830015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BAE8ACE"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16" w:history="1">
        <w:r w:rsidR="00886E98" w:rsidRPr="00B44955">
          <w:rPr>
            <w:rStyle w:val="Hyperlink"/>
            <w:noProof/>
          </w:rPr>
          <w:t>6.2.2</w:t>
        </w:r>
        <w:r w:rsidR="00886E98">
          <w:rPr>
            <w:rFonts w:asciiTheme="minorHAnsi" w:eastAsiaTheme="minorEastAsia" w:hAnsiTheme="minorHAnsi" w:cstheme="minorBidi"/>
            <w:noProof/>
            <w:sz w:val="24"/>
          </w:rPr>
          <w:tab/>
        </w:r>
        <w:r w:rsidR="00886E98" w:rsidRPr="00B44955">
          <w:rPr>
            <w:rStyle w:val="Hyperlink"/>
            <w:noProof/>
          </w:rPr>
          <w:t>Header types</w:t>
        </w:r>
        <w:r w:rsidR="00886E98">
          <w:rPr>
            <w:noProof/>
            <w:webHidden/>
          </w:rPr>
          <w:tab/>
        </w:r>
        <w:r w:rsidR="00886E98">
          <w:rPr>
            <w:noProof/>
            <w:webHidden/>
          </w:rPr>
          <w:fldChar w:fldCharType="begin"/>
        </w:r>
        <w:r w:rsidR="00886E98">
          <w:rPr>
            <w:noProof/>
            <w:webHidden/>
          </w:rPr>
          <w:instrText xml:space="preserve"> PAGEREF _Toc445830016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20FB4FD"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17" w:history="1">
        <w:r w:rsidR="00886E98" w:rsidRPr="00B44955">
          <w:rPr>
            <w:rStyle w:val="Hyperlink"/>
            <w:noProof/>
          </w:rPr>
          <w:t>6.2.3</w:t>
        </w:r>
        <w:r w:rsidR="00886E98">
          <w:rPr>
            <w:rFonts w:asciiTheme="minorHAnsi" w:eastAsiaTheme="minorEastAsia" w:hAnsiTheme="minorHAnsi" w:cstheme="minorBidi"/>
            <w:noProof/>
            <w:sz w:val="24"/>
          </w:rPr>
          <w:tab/>
        </w:r>
        <w:r w:rsidR="00886E98" w:rsidRPr="00B44955">
          <w:rPr>
            <w:rStyle w:val="Hyperlink"/>
            <w:noProof/>
          </w:rPr>
          <w:t>Header stacks</w:t>
        </w:r>
        <w:r w:rsidR="00886E98">
          <w:rPr>
            <w:noProof/>
            <w:webHidden/>
          </w:rPr>
          <w:tab/>
        </w:r>
        <w:r w:rsidR="00886E98">
          <w:rPr>
            <w:noProof/>
            <w:webHidden/>
          </w:rPr>
          <w:fldChar w:fldCharType="begin"/>
        </w:r>
        <w:r w:rsidR="00886E98">
          <w:rPr>
            <w:noProof/>
            <w:webHidden/>
          </w:rPr>
          <w:instrText xml:space="preserve"> PAGEREF _Toc445830017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F9F1191"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18" w:history="1">
        <w:r w:rsidR="00886E98" w:rsidRPr="00B44955">
          <w:rPr>
            <w:rStyle w:val="Hyperlink"/>
            <w:noProof/>
          </w:rPr>
          <w:t>6.2.4</w:t>
        </w:r>
        <w:r w:rsidR="00886E98">
          <w:rPr>
            <w:rFonts w:asciiTheme="minorHAnsi" w:eastAsiaTheme="minorEastAsia" w:hAnsiTheme="minorHAnsi" w:cstheme="minorBidi"/>
            <w:noProof/>
            <w:sz w:val="24"/>
          </w:rPr>
          <w:tab/>
        </w:r>
        <w:r w:rsidR="00886E98" w:rsidRPr="00B44955">
          <w:rPr>
            <w:rStyle w:val="Hyperlink"/>
            <w:noProof/>
          </w:rPr>
          <w:t>Struct types</w:t>
        </w:r>
        <w:r w:rsidR="00886E98">
          <w:rPr>
            <w:noProof/>
            <w:webHidden/>
          </w:rPr>
          <w:tab/>
        </w:r>
        <w:r w:rsidR="00886E98">
          <w:rPr>
            <w:noProof/>
            <w:webHidden/>
          </w:rPr>
          <w:fldChar w:fldCharType="begin"/>
        </w:r>
        <w:r w:rsidR="00886E98">
          <w:rPr>
            <w:noProof/>
            <w:webHidden/>
          </w:rPr>
          <w:instrText xml:space="preserve"> PAGEREF _Toc445830018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471E8B5"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19" w:history="1">
        <w:r w:rsidR="00886E98" w:rsidRPr="00B44955">
          <w:rPr>
            <w:rStyle w:val="Hyperlink"/>
            <w:noProof/>
          </w:rPr>
          <w:t>6.2.5</w:t>
        </w:r>
        <w:r w:rsidR="00886E98">
          <w:rPr>
            <w:rFonts w:asciiTheme="minorHAnsi" w:eastAsiaTheme="minorEastAsia" w:hAnsiTheme="minorHAnsi" w:cstheme="minorBidi"/>
            <w:noProof/>
            <w:sz w:val="24"/>
          </w:rPr>
          <w:tab/>
        </w:r>
        <w:r w:rsidR="00886E98" w:rsidRPr="00B44955">
          <w:rPr>
            <w:rStyle w:val="Hyperlink"/>
            <w:noProof/>
          </w:rPr>
          <w:t>Tuple types</w:t>
        </w:r>
        <w:r w:rsidR="00886E98">
          <w:rPr>
            <w:noProof/>
            <w:webHidden/>
          </w:rPr>
          <w:tab/>
        </w:r>
        <w:r w:rsidR="00886E98">
          <w:rPr>
            <w:noProof/>
            <w:webHidden/>
          </w:rPr>
          <w:fldChar w:fldCharType="begin"/>
        </w:r>
        <w:r w:rsidR="00886E98">
          <w:rPr>
            <w:noProof/>
            <w:webHidden/>
          </w:rPr>
          <w:instrText xml:space="preserve"> PAGEREF _Toc445830019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0F91322"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20" w:history="1">
        <w:r w:rsidR="00886E98" w:rsidRPr="00B44955">
          <w:rPr>
            <w:rStyle w:val="Hyperlink"/>
            <w:noProof/>
          </w:rPr>
          <w:t>6.2.6</w:t>
        </w:r>
        <w:r w:rsidR="00886E98">
          <w:rPr>
            <w:rFonts w:asciiTheme="minorHAnsi" w:eastAsiaTheme="minorEastAsia" w:hAnsiTheme="minorHAnsi" w:cstheme="minorBidi"/>
            <w:noProof/>
            <w:sz w:val="24"/>
          </w:rPr>
          <w:tab/>
        </w:r>
        <w:r w:rsidR="00886E98" w:rsidRPr="00B44955">
          <w:rPr>
            <w:rStyle w:val="Hyperlink"/>
            <w:noProof/>
          </w:rPr>
          <w:t>Set types</w:t>
        </w:r>
        <w:r w:rsidR="00886E98">
          <w:rPr>
            <w:noProof/>
            <w:webHidden/>
          </w:rPr>
          <w:tab/>
        </w:r>
        <w:r w:rsidR="00886E98">
          <w:rPr>
            <w:noProof/>
            <w:webHidden/>
          </w:rPr>
          <w:fldChar w:fldCharType="begin"/>
        </w:r>
        <w:r w:rsidR="00886E98">
          <w:rPr>
            <w:noProof/>
            <w:webHidden/>
          </w:rPr>
          <w:instrText xml:space="preserve"> PAGEREF _Toc445830020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E600613"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21" w:history="1">
        <w:r w:rsidR="00886E98" w:rsidRPr="00B44955">
          <w:rPr>
            <w:rStyle w:val="Hyperlink"/>
            <w:noProof/>
          </w:rPr>
          <w:t>6.2.7</w:t>
        </w:r>
        <w:r w:rsidR="00886E98">
          <w:rPr>
            <w:rFonts w:asciiTheme="minorHAnsi" w:eastAsiaTheme="minorEastAsia" w:hAnsiTheme="minorHAnsi" w:cstheme="minorBidi"/>
            <w:noProof/>
            <w:sz w:val="24"/>
          </w:rPr>
          <w:tab/>
        </w:r>
        <w:r w:rsidR="00886E98" w:rsidRPr="00B44955">
          <w:rPr>
            <w:rStyle w:val="Hyperlink"/>
            <w:noProof/>
          </w:rPr>
          <w:t>Function types</w:t>
        </w:r>
        <w:r w:rsidR="00886E98">
          <w:rPr>
            <w:noProof/>
            <w:webHidden/>
          </w:rPr>
          <w:tab/>
        </w:r>
        <w:r w:rsidR="00886E98">
          <w:rPr>
            <w:noProof/>
            <w:webHidden/>
          </w:rPr>
          <w:fldChar w:fldCharType="begin"/>
        </w:r>
        <w:r w:rsidR="00886E98">
          <w:rPr>
            <w:noProof/>
            <w:webHidden/>
          </w:rPr>
          <w:instrText xml:space="preserve"> PAGEREF _Toc445830021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4D5D128"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22" w:history="1">
        <w:r w:rsidR="00886E98" w:rsidRPr="00B44955">
          <w:rPr>
            <w:rStyle w:val="Hyperlink"/>
            <w:noProof/>
          </w:rPr>
          <w:t>6.2.8</w:t>
        </w:r>
        <w:r w:rsidR="00886E98">
          <w:rPr>
            <w:rFonts w:asciiTheme="minorHAnsi" w:eastAsiaTheme="minorEastAsia" w:hAnsiTheme="minorHAnsi" w:cstheme="minorBidi"/>
            <w:noProof/>
            <w:sz w:val="24"/>
          </w:rPr>
          <w:tab/>
        </w:r>
        <w:r w:rsidR="00886E98" w:rsidRPr="00B44955">
          <w:rPr>
            <w:rStyle w:val="Hyperlink"/>
            <w:rFonts w:ascii="Consolas" w:hAnsi="Consolas" w:cs="Consolas"/>
            <w:noProof/>
          </w:rPr>
          <w:t>extern</w:t>
        </w:r>
        <w:r w:rsidR="00886E98" w:rsidRPr="00B44955">
          <w:rPr>
            <w:rStyle w:val="Hyperlink"/>
            <w:noProof/>
          </w:rPr>
          <w:t xml:space="preserve"> types</w:t>
        </w:r>
        <w:r w:rsidR="00886E98">
          <w:rPr>
            <w:noProof/>
            <w:webHidden/>
          </w:rPr>
          <w:tab/>
        </w:r>
        <w:r w:rsidR="00886E98">
          <w:rPr>
            <w:noProof/>
            <w:webHidden/>
          </w:rPr>
          <w:fldChar w:fldCharType="begin"/>
        </w:r>
        <w:r w:rsidR="00886E98">
          <w:rPr>
            <w:noProof/>
            <w:webHidden/>
          </w:rPr>
          <w:instrText xml:space="preserve"> PAGEREF _Toc445830022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9C5C598"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23" w:history="1">
        <w:r w:rsidR="00886E98" w:rsidRPr="00B44955">
          <w:rPr>
            <w:rStyle w:val="Hyperlink"/>
            <w:noProof/>
          </w:rPr>
          <w:t>6.2.9</w:t>
        </w:r>
        <w:r w:rsidR="00886E98">
          <w:rPr>
            <w:rFonts w:asciiTheme="minorHAnsi" w:eastAsiaTheme="minorEastAsia" w:hAnsiTheme="minorHAnsi" w:cstheme="minorBidi"/>
            <w:noProof/>
            <w:sz w:val="24"/>
          </w:rPr>
          <w:tab/>
        </w:r>
        <w:r w:rsidR="00886E98" w:rsidRPr="00B44955">
          <w:rPr>
            <w:rStyle w:val="Hyperlink"/>
            <w:noProof/>
          </w:rPr>
          <w:t>typedef</w:t>
        </w:r>
        <w:r w:rsidR="00886E98">
          <w:rPr>
            <w:noProof/>
            <w:webHidden/>
          </w:rPr>
          <w:tab/>
        </w:r>
        <w:r w:rsidR="00886E98">
          <w:rPr>
            <w:noProof/>
            <w:webHidden/>
          </w:rPr>
          <w:fldChar w:fldCharType="begin"/>
        </w:r>
        <w:r w:rsidR="00886E98">
          <w:rPr>
            <w:noProof/>
            <w:webHidden/>
          </w:rPr>
          <w:instrText xml:space="preserve"> PAGEREF _Toc445830023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33A3ECC"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24" w:history="1">
        <w:r w:rsidR="00886E98" w:rsidRPr="00B44955">
          <w:rPr>
            <w:rStyle w:val="Hyperlink"/>
            <w:noProof/>
          </w:rPr>
          <w:t>6.2.10</w:t>
        </w:r>
        <w:r w:rsidR="00886E98">
          <w:rPr>
            <w:rFonts w:asciiTheme="minorHAnsi" w:eastAsiaTheme="minorEastAsia" w:hAnsiTheme="minorHAnsi" w:cstheme="minorBidi"/>
            <w:noProof/>
            <w:sz w:val="24"/>
          </w:rPr>
          <w:tab/>
        </w:r>
        <w:r w:rsidR="00886E98" w:rsidRPr="00B44955">
          <w:rPr>
            <w:rStyle w:val="Hyperlink"/>
            <w:noProof/>
          </w:rPr>
          <w:t>Type specialization</w:t>
        </w:r>
        <w:r w:rsidR="00886E98">
          <w:rPr>
            <w:noProof/>
            <w:webHidden/>
          </w:rPr>
          <w:tab/>
        </w:r>
        <w:r w:rsidR="00886E98">
          <w:rPr>
            <w:noProof/>
            <w:webHidden/>
          </w:rPr>
          <w:fldChar w:fldCharType="begin"/>
        </w:r>
        <w:r w:rsidR="00886E98">
          <w:rPr>
            <w:noProof/>
            <w:webHidden/>
          </w:rPr>
          <w:instrText xml:space="preserve"> PAGEREF _Toc445830024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C87E536"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25" w:history="1">
        <w:r w:rsidR="00886E98" w:rsidRPr="00B44955">
          <w:rPr>
            <w:rStyle w:val="Hyperlink"/>
            <w:noProof/>
          </w:rPr>
          <w:t>6.3</w:t>
        </w:r>
        <w:r w:rsidR="00886E98">
          <w:rPr>
            <w:rFonts w:asciiTheme="minorHAnsi" w:eastAsiaTheme="minorEastAsia" w:hAnsiTheme="minorHAnsi" w:cstheme="minorBidi"/>
            <w:noProof/>
            <w:sz w:val="24"/>
          </w:rPr>
          <w:tab/>
        </w:r>
        <w:r w:rsidR="00886E98" w:rsidRPr="00B44955">
          <w:rPr>
            <w:rStyle w:val="Hyperlink"/>
            <w:noProof/>
          </w:rPr>
          <w:t>Parser and control blocks types</w:t>
        </w:r>
        <w:r w:rsidR="00886E98">
          <w:rPr>
            <w:noProof/>
            <w:webHidden/>
          </w:rPr>
          <w:tab/>
        </w:r>
        <w:r w:rsidR="00886E98">
          <w:rPr>
            <w:noProof/>
            <w:webHidden/>
          </w:rPr>
          <w:fldChar w:fldCharType="begin"/>
        </w:r>
        <w:r w:rsidR="00886E98">
          <w:rPr>
            <w:noProof/>
            <w:webHidden/>
          </w:rPr>
          <w:instrText xml:space="preserve"> PAGEREF _Toc445830025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4711EEF"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26" w:history="1">
        <w:r w:rsidR="00886E98" w:rsidRPr="00B44955">
          <w:rPr>
            <w:rStyle w:val="Hyperlink"/>
            <w:noProof/>
          </w:rPr>
          <w:t>6.3.1</w:t>
        </w:r>
        <w:r w:rsidR="00886E98">
          <w:rPr>
            <w:rFonts w:asciiTheme="minorHAnsi" w:eastAsiaTheme="minorEastAsia" w:hAnsiTheme="minorHAnsi" w:cstheme="minorBidi"/>
            <w:noProof/>
            <w:sz w:val="24"/>
          </w:rPr>
          <w:tab/>
        </w:r>
        <w:r w:rsidR="00886E98" w:rsidRPr="00B44955">
          <w:rPr>
            <w:rStyle w:val="Hyperlink"/>
            <w:noProof/>
          </w:rPr>
          <w:t>Parser type declarations</w:t>
        </w:r>
        <w:r w:rsidR="00886E98">
          <w:rPr>
            <w:noProof/>
            <w:webHidden/>
          </w:rPr>
          <w:tab/>
        </w:r>
        <w:r w:rsidR="00886E98">
          <w:rPr>
            <w:noProof/>
            <w:webHidden/>
          </w:rPr>
          <w:fldChar w:fldCharType="begin"/>
        </w:r>
        <w:r w:rsidR="00886E98">
          <w:rPr>
            <w:noProof/>
            <w:webHidden/>
          </w:rPr>
          <w:instrText xml:space="preserve"> PAGEREF _Toc445830026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2BC9A41"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27" w:history="1">
        <w:r w:rsidR="00886E98" w:rsidRPr="00B44955">
          <w:rPr>
            <w:rStyle w:val="Hyperlink"/>
            <w:noProof/>
          </w:rPr>
          <w:t>6.3.2</w:t>
        </w:r>
        <w:r w:rsidR="00886E98">
          <w:rPr>
            <w:rFonts w:asciiTheme="minorHAnsi" w:eastAsiaTheme="minorEastAsia" w:hAnsiTheme="minorHAnsi" w:cstheme="minorBidi"/>
            <w:noProof/>
            <w:sz w:val="24"/>
          </w:rPr>
          <w:tab/>
        </w:r>
        <w:r w:rsidR="00886E98" w:rsidRPr="00B44955">
          <w:rPr>
            <w:rStyle w:val="Hyperlink"/>
            <w:noProof/>
          </w:rPr>
          <w:t>Control type declarations</w:t>
        </w:r>
        <w:r w:rsidR="00886E98">
          <w:rPr>
            <w:noProof/>
            <w:webHidden/>
          </w:rPr>
          <w:tab/>
        </w:r>
        <w:r w:rsidR="00886E98">
          <w:rPr>
            <w:noProof/>
            <w:webHidden/>
          </w:rPr>
          <w:fldChar w:fldCharType="begin"/>
        </w:r>
        <w:r w:rsidR="00886E98">
          <w:rPr>
            <w:noProof/>
            <w:webHidden/>
          </w:rPr>
          <w:instrText xml:space="preserve"> PAGEREF _Toc445830027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8768ADF" w14:textId="77777777" w:rsidR="00886E98" w:rsidRDefault="008E3090">
      <w:pPr>
        <w:pStyle w:val="TOC1"/>
        <w:rPr>
          <w:rFonts w:asciiTheme="minorHAnsi" w:eastAsiaTheme="minorEastAsia" w:hAnsiTheme="minorHAnsi" w:cstheme="minorBidi"/>
          <w:noProof/>
          <w:sz w:val="24"/>
        </w:rPr>
      </w:pPr>
      <w:hyperlink w:anchor="_Toc445830028" w:history="1">
        <w:r w:rsidR="00886E98" w:rsidRPr="00B44955">
          <w:rPr>
            <w:rStyle w:val="Hyperlink"/>
            <w:noProof/>
          </w:rPr>
          <w:t>7</w:t>
        </w:r>
        <w:r w:rsidR="00886E98">
          <w:rPr>
            <w:rFonts w:asciiTheme="minorHAnsi" w:eastAsiaTheme="minorEastAsia" w:hAnsiTheme="minorHAnsi" w:cstheme="minorBidi"/>
            <w:noProof/>
            <w:sz w:val="24"/>
          </w:rPr>
          <w:tab/>
        </w:r>
        <w:r w:rsidR="00886E98" w:rsidRPr="00B44955">
          <w:rPr>
            <w:rStyle w:val="Hyperlink"/>
            <w:noProof/>
          </w:rPr>
          <w:t>Expressions</w:t>
        </w:r>
        <w:r w:rsidR="00886E98">
          <w:rPr>
            <w:noProof/>
            <w:webHidden/>
          </w:rPr>
          <w:tab/>
        </w:r>
        <w:r w:rsidR="00886E98">
          <w:rPr>
            <w:noProof/>
            <w:webHidden/>
          </w:rPr>
          <w:fldChar w:fldCharType="begin"/>
        </w:r>
        <w:r w:rsidR="00886E98">
          <w:rPr>
            <w:noProof/>
            <w:webHidden/>
          </w:rPr>
          <w:instrText xml:space="preserve"> PAGEREF _Toc445830028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6BA965A"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29" w:history="1">
        <w:r w:rsidR="00886E98" w:rsidRPr="00B44955">
          <w:rPr>
            <w:rStyle w:val="Hyperlink"/>
            <w:noProof/>
          </w:rPr>
          <w:t>7.1</w:t>
        </w:r>
        <w:r w:rsidR="00886E98">
          <w:rPr>
            <w:rFonts w:asciiTheme="minorHAnsi" w:eastAsiaTheme="minorEastAsia" w:hAnsiTheme="minorHAnsi" w:cstheme="minorBidi"/>
            <w:noProof/>
            <w:sz w:val="24"/>
          </w:rPr>
          <w:tab/>
        </w:r>
        <w:r w:rsidR="00886E98" w:rsidRPr="00B44955">
          <w:rPr>
            <w:rStyle w:val="Hyperlink"/>
            <w:noProof/>
          </w:rPr>
          <w:t xml:space="preserve">Expression on </w:t>
        </w:r>
        <w:r w:rsidR="00886E98" w:rsidRPr="00B44955">
          <w:rPr>
            <w:rStyle w:val="Hyperlink"/>
            <w:rFonts w:ascii="Consolas" w:hAnsi="Consolas"/>
            <w:noProof/>
          </w:rPr>
          <w:t>error</w:t>
        </w:r>
        <w:r w:rsidR="00886E98" w:rsidRPr="00B44955">
          <w:rPr>
            <w:rStyle w:val="Hyperlink"/>
            <w:noProof/>
          </w:rPr>
          <w:t xml:space="preserve"> values</w:t>
        </w:r>
        <w:r w:rsidR="00886E98">
          <w:rPr>
            <w:noProof/>
            <w:webHidden/>
          </w:rPr>
          <w:tab/>
        </w:r>
        <w:r w:rsidR="00886E98">
          <w:rPr>
            <w:noProof/>
            <w:webHidden/>
          </w:rPr>
          <w:fldChar w:fldCharType="begin"/>
        </w:r>
        <w:r w:rsidR="00886E98">
          <w:rPr>
            <w:noProof/>
            <w:webHidden/>
          </w:rPr>
          <w:instrText xml:space="preserve"> PAGEREF _Toc445830029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F26F8F2"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30" w:history="1">
        <w:r w:rsidR="00886E98" w:rsidRPr="00B44955">
          <w:rPr>
            <w:rStyle w:val="Hyperlink"/>
            <w:noProof/>
          </w:rPr>
          <w:t>7.2</w:t>
        </w:r>
        <w:r w:rsidR="00886E98">
          <w:rPr>
            <w:rFonts w:asciiTheme="minorHAnsi" w:eastAsiaTheme="minorEastAsia" w:hAnsiTheme="minorHAnsi" w:cstheme="minorBidi"/>
            <w:noProof/>
            <w:sz w:val="24"/>
          </w:rPr>
          <w:tab/>
        </w:r>
        <w:r w:rsidR="00886E98" w:rsidRPr="00B44955">
          <w:rPr>
            <w:rStyle w:val="Hyperlink"/>
            <w:noProof/>
          </w:rPr>
          <w:t xml:space="preserve">Expressions on </w:t>
        </w:r>
        <w:r w:rsidR="00886E98" w:rsidRPr="00B44955">
          <w:rPr>
            <w:rStyle w:val="Hyperlink"/>
            <w:rFonts w:ascii="Consolas" w:hAnsi="Consolas"/>
            <w:noProof/>
          </w:rPr>
          <w:t>enum</w:t>
        </w:r>
        <w:r w:rsidR="00886E98" w:rsidRPr="00B44955">
          <w:rPr>
            <w:rStyle w:val="Hyperlink"/>
            <w:noProof/>
          </w:rPr>
          <w:t xml:space="preserve"> values</w:t>
        </w:r>
        <w:r w:rsidR="00886E98">
          <w:rPr>
            <w:noProof/>
            <w:webHidden/>
          </w:rPr>
          <w:tab/>
        </w:r>
        <w:r w:rsidR="00886E98">
          <w:rPr>
            <w:noProof/>
            <w:webHidden/>
          </w:rPr>
          <w:fldChar w:fldCharType="begin"/>
        </w:r>
        <w:r w:rsidR="00886E98">
          <w:rPr>
            <w:noProof/>
            <w:webHidden/>
          </w:rPr>
          <w:instrText xml:space="preserve"> PAGEREF _Toc445830030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5295EAA"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31" w:history="1">
        <w:r w:rsidR="00886E98" w:rsidRPr="00B44955">
          <w:rPr>
            <w:rStyle w:val="Hyperlink"/>
            <w:noProof/>
          </w:rPr>
          <w:t>7.3</w:t>
        </w:r>
        <w:r w:rsidR="00886E98">
          <w:rPr>
            <w:rFonts w:asciiTheme="minorHAnsi" w:eastAsiaTheme="minorEastAsia" w:hAnsiTheme="minorHAnsi" w:cstheme="minorBidi"/>
            <w:noProof/>
            <w:sz w:val="24"/>
          </w:rPr>
          <w:tab/>
        </w:r>
        <w:r w:rsidR="00886E98" w:rsidRPr="00B44955">
          <w:rPr>
            <w:rStyle w:val="Hyperlink"/>
            <w:noProof/>
          </w:rPr>
          <w:t>Expressions on Boolean values</w:t>
        </w:r>
        <w:r w:rsidR="00886E98">
          <w:rPr>
            <w:noProof/>
            <w:webHidden/>
          </w:rPr>
          <w:tab/>
        </w:r>
        <w:r w:rsidR="00886E98">
          <w:rPr>
            <w:noProof/>
            <w:webHidden/>
          </w:rPr>
          <w:fldChar w:fldCharType="begin"/>
        </w:r>
        <w:r w:rsidR="00886E98">
          <w:rPr>
            <w:noProof/>
            <w:webHidden/>
          </w:rPr>
          <w:instrText xml:space="preserve"> PAGEREF _Toc445830031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F21783F"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32" w:history="1">
        <w:r w:rsidR="00886E98" w:rsidRPr="00B44955">
          <w:rPr>
            <w:rStyle w:val="Hyperlink"/>
            <w:noProof/>
          </w:rPr>
          <w:t>7.3.1</w:t>
        </w:r>
        <w:r w:rsidR="00886E98">
          <w:rPr>
            <w:rFonts w:asciiTheme="minorHAnsi" w:eastAsiaTheme="minorEastAsia" w:hAnsiTheme="minorHAnsi" w:cstheme="minorBidi"/>
            <w:noProof/>
            <w:sz w:val="24"/>
          </w:rPr>
          <w:tab/>
        </w:r>
        <w:r w:rsidR="00886E98" w:rsidRPr="00B44955">
          <w:rPr>
            <w:rStyle w:val="Hyperlink"/>
            <w:noProof/>
          </w:rPr>
          <w:t>Multiplexors</w:t>
        </w:r>
        <w:r w:rsidR="00886E98">
          <w:rPr>
            <w:noProof/>
            <w:webHidden/>
          </w:rPr>
          <w:tab/>
        </w:r>
        <w:r w:rsidR="00886E98">
          <w:rPr>
            <w:noProof/>
            <w:webHidden/>
          </w:rPr>
          <w:fldChar w:fldCharType="begin"/>
        </w:r>
        <w:r w:rsidR="00886E98">
          <w:rPr>
            <w:noProof/>
            <w:webHidden/>
          </w:rPr>
          <w:instrText xml:space="preserve"> PAGEREF _Toc445830032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20EF695"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33" w:history="1">
        <w:r w:rsidR="00886E98" w:rsidRPr="00B44955">
          <w:rPr>
            <w:rStyle w:val="Hyperlink"/>
            <w:noProof/>
          </w:rPr>
          <w:t>7.4</w:t>
        </w:r>
        <w:r w:rsidR="00886E98">
          <w:rPr>
            <w:rFonts w:asciiTheme="minorHAnsi" w:eastAsiaTheme="minorEastAsia" w:hAnsiTheme="minorHAnsi" w:cstheme="minorBidi"/>
            <w:noProof/>
            <w:sz w:val="24"/>
          </w:rPr>
          <w:tab/>
        </w:r>
        <w:r w:rsidR="00886E98" w:rsidRPr="00B44955">
          <w:rPr>
            <w:rStyle w:val="Hyperlink"/>
            <w:noProof/>
          </w:rPr>
          <w:t>Bit-string (unsigned integer) operations</w:t>
        </w:r>
        <w:r w:rsidR="00886E98">
          <w:rPr>
            <w:noProof/>
            <w:webHidden/>
          </w:rPr>
          <w:tab/>
        </w:r>
        <w:r w:rsidR="00886E98">
          <w:rPr>
            <w:noProof/>
            <w:webHidden/>
          </w:rPr>
          <w:fldChar w:fldCharType="begin"/>
        </w:r>
        <w:r w:rsidR="00886E98">
          <w:rPr>
            <w:noProof/>
            <w:webHidden/>
          </w:rPr>
          <w:instrText xml:space="preserve"> PAGEREF _Toc445830033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31688F9"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34" w:history="1">
        <w:r w:rsidR="00886E98" w:rsidRPr="00B44955">
          <w:rPr>
            <w:rStyle w:val="Hyperlink"/>
            <w:noProof/>
          </w:rPr>
          <w:t>7.5</w:t>
        </w:r>
        <w:r w:rsidR="00886E98">
          <w:rPr>
            <w:rFonts w:asciiTheme="minorHAnsi" w:eastAsiaTheme="minorEastAsia" w:hAnsiTheme="minorHAnsi" w:cstheme="minorBidi"/>
            <w:noProof/>
            <w:sz w:val="24"/>
          </w:rPr>
          <w:tab/>
        </w:r>
        <w:r w:rsidR="00886E98" w:rsidRPr="00B44955">
          <w:rPr>
            <w:rStyle w:val="Hyperlink"/>
            <w:noProof/>
          </w:rPr>
          <w:t>Operations on fixed-width signed integers</w:t>
        </w:r>
        <w:r w:rsidR="00886E98">
          <w:rPr>
            <w:noProof/>
            <w:webHidden/>
          </w:rPr>
          <w:tab/>
        </w:r>
        <w:r w:rsidR="00886E98">
          <w:rPr>
            <w:noProof/>
            <w:webHidden/>
          </w:rPr>
          <w:fldChar w:fldCharType="begin"/>
        </w:r>
        <w:r w:rsidR="00886E98">
          <w:rPr>
            <w:noProof/>
            <w:webHidden/>
          </w:rPr>
          <w:instrText xml:space="preserve"> PAGEREF _Toc445830034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2917FF1"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35" w:history="1">
        <w:r w:rsidR="00886E98" w:rsidRPr="00B44955">
          <w:rPr>
            <w:rStyle w:val="Hyperlink"/>
            <w:noProof/>
          </w:rPr>
          <w:t>7.5.1</w:t>
        </w:r>
        <w:r w:rsidR="00886E98">
          <w:rPr>
            <w:rFonts w:asciiTheme="minorHAnsi" w:eastAsiaTheme="minorEastAsia" w:hAnsiTheme="minorHAnsi" w:cstheme="minorBidi"/>
            <w:noProof/>
            <w:sz w:val="24"/>
          </w:rPr>
          <w:tab/>
        </w:r>
        <w:r w:rsidR="00886E98" w:rsidRPr="00B44955">
          <w:rPr>
            <w:rStyle w:val="Hyperlink"/>
            <w:noProof/>
          </w:rPr>
          <w:t>A note about shifts</w:t>
        </w:r>
        <w:r w:rsidR="00886E98">
          <w:rPr>
            <w:noProof/>
            <w:webHidden/>
          </w:rPr>
          <w:tab/>
        </w:r>
        <w:r w:rsidR="00886E98">
          <w:rPr>
            <w:noProof/>
            <w:webHidden/>
          </w:rPr>
          <w:fldChar w:fldCharType="begin"/>
        </w:r>
        <w:r w:rsidR="00886E98">
          <w:rPr>
            <w:noProof/>
            <w:webHidden/>
          </w:rPr>
          <w:instrText xml:space="preserve"> PAGEREF _Toc445830035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2E5FEF8"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36" w:history="1">
        <w:r w:rsidR="00886E98" w:rsidRPr="00B44955">
          <w:rPr>
            <w:rStyle w:val="Hyperlink"/>
            <w:noProof/>
          </w:rPr>
          <w:t>7.6</w:t>
        </w:r>
        <w:r w:rsidR="00886E98">
          <w:rPr>
            <w:rFonts w:asciiTheme="minorHAnsi" w:eastAsiaTheme="minorEastAsia" w:hAnsiTheme="minorHAnsi" w:cstheme="minorBidi"/>
            <w:noProof/>
            <w:sz w:val="24"/>
          </w:rPr>
          <w:tab/>
        </w:r>
        <w:r w:rsidR="00886E98" w:rsidRPr="00B44955">
          <w:rPr>
            <w:rStyle w:val="Hyperlink"/>
            <w:noProof/>
          </w:rPr>
          <w:t>Operations on arbitrary-precision integers</w:t>
        </w:r>
        <w:r w:rsidR="00886E98">
          <w:rPr>
            <w:noProof/>
            <w:webHidden/>
          </w:rPr>
          <w:tab/>
        </w:r>
        <w:r w:rsidR="00886E98">
          <w:rPr>
            <w:noProof/>
            <w:webHidden/>
          </w:rPr>
          <w:fldChar w:fldCharType="begin"/>
        </w:r>
        <w:r w:rsidR="00886E98">
          <w:rPr>
            <w:noProof/>
            <w:webHidden/>
          </w:rPr>
          <w:instrText xml:space="preserve"> PAGEREF _Toc445830036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C732F55"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37" w:history="1">
        <w:r w:rsidR="00886E98" w:rsidRPr="00B44955">
          <w:rPr>
            <w:rStyle w:val="Hyperlink"/>
            <w:noProof/>
          </w:rPr>
          <w:t>7.7</w:t>
        </w:r>
        <w:r w:rsidR="00886E98">
          <w:rPr>
            <w:rFonts w:asciiTheme="minorHAnsi" w:eastAsiaTheme="minorEastAsia" w:hAnsiTheme="minorHAnsi" w:cstheme="minorBidi"/>
            <w:noProof/>
            <w:sz w:val="24"/>
          </w:rPr>
          <w:tab/>
        </w:r>
        <w:r w:rsidR="00886E98" w:rsidRPr="00B44955">
          <w:rPr>
            <w:rStyle w:val="Hyperlink"/>
            <w:noProof/>
          </w:rPr>
          <w:t>Variable bit-string operations</w:t>
        </w:r>
        <w:r w:rsidR="00886E98">
          <w:rPr>
            <w:noProof/>
            <w:webHidden/>
          </w:rPr>
          <w:tab/>
        </w:r>
        <w:r w:rsidR="00886E98">
          <w:rPr>
            <w:noProof/>
            <w:webHidden/>
          </w:rPr>
          <w:fldChar w:fldCharType="begin"/>
        </w:r>
        <w:r w:rsidR="00886E98">
          <w:rPr>
            <w:noProof/>
            <w:webHidden/>
          </w:rPr>
          <w:instrText xml:space="preserve"> PAGEREF _Toc445830037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9EBCC6A"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38" w:history="1">
        <w:r w:rsidR="00886E98" w:rsidRPr="00B44955">
          <w:rPr>
            <w:rStyle w:val="Hyperlink"/>
            <w:noProof/>
          </w:rPr>
          <w:t>7.8</w:t>
        </w:r>
        <w:r w:rsidR="00886E98">
          <w:rPr>
            <w:rFonts w:asciiTheme="minorHAnsi" w:eastAsiaTheme="minorEastAsia" w:hAnsiTheme="minorHAnsi" w:cstheme="minorBidi"/>
            <w:noProof/>
            <w:sz w:val="24"/>
          </w:rPr>
          <w:tab/>
        </w:r>
        <w:r w:rsidR="00886E98" w:rsidRPr="00B44955">
          <w:rPr>
            <w:rStyle w:val="Hyperlink"/>
            <w:noProof/>
          </w:rPr>
          <w:t>Casts</w:t>
        </w:r>
        <w:r w:rsidR="00886E98">
          <w:rPr>
            <w:noProof/>
            <w:webHidden/>
          </w:rPr>
          <w:tab/>
        </w:r>
        <w:r w:rsidR="00886E98">
          <w:rPr>
            <w:noProof/>
            <w:webHidden/>
          </w:rPr>
          <w:fldChar w:fldCharType="begin"/>
        </w:r>
        <w:r w:rsidR="00886E98">
          <w:rPr>
            <w:noProof/>
            <w:webHidden/>
          </w:rPr>
          <w:instrText xml:space="preserve"> PAGEREF _Toc445830038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60DADCB"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39" w:history="1">
        <w:r w:rsidR="00886E98" w:rsidRPr="00B44955">
          <w:rPr>
            <w:rStyle w:val="Hyperlink"/>
            <w:noProof/>
          </w:rPr>
          <w:t>7.8.1</w:t>
        </w:r>
        <w:r w:rsidR="00886E98">
          <w:rPr>
            <w:rFonts w:asciiTheme="minorHAnsi" w:eastAsiaTheme="minorEastAsia" w:hAnsiTheme="minorHAnsi" w:cstheme="minorBidi"/>
            <w:noProof/>
            <w:sz w:val="24"/>
          </w:rPr>
          <w:tab/>
        </w:r>
        <w:r w:rsidR="00886E98" w:rsidRPr="00B44955">
          <w:rPr>
            <w:rStyle w:val="Hyperlink"/>
            <w:noProof/>
          </w:rPr>
          <w:t>Explicit casts</w:t>
        </w:r>
        <w:r w:rsidR="00886E98">
          <w:rPr>
            <w:noProof/>
            <w:webHidden/>
          </w:rPr>
          <w:tab/>
        </w:r>
        <w:r w:rsidR="00886E98">
          <w:rPr>
            <w:noProof/>
            <w:webHidden/>
          </w:rPr>
          <w:fldChar w:fldCharType="begin"/>
        </w:r>
        <w:r w:rsidR="00886E98">
          <w:rPr>
            <w:noProof/>
            <w:webHidden/>
          </w:rPr>
          <w:instrText xml:space="preserve"> PAGEREF _Toc445830039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5D0E976"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40" w:history="1">
        <w:r w:rsidR="00886E98" w:rsidRPr="00B44955">
          <w:rPr>
            <w:rStyle w:val="Hyperlink"/>
            <w:noProof/>
          </w:rPr>
          <w:t>7.8.2</w:t>
        </w:r>
        <w:r w:rsidR="00886E98">
          <w:rPr>
            <w:rFonts w:asciiTheme="minorHAnsi" w:eastAsiaTheme="minorEastAsia" w:hAnsiTheme="minorHAnsi" w:cstheme="minorBidi"/>
            <w:noProof/>
            <w:sz w:val="24"/>
          </w:rPr>
          <w:tab/>
        </w:r>
        <w:r w:rsidR="00886E98" w:rsidRPr="00B44955">
          <w:rPr>
            <w:rStyle w:val="Hyperlink"/>
            <w:noProof/>
          </w:rPr>
          <w:t>Implicit casts</w:t>
        </w:r>
        <w:r w:rsidR="00886E98">
          <w:rPr>
            <w:noProof/>
            <w:webHidden/>
          </w:rPr>
          <w:tab/>
        </w:r>
        <w:r w:rsidR="00886E98">
          <w:rPr>
            <w:noProof/>
            <w:webHidden/>
          </w:rPr>
          <w:fldChar w:fldCharType="begin"/>
        </w:r>
        <w:r w:rsidR="00886E98">
          <w:rPr>
            <w:noProof/>
            <w:webHidden/>
          </w:rPr>
          <w:instrText xml:space="preserve"> PAGEREF _Toc445830040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A992DDB"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41" w:history="1">
        <w:r w:rsidR="00886E98" w:rsidRPr="00B44955">
          <w:rPr>
            <w:rStyle w:val="Hyperlink"/>
            <w:noProof/>
          </w:rPr>
          <w:t>7.8.3</w:t>
        </w:r>
        <w:r w:rsidR="00886E98">
          <w:rPr>
            <w:rFonts w:asciiTheme="minorHAnsi" w:eastAsiaTheme="minorEastAsia" w:hAnsiTheme="minorHAnsi" w:cstheme="minorBidi"/>
            <w:noProof/>
            <w:sz w:val="24"/>
          </w:rPr>
          <w:tab/>
        </w:r>
        <w:r w:rsidR="00886E98" w:rsidRPr="00B44955">
          <w:rPr>
            <w:rStyle w:val="Hyperlink"/>
            <w:noProof/>
          </w:rPr>
          <w:t>Illegal arithmetic expressions</w:t>
        </w:r>
        <w:r w:rsidR="00886E98">
          <w:rPr>
            <w:noProof/>
            <w:webHidden/>
          </w:rPr>
          <w:tab/>
        </w:r>
        <w:r w:rsidR="00886E98">
          <w:rPr>
            <w:noProof/>
            <w:webHidden/>
          </w:rPr>
          <w:fldChar w:fldCharType="begin"/>
        </w:r>
        <w:r w:rsidR="00886E98">
          <w:rPr>
            <w:noProof/>
            <w:webHidden/>
          </w:rPr>
          <w:instrText xml:space="preserve"> PAGEREF _Toc445830041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1810A2A"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42" w:history="1">
        <w:r w:rsidR="00886E98" w:rsidRPr="00B44955">
          <w:rPr>
            <w:rStyle w:val="Hyperlink"/>
            <w:noProof/>
          </w:rPr>
          <w:t>7.9</w:t>
        </w:r>
        <w:r w:rsidR="00886E98">
          <w:rPr>
            <w:rFonts w:asciiTheme="minorHAnsi" w:eastAsiaTheme="minorEastAsia" w:hAnsiTheme="minorHAnsi" w:cstheme="minorBidi"/>
            <w:noProof/>
            <w:sz w:val="24"/>
          </w:rPr>
          <w:tab/>
        </w:r>
        <w:r w:rsidR="00886E98" w:rsidRPr="00B44955">
          <w:rPr>
            <w:rStyle w:val="Hyperlink"/>
            <w:noProof/>
          </w:rPr>
          <w:t>Tuple expressions</w:t>
        </w:r>
        <w:r w:rsidR="00886E98">
          <w:rPr>
            <w:noProof/>
            <w:webHidden/>
          </w:rPr>
          <w:tab/>
        </w:r>
        <w:r w:rsidR="00886E98">
          <w:rPr>
            <w:noProof/>
            <w:webHidden/>
          </w:rPr>
          <w:fldChar w:fldCharType="begin"/>
        </w:r>
        <w:r w:rsidR="00886E98">
          <w:rPr>
            <w:noProof/>
            <w:webHidden/>
          </w:rPr>
          <w:instrText xml:space="preserve"> PAGEREF _Toc445830042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E6FE4C4"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43" w:history="1">
        <w:r w:rsidR="00886E98" w:rsidRPr="00B44955">
          <w:rPr>
            <w:rStyle w:val="Hyperlink"/>
            <w:noProof/>
          </w:rPr>
          <w:t>7.10</w:t>
        </w:r>
        <w:r w:rsidR="00886E98">
          <w:rPr>
            <w:rFonts w:asciiTheme="minorHAnsi" w:eastAsiaTheme="minorEastAsia" w:hAnsiTheme="minorHAnsi" w:cstheme="minorBidi"/>
            <w:noProof/>
            <w:sz w:val="24"/>
          </w:rPr>
          <w:tab/>
        </w:r>
        <w:r w:rsidR="00886E98" w:rsidRPr="00B44955">
          <w:rPr>
            <w:rStyle w:val="Hyperlink"/>
            <w:noProof/>
          </w:rPr>
          <w:t>List expressions</w:t>
        </w:r>
        <w:r w:rsidR="00886E98">
          <w:rPr>
            <w:noProof/>
            <w:webHidden/>
          </w:rPr>
          <w:tab/>
        </w:r>
        <w:r w:rsidR="00886E98">
          <w:rPr>
            <w:noProof/>
            <w:webHidden/>
          </w:rPr>
          <w:fldChar w:fldCharType="begin"/>
        </w:r>
        <w:r w:rsidR="00886E98">
          <w:rPr>
            <w:noProof/>
            <w:webHidden/>
          </w:rPr>
          <w:instrText xml:space="preserve"> PAGEREF _Toc445830043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5A8289E"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44" w:history="1">
        <w:r w:rsidR="00886E98" w:rsidRPr="00B44955">
          <w:rPr>
            <w:rStyle w:val="Hyperlink"/>
            <w:noProof/>
          </w:rPr>
          <w:t>7.11</w:t>
        </w:r>
        <w:r w:rsidR="00886E98">
          <w:rPr>
            <w:rFonts w:asciiTheme="minorHAnsi" w:eastAsiaTheme="minorEastAsia" w:hAnsiTheme="minorHAnsi" w:cstheme="minorBidi"/>
            <w:noProof/>
            <w:sz w:val="24"/>
          </w:rPr>
          <w:tab/>
        </w:r>
        <w:r w:rsidR="00886E98" w:rsidRPr="00B44955">
          <w:rPr>
            <w:rStyle w:val="Hyperlink"/>
            <w:noProof/>
          </w:rPr>
          <w:t>Set expressions</w:t>
        </w:r>
        <w:r w:rsidR="00886E98">
          <w:rPr>
            <w:noProof/>
            <w:webHidden/>
          </w:rPr>
          <w:tab/>
        </w:r>
        <w:r w:rsidR="00886E98">
          <w:rPr>
            <w:noProof/>
            <w:webHidden/>
          </w:rPr>
          <w:fldChar w:fldCharType="begin"/>
        </w:r>
        <w:r w:rsidR="00886E98">
          <w:rPr>
            <w:noProof/>
            <w:webHidden/>
          </w:rPr>
          <w:instrText xml:space="preserve"> PAGEREF _Toc445830044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F2B0127"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45" w:history="1">
        <w:r w:rsidR="00886E98" w:rsidRPr="00B44955">
          <w:rPr>
            <w:rStyle w:val="Hyperlink"/>
            <w:noProof/>
          </w:rPr>
          <w:t>7.11.1</w:t>
        </w:r>
        <w:r w:rsidR="00886E98">
          <w:rPr>
            <w:rFonts w:asciiTheme="minorHAnsi" w:eastAsiaTheme="minorEastAsia" w:hAnsiTheme="minorHAnsi" w:cstheme="minorBidi"/>
            <w:noProof/>
            <w:sz w:val="24"/>
          </w:rPr>
          <w:tab/>
        </w:r>
        <w:r w:rsidR="00886E98" w:rsidRPr="00B44955">
          <w:rPr>
            <w:rStyle w:val="Hyperlink"/>
            <w:noProof/>
          </w:rPr>
          <w:t>Singleton sets</w:t>
        </w:r>
        <w:r w:rsidR="00886E98">
          <w:rPr>
            <w:noProof/>
            <w:webHidden/>
          </w:rPr>
          <w:tab/>
        </w:r>
        <w:r w:rsidR="00886E98">
          <w:rPr>
            <w:noProof/>
            <w:webHidden/>
          </w:rPr>
          <w:fldChar w:fldCharType="begin"/>
        </w:r>
        <w:r w:rsidR="00886E98">
          <w:rPr>
            <w:noProof/>
            <w:webHidden/>
          </w:rPr>
          <w:instrText xml:space="preserve"> PAGEREF _Toc445830045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FD80125"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46" w:history="1">
        <w:r w:rsidR="00886E98" w:rsidRPr="00B44955">
          <w:rPr>
            <w:rStyle w:val="Hyperlink"/>
            <w:noProof/>
          </w:rPr>
          <w:t>7.11.2</w:t>
        </w:r>
        <w:r w:rsidR="00886E98">
          <w:rPr>
            <w:rFonts w:asciiTheme="minorHAnsi" w:eastAsiaTheme="minorEastAsia" w:hAnsiTheme="minorHAnsi" w:cstheme="minorBidi"/>
            <w:noProof/>
            <w:sz w:val="24"/>
          </w:rPr>
          <w:tab/>
        </w:r>
        <w:r w:rsidR="00886E98" w:rsidRPr="00B44955">
          <w:rPr>
            <w:rStyle w:val="Hyperlink"/>
            <w:noProof/>
          </w:rPr>
          <w:t>The universal set</w:t>
        </w:r>
        <w:r w:rsidR="00886E98">
          <w:rPr>
            <w:noProof/>
            <w:webHidden/>
          </w:rPr>
          <w:tab/>
        </w:r>
        <w:r w:rsidR="00886E98">
          <w:rPr>
            <w:noProof/>
            <w:webHidden/>
          </w:rPr>
          <w:fldChar w:fldCharType="begin"/>
        </w:r>
        <w:r w:rsidR="00886E98">
          <w:rPr>
            <w:noProof/>
            <w:webHidden/>
          </w:rPr>
          <w:instrText xml:space="preserve"> PAGEREF _Toc445830046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CB0C953"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47" w:history="1">
        <w:r w:rsidR="00886E98" w:rsidRPr="00B44955">
          <w:rPr>
            <w:rStyle w:val="Hyperlink"/>
            <w:noProof/>
          </w:rPr>
          <w:t>7.11.3</w:t>
        </w:r>
        <w:r w:rsidR="00886E98">
          <w:rPr>
            <w:rFonts w:asciiTheme="minorHAnsi" w:eastAsiaTheme="minorEastAsia" w:hAnsiTheme="minorHAnsi" w:cstheme="minorBidi"/>
            <w:noProof/>
            <w:sz w:val="24"/>
          </w:rPr>
          <w:tab/>
        </w:r>
        <w:r w:rsidR="00886E98" w:rsidRPr="00B44955">
          <w:rPr>
            <w:rStyle w:val="Hyperlink"/>
            <w:noProof/>
          </w:rPr>
          <w:t>Cubes</w:t>
        </w:r>
        <w:r w:rsidR="00886E98">
          <w:rPr>
            <w:noProof/>
            <w:webHidden/>
          </w:rPr>
          <w:tab/>
        </w:r>
        <w:r w:rsidR="00886E98">
          <w:rPr>
            <w:noProof/>
            <w:webHidden/>
          </w:rPr>
          <w:fldChar w:fldCharType="begin"/>
        </w:r>
        <w:r w:rsidR="00886E98">
          <w:rPr>
            <w:noProof/>
            <w:webHidden/>
          </w:rPr>
          <w:instrText xml:space="preserve"> PAGEREF _Toc445830047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52849BF"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48" w:history="1">
        <w:r w:rsidR="00886E98" w:rsidRPr="00B44955">
          <w:rPr>
            <w:rStyle w:val="Hyperlink"/>
            <w:noProof/>
          </w:rPr>
          <w:t>7.11.4</w:t>
        </w:r>
        <w:r w:rsidR="00886E98">
          <w:rPr>
            <w:rFonts w:asciiTheme="minorHAnsi" w:eastAsiaTheme="minorEastAsia" w:hAnsiTheme="minorHAnsi" w:cstheme="minorBidi"/>
            <w:noProof/>
            <w:sz w:val="24"/>
          </w:rPr>
          <w:tab/>
        </w:r>
        <w:r w:rsidR="00886E98" w:rsidRPr="00B44955">
          <w:rPr>
            <w:rStyle w:val="Hyperlink"/>
            <w:noProof/>
          </w:rPr>
          <w:t>Ranges</w:t>
        </w:r>
        <w:r w:rsidR="00886E98">
          <w:rPr>
            <w:noProof/>
            <w:webHidden/>
          </w:rPr>
          <w:tab/>
        </w:r>
        <w:r w:rsidR="00886E98">
          <w:rPr>
            <w:noProof/>
            <w:webHidden/>
          </w:rPr>
          <w:fldChar w:fldCharType="begin"/>
        </w:r>
        <w:r w:rsidR="00886E98">
          <w:rPr>
            <w:noProof/>
            <w:webHidden/>
          </w:rPr>
          <w:instrText xml:space="preserve"> PAGEREF _Toc445830048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5A200FF"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49" w:history="1">
        <w:r w:rsidR="00886E98" w:rsidRPr="00B44955">
          <w:rPr>
            <w:rStyle w:val="Hyperlink"/>
            <w:noProof/>
          </w:rPr>
          <w:t>7.11.5</w:t>
        </w:r>
        <w:r w:rsidR="00886E98">
          <w:rPr>
            <w:rFonts w:asciiTheme="minorHAnsi" w:eastAsiaTheme="minorEastAsia" w:hAnsiTheme="minorHAnsi" w:cstheme="minorBidi"/>
            <w:noProof/>
            <w:sz w:val="24"/>
          </w:rPr>
          <w:tab/>
        </w:r>
        <w:r w:rsidR="00886E98" w:rsidRPr="00B44955">
          <w:rPr>
            <w:rStyle w:val="Hyperlink"/>
            <w:noProof/>
          </w:rPr>
          <w:t>Tuples</w:t>
        </w:r>
        <w:r w:rsidR="00886E98">
          <w:rPr>
            <w:noProof/>
            <w:webHidden/>
          </w:rPr>
          <w:tab/>
        </w:r>
        <w:r w:rsidR="00886E98">
          <w:rPr>
            <w:noProof/>
            <w:webHidden/>
          </w:rPr>
          <w:fldChar w:fldCharType="begin"/>
        </w:r>
        <w:r w:rsidR="00886E98">
          <w:rPr>
            <w:noProof/>
            <w:webHidden/>
          </w:rPr>
          <w:instrText xml:space="preserve"> PAGEREF _Toc445830049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30D23F6"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50" w:history="1">
        <w:r w:rsidR="00886E98" w:rsidRPr="00B44955">
          <w:rPr>
            <w:rStyle w:val="Hyperlink"/>
            <w:noProof/>
          </w:rPr>
          <w:t>7.12</w:t>
        </w:r>
        <w:r w:rsidR="00886E98">
          <w:rPr>
            <w:rFonts w:asciiTheme="minorHAnsi" w:eastAsiaTheme="minorEastAsia" w:hAnsiTheme="minorHAnsi" w:cstheme="minorBidi"/>
            <w:noProof/>
            <w:sz w:val="24"/>
          </w:rPr>
          <w:tab/>
        </w:r>
        <w:r w:rsidR="00886E98" w:rsidRPr="00B44955">
          <w:rPr>
            <w:rStyle w:val="Hyperlink"/>
            <w:noProof/>
          </w:rPr>
          <w:t xml:space="preserve">Operations on </w:t>
        </w:r>
        <w:r w:rsidR="00886E98" w:rsidRPr="00B44955">
          <w:rPr>
            <w:rStyle w:val="Hyperlink"/>
            <w:rFonts w:ascii="Consolas" w:hAnsi="Consolas"/>
            <w:noProof/>
          </w:rPr>
          <w:t>struct</w:t>
        </w:r>
        <w:r w:rsidR="00886E98" w:rsidRPr="00B44955">
          <w:rPr>
            <w:rStyle w:val="Hyperlink"/>
            <w:noProof/>
          </w:rPr>
          <w:t xml:space="preserve"> types</w:t>
        </w:r>
        <w:r w:rsidR="00886E98">
          <w:rPr>
            <w:noProof/>
            <w:webHidden/>
          </w:rPr>
          <w:tab/>
        </w:r>
        <w:r w:rsidR="00886E98">
          <w:rPr>
            <w:noProof/>
            <w:webHidden/>
          </w:rPr>
          <w:fldChar w:fldCharType="begin"/>
        </w:r>
        <w:r w:rsidR="00886E98">
          <w:rPr>
            <w:noProof/>
            <w:webHidden/>
          </w:rPr>
          <w:instrText xml:space="preserve"> PAGEREF _Toc445830050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A29485D"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51" w:history="1">
        <w:r w:rsidR="00886E98" w:rsidRPr="00B44955">
          <w:rPr>
            <w:rStyle w:val="Hyperlink"/>
            <w:noProof/>
          </w:rPr>
          <w:t>7.13</w:t>
        </w:r>
        <w:r w:rsidR="00886E98">
          <w:rPr>
            <w:rFonts w:asciiTheme="minorHAnsi" w:eastAsiaTheme="minorEastAsia" w:hAnsiTheme="minorHAnsi" w:cstheme="minorBidi"/>
            <w:noProof/>
            <w:sz w:val="24"/>
          </w:rPr>
          <w:tab/>
        </w:r>
        <w:r w:rsidR="00886E98" w:rsidRPr="00B44955">
          <w:rPr>
            <w:rStyle w:val="Hyperlink"/>
            <w:noProof/>
          </w:rPr>
          <w:t>Operations on headers</w:t>
        </w:r>
        <w:r w:rsidR="00886E98">
          <w:rPr>
            <w:noProof/>
            <w:webHidden/>
          </w:rPr>
          <w:tab/>
        </w:r>
        <w:r w:rsidR="00886E98">
          <w:rPr>
            <w:noProof/>
            <w:webHidden/>
          </w:rPr>
          <w:fldChar w:fldCharType="begin"/>
        </w:r>
        <w:r w:rsidR="00886E98">
          <w:rPr>
            <w:noProof/>
            <w:webHidden/>
          </w:rPr>
          <w:instrText xml:space="preserve"> PAGEREF _Toc445830051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CCA1A3D"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52" w:history="1">
        <w:r w:rsidR="00886E98" w:rsidRPr="00B44955">
          <w:rPr>
            <w:rStyle w:val="Hyperlink"/>
            <w:noProof/>
          </w:rPr>
          <w:t>7.14</w:t>
        </w:r>
        <w:r w:rsidR="00886E98">
          <w:rPr>
            <w:rFonts w:asciiTheme="minorHAnsi" w:eastAsiaTheme="minorEastAsia" w:hAnsiTheme="minorHAnsi" w:cstheme="minorBidi"/>
            <w:noProof/>
            <w:sz w:val="24"/>
          </w:rPr>
          <w:tab/>
        </w:r>
        <w:r w:rsidR="00886E98" w:rsidRPr="00B44955">
          <w:rPr>
            <w:rStyle w:val="Hyperlink"/>
            <w:noProof/>
          </w:rPr>
          <w:t>Expressions on header stacks</w:t>
        </w:r>
        <w:r w:rsidR="00886E98">
          <w:rPr>
            <w:noProof/>
            <w:webHidden/>
          </w:rPr>
          <w:tab/>
        </w:r>
        <w:r w:rsidR="00886E98">
          <w:rPr>
            <w:noProof/>
            <w:webHidden/>
          </w:rPr>
          <w:fldChar w:fldCharType="begin"/>
        </w:r>
        <w:r w:rsidR="00886E98">
          <w:rPr>
            <w:noProof/>
            <w:webHidden/>
          </w:rPr>
          <w:instrText xml:space="preserve"> PAGEREF _Toc445830052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05D52C8"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53" w:history="1">
        <w:r w:rsidR="00886E98" w:rsidRPr="00B44955">
          <w:rPr>
            <w:rStyle w:val="Hyperlink"/>
            <w:noProof/>
          </w:rPr>
          <w:t>7.15</w:t>
        </w:r>
        <w:r w:rsidR="00886E98">
          <w:rPr>
            <w:rFonts w:asciiTheme="minorHAnsi" w:eastAsiaTheme="minorEastAsia" w:hAnsiTheme="minorHAnsi" w:cstheme="minorBidi"/>
            <w:noProof/>
            <w:sz w:val="24"/>
          </w:rPr>
          <w:tab/>
        </w:r>
        <w:r w:rsidR="00886E98" w:rsidRPr="00B44955">
          <w:rPr>
            <w:rStyle w:val="Hyperlink"/>
            <w:noProof/>
          </w:rPr>
          <w:t>Function calls, method invocations</w:t>
        </w:r>
        <w:r w:rsidR="00886E98">
          <w:rPr>
            <w:noProof/>
            <w:webHidden/>
          </w:rPr>
          <w:tab/>
        </w:r>
        <w:r w:rsidR="00886E98">
          <w:rPr>
            <w:noProof/>
            <w:webHidden/>
          </w:rPr>
          <w:fldChar w:fldCharType="begin"/>
        </w:r>
        <w:r w:rsidR="00886E98">
          <w:rPr>
            <w:noProof/>
            <w:webHidden/>
          </w:rPr>
          <w:instrText xml:space="preserve"> PAGEREF _Toc445830053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73D741B"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54" w:history="1">
        <w:r w:rsidR="00886E98" w:rsidRPr="00B44955">
          <w:rPr>
            <w:rStyle w:val="Hyperlink"/>
            <w:noProof/>
          </w:rPr>
          <w:t>7.16</w:t>
        </w:r>
        <w:r w:rsidR="00886E98">
          <w:rPr>
            <w:rFonts w:asciiTheme="minorHAnsi" w:eastAsiaTheme="minorEastAsia" w:hAnsiTheme="minorHAnsi" w:cstheme="minorBidi"/>
            <w:noProof/>
            <w:sz w:val="24"/>
          </w:rPr>
          <w:tab/>
        </w:r>
        <w:r w:rsidR="00886E98" w:rsidRPr="00B44955">
          <w:rPr>
            <w:rStyle w:val="Hyperlink"/>
            <w:noProof/>
          </w:rPr>
          <w:t>Constructor invocations</w:t>
        </w:r>
        <w:r w:rsidR="00886E98">
          <w:rPr>
            <w:noProof/>
            <w:webHidden/>
          </w:rPr>
          <w:tab/>
        </w:r>
        <w:r w:rsidR="00886E98">
          <w:rPr>
            <w:noProof/>
            <w:webHidden/>
          </w:rPr>
          <w:fldChar w:fldCharType="begin"/>
        </w:r>
        <w:r w:rsidR="00886E98">
          <w:rPr>
            <w:noProof/>
            <w:webHidden/>
          </w:rPr>
          <w:instrText xml:space="preserve"> PAGEREF _Toc445830054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B9C2B84" w14:textId="77777777" w:rsidR="00886E98" w:rsidRDefault="008E3090">
      <w:pPr>
        <w:pStyle w:val="TOC1"/>
        <w:rPr>
          <w:rFonts w:asciiTheme="minorHAnsi" w:eastAsiaTheme="minorEastAsia" w:hAnsiTheme="minorHAnsi" w:cstheme="minorBidi"/>
          <w:noProof/>
          <w:sz w:val="24"/>
        </w:rPr>
      </w:pPr>
      <w:hyperlink w:anchor="_Toc445830055" w:history="1">
        <w:r w:rsidR="00886E98" w:rsidRPr="00B44955">
          <w:rPr>
            <w:rStyle w:val="Hyperlink"/>
            <w:noProof/>
          </w:rPr>
          <w:t>8</w:t>
        </w:r>
        <w:r w:rsidR="00886E98">
          <w:rPr>
            <w:rFonts w:asciiTheme="minorHAnsi" w:eastAsiaTheme="minorEastAsia" w:hAnsiTheme="minorHAnsi" w:cstheme="minorBidi"/>
            <w:noProof/>
            <w:sz w:val="24"/>
          </w:rPr>
          <w:tab/>
        </w:r>
        <w:r w:rsidR="00886E98" w:rsidRPr="00B44955">
          <w:rPr>
            <w:rStyle w:val="Hyperlink"/>
            <w:noProof/>
          </w:rPr>
          <w:t>Constants and variable declarations</w:t>
        </w:r>
        <w:r w:rsidR="00886E98">
          <w:rPr>
            <w:noProof/>
            <w:webHidden/>
          </w:rPr>
          <w:tab/>
        </w:r>
        <w:r w:rsidR="00886E98">
          <w:rPr>
            <w:noProof/>
            <w:webHidden/>
          </w:rPr>
          <w:fldChar w:fldCharType="begin"/>
        </w:r>
        <w:r w:rsidR="00886E98">
          <w:rPr>
            <w:noProof/>
            <w:webHidden/>
          </w:rPr>
          <w:instrText xml:space="preserve"> PAGEREF _Toc445830055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13E3C85"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56" w:history="1">
        <w:r w:rsidR="00886E98" w:rsidRPr="00B44955">
          <w:rPr>
            <w:rStyle w:val="Hyperlink"/>
            <w:noProof/>
          </w:rPr>
          <w:t>8.1</w:t>
        </w:r>
        <w:r w:rsidR="00886E98">
          <w:rPr>
            <w:rFonts w:asciiTheme="minorHAnsi" w:eastAsiaTheme="minorEastAsia" w:hAnsiTheme="minorHAnsi" w:cstheme="minorBidi"/>
            <w:noProof/>
            <w:sz w:val="24"/>
          </w:rPr>
          <w:tab/>
        </w:r>
        <w:r w:rsidR="00886E98" w:rsidRPr="00B44955">
          <w:rPr>
            <w:rStyle w:val="Hyperlink"/>
            <w:noProof/>
          </w:rPr>
          <w:t>Constants</w:t>
        </w:r>
        <w:r w:rsidR="00886E98">
          <w:rPr>
            <w:noProof/>
            <w:webHidden/>
          </w:rPr>
          <w:tab/>
        </w:r>
        <w:r w:rsidR="00886E98">
          <w:rPr>
            <w:noProof/>
            <w:webHidden/>
          </w:rPr>
          <w:fldChar w:fldCharType="begin"/>
        </w:r>
        <w:r w:rsidR="00886E98">
          <w:rPr>
            <w:noProof/>
            <w:webHidden/>
          </w:rPr>
          <w:instrText xml:space="preserve"> PAGEREF _Toc445830056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BA4A4C9"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57" w:history="1">
        <w:r w:rsidR="00886E98" w:rsidRPr="00B44955">
          <w:rPr>
            <w:rStyle w:val="Hyperlink"/>
            <w:noProof/>
          </w:rPr>
          <w:t>8.2</w:t>
        </w:r>
        <w:r w:rsidR="00886E98">
          <w:rPr>
            <w:rFonts w:asciiTheme="minorHAnsi" w:eastAsiaTheme="minorEastAsia" w:hAnsiTheme="minorHAnsi" w:cstheme="minorBidi"/>
            <w:noProof/>
            <w:sz w:val="24"/>
          </w:rPr>
          <w:tab/>
        </w:r>
        <w:r w:rsidR="00886E98" w:rsidRPr="00B44955">
          <w:rPr>
            <w:rStyle w:val="Hyperlink"/>
            <w:noProof/>
          </w:rPr>
          <w:t>Variables</w:t>
        </w:r>
        <w:r w:rsidR="00886E98">
          <w:rPr>
            <w:noProof/>
            <w:webHidden/>
          </w:rPr>
          <w:tab/>
        </w:r>
        <w:r w:rsidR="00886E98">
          <w:rPr>
            <w:noProof/>
            <w:webHidden/>
          </w:rPr>
          <w:fldChar w:fldCharType="begin"/>
        </w:r>
        <w:r w:rsidR="00886E98">
          <w:rPr>
            <w:noProof/>
            <w:webHidden/>
          </w:rPr>
          <w:instrText xml:space="preserve"> PAGEREF _Toc445830057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652B791"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58" w:history="1">
        <w:r w:rsidR="00886E98" w:rsidRPr="00B44955">
          <w:rPr>
            <w:rStyle w:val="Hyperlink"/>
            <w:noProof/>
          </w:rPr>
          <w:t>8.3</w:t>
        </w:r>
        <w:r w:rsidR="00886E98">
          <w:rPr>
            <w:rFonts w:asciiTheme="minorHAnsi" w:eastAsiaTheme="minorEastAsia" w:hAnsiTheme="minorHAnsi" w:cstheme="minorBidi"/>
            <w:noProof/>
            <w:sz w:val="24"/>
          </w:rPr>
          <w:tab/>
        </w:r>
        <w:r w:rsidR="00886E98" w:rsidRPr="00B44955">
          <w:rPr>
            <w:rStyle w:val="Hyperlink"/>
            <w:noProof/>
          </w:rPr>
          <w:t>Instantiations</w:t>
        </w:r>
        <w:r w:rsidR="00886E98">
          <w:rPr>
            <w:noProof/>
            <w:webHidden/>
          </w:rPr>
          <w:tab/>
        </w:r>
        <w:r w:rsidR="00886E98">
          <w:rPr>
            <w:noProof/>
            <w:webHidden/>
          </w:rPr>
          <w:fldChar w:fldCharType="begin"/>
        </w:r>
        <w:r w:rsidR="00886E98">
          <w:rPr>
            <w:noProof/>
            <w:webHidden/>
          </w:rPr>
          <w:instrText xml:space="preserve"> PAGEREF _Toc445830058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E591BF4" w14:textId="77777777" w:rsidR="00886E98" w:rsidRDefault="008E3090">
      <w:pPr>
        <w:pStyle w:val="TOC1"/>
        <w:rPr>
          <w:rFonts w:asciiTheme="minorHAnsi" w:eastAsiaTheme="minorEastAsia" w:hAnsiTheme="minorHAnsi" w:cstheme="minorBidi"/>
          <w:noProof/>
          <w:sz w:val="24"/>
        </w:rPr>
      </w:pPr>
      <w:hyperlink w:anchor="_Toc445830059" w:history="1">
        <w:r w:rsidR="00886E98" w:rsidRPr="00B44955">
          <w:rPr>
            <w:rStyle w:val="Hyperlink"/>
            <w:noProof/>
          </w:rPr>
          <w:t>9</w:t>
        </w:r>
        <w:r w:rsidR="00886E98">
          <w:rPr>
            <w:rFonts w:asciiTheme="minorHAnsi" w:eastAsiaTheme="minorEastAsia" w:hAnsiTheme="minorHAnsi" w:cstheme="minorBidi"/>
            <w:noProof/>
            <w:sz w:val="24"/>
          </w:rPr>
          <w:tab/>
        </w:r>
        <w:r w:rsidR="00886E98" w:rsidRPr="00B44955">
          <w:rPr>
            <w:rStyle w:val="Hyperlink"/>
            <w:noProof/>
          </w:rPr>
          <w:t>Statements</w:t>
        </w:r>
        <w:r w:rsidR="00886E98">
          <w:rPr>
            <w:noProof/>
            <w:webHidden/>
          </w:rPr>
          <w:tab/>
        </w:r>
        <w:r w:rsidR="00886E98">
          <w:rPr>
            <w:noProof/>
            <w:webHidden/>
          </w:rPr>
          <w:fldChar w:fldCharType="begin"/>
        </w:r>
        <w:r w:rsidR="00886E98">
          <w:rPr>
            <w:noProof/>
            <w:webHidden/>
          </w:rPr>
          <w:instrText xml:space="preserve"> PAGEREF _Toc445830059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B92373C"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60" w:history="1">
        <w:r w:rsidR="00886E98" w:rsidRPr="00B44955">
          <w:rPr>
            <w:rStyle w:val="Hyperlink"/>
            <w:noProof/>
          </w:rPr>
          <w:t>9.1</w:t>
        </w:r>
        <w:r w:rsidR="00886E98">
          <w:rPr>
            <w:rFonts w:asciiTheme="minorHAnsi" w:eastAsiaTheme="minorEastAsia" w:hAnsiTheme="minorHAnsi" w:cstheme="minorBidi"/>
            <w:noProof/>
            <w:sz w:val="24"/>
          </w:rPr>
          <w:tab/>
        </w:r>
        <w:r w:rsidR="00886E98" w:rsidRPr="00B44955">
          <w:rPr>
            <w:rStyle w:val="Hyperlink"/>
            <w:noProof/>
          </w:rPr>
          <w:t>Assignment</w:t>
        </w:r>
        <w:r w:rsidR="00886E98">
          <w:rPr>
            <w:noProof/>
            <w:webHidden/>
          </w:rPr>
          <w:tab/>
        </w:r>
        <w:r w:rsidR="00886E98">
          <w:rPr>
            <w:noProof/>
            <w:webHidden/>
          </w:rPr>
          <w:fldChar w:fldCharType="begin"/>
        </w:r>
        <w:r w:rsidR="00886E98">
          <w:rPr>
            <w:noProof/>
            <w:webHidden/>
          </w:rPr>
          <w:instrText xml:space="preserve"> PAGEREF _Toc445830060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35DB93C" w14:textId="77777777" w:rsidR="00886E98" w:rsidRDefault="008E3090">
      <w:pPr>
        <w:pStyle w:val="TOC3"/>
        <w:tabs>
          <w:tab w:val="left" w:pos="1200"/>
          <w:tab w:val="right" w:leader="dot" w:pos="8630"/>
        </w:tabs>
        <w:rPr>
          <w:rFonts w:asciiTheme="minorHAnsi" w:eastAsiaTheme="minorEastAsia" w:hAnsiTheme="minorHAnsi" w:cstheme="minorBidi"/>
          <w:noProof/>
          <w:sz w:val="24"/>
        </w:rPr>
      </w:pPr>
      <w:hyperlink w:anchor="_Toc445830061" w:history="1">
        <w:r w:rsidR="00886E98" w:rsidRPr="00B44955">
          <w:rPr>
            <w:rStyle w:val="Hyperlink"/>
            <w:noProof/>
          </w:rPr>
          <w:t>9.1.1</w:t>
        </w:r>
        <w:r w:rsidR="00886E98">
          <w:rPr>
            <w:rFonts w:asciiTheme="minorHAnsi" w:eastAsiaTheme="minorEastAsia" w:hAnsiTheme="minorHAnsi" w:cstheme="minorBidi"/>
            <w:noProof/>
            <w:sz w:val="24"/>
          </w:rPr>
          <w:tab/>
        </w:r>
        <w:r w:rsidR="00886E98" w:rsidRPr="00B44955">
          <w:rPr>
            <w:rStyle w:val="Hyperlink"/>
            <w:noProof/>
          </w:rPr>
          <w:t>L-values</w:t>
        </w:r>
        <w:r w:rsidR="00886E98">
          <w:rPr>
            <w:noProof/>
            <w:webHidden/>
          </w:rPr>
          <w:tab/>
        </w:r>
        <w:r w:rsidR="00886E98">
          <w:rPr>
            <w:noProof/>
            <w:webHidden/>
          </w:rPr>
          <w:fldChar w:fldCharType="begin"/>
        </w:r>
        <w:r w:rsidR="00886E98">
          <w:rPr>
            <w:noProof/>
            <w:webHidden/>
          </w:rPr>
          <w:instrText xml:space="preserve"> PAGEREF _Toc445830061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D9814BA"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62" w:history="1">
        <w:r w:rsidR="00886E98" w:rsidRPr="00B44955">
          <w:rPr>
            <w:rStyle w:val="Hyperlink"/>
            <w:noProof/>
          </w:rPr>
          <w:t>9.2</w:t>
        </w:r>
        <w:r w:rsidR="00886E98">
          <w:rPr>
            <w:rFonts w:asciiTheme="minorHAnsi" w:eastAsiaTheme="minorEastAsia" w:hAnsiTheme="minorHAnsi" w:cstheme="minorBidi"/>
            <w:noProof/>
            <w:sz w:val="24"/>
          </w:rPr>
          <w:tab/>
        </w:r>
        <w:r w:rsidR="00886E98" w:rsidRPr="00B44955">
          <w:rPr>
            <w:rStyle w:val="Hyperlink"/>
            <w:noProof/>
          </w:rPr>
          <w:t>The empty statement</w:t>
        </w:r>
        <w:r w:rsidR="00886E98">
          <w:rPr>
            <w:noProof/>
            <w:webHidden/>
          </w:rPr>
          <w:tab/>
        </w:r>
        <w:r w:rsidR="00886E98">
          <w:rPr>
            <w:noProof/>
            <w:webHidden/>
          </w:rPr>
          <w:fldChar w:fldCharType="begin"/>
        </w:r>
        <w:r w:rsidR="00886E98">
          <w:rPr>
            <w:noProof/>
            <w:webHidden/>
          </w:rPr>
          <w:instrText xml:space="preserve"> PAGEREF _Toc445830062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E600CEB"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63" w:history="1">
        <w:r w:rsidR="00886E98" w:rsidRPr="00B44955">
          <w:rPr>
            <w:rStyle w:val="Hyperlink"/>
            <w:noProof/>
          </w:rPr>
          <w:t>9.3</w:t>
        </w:r>
        <w:r w:rsidR="00886E98">
          <w:rPr>
            <w:rFonts w:asciiTheme="minorHAnsi" w:eastAsiaTheme="minorEastAsia" w:hAnsiTheme="minorHAnsi" w:cstheme="minorBidi"/>
            <w:noProof/>
            <w:sz w:val="24"/>
          </w:rPr>
          <w:tab/>
        </w:r>
        <w:r w:rsidR="00886E98" w:rsidRPr="00B44955">
          <w:rPr>
            <w:rStyle w:val="Hyperlink"/>
            <w:noProof/>
          </w:rPr>
          <w:t>The block statement</w:t>
        </w:r>
        <w:r w:rsidR="00886E98">
          <w:rPr>
            <w:noProof/>
            <w:webHidden/>
          </w:rPr>
          <w:tab/>
        </w:r>
        <w:r w:rsidR="00886E98">
          <w:rPr>
            <w:noProof/>
            <w:webHidden/>
          </w:rPr>
          <w:fldChar w:fldCharType="begin"/>
        </w:r>
        <w:r w:rsidR="00886E98">
          <w:rPr>
            <w:noProof/>
            <w:webHidden/>
          </w:rPr>
          <w:instrText xml:space="preserve"> PAGEREF _Toc445830063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5DC7C0C"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64" w:history="1">
        <w:r w:rsidR="00886E98" w:rsidRPr="00B44955">
          <w:rPr>
            <w:rStyle w:val="Hyperlink"/>
            <w:noProof/>
          </w:rPr>
          <w:t>9.4</w:t>
        </w:r>
        <w:r w:rsidR="00886E98">
          <w:rPr>
            <w:rFonts w:asciiTheme="minorHAnsi" w:eastAsiaTheme="minorEastAsia" w:hAnsiTheme="minorHAnsi" w:cstheme="minorBidi"/>
            <w:noProof/>
            <w:sz w:val="24"/>
          </w:rPr>
          <w:tab/>
        </w:r>
        <w:r w:rsidR="00886E98" w:rsidRPr="00B44955">
          <w:rPr>
            <w:rStyle w:val="Hyperlink"/>
            <w:noProof/>
          </w:rPr>
          <w:t>The return statement</w:t>
        </w:r>
        <w:r w:rsidR="00886E98">
          <w:rPr>
            <w:noProof/>
            <w:webHidden/>
          </w:rPr>
          <w:tab/>
        </w:r>
        <w:r w:rsidR="00886E98">
          <w:rPr>
            <w:noProof/>
            <w:webHidden/>
          </w:rPr>
          <w:fldChar w:fldCharType="begin"/>
        </w:r>
        <w:r w:rsidR="00886E98">
          <w:rPr>
            <w:noProof/>
            <w:webHidden/>
          </w:rPr>
          <w:instrText xml:space="preserve"> PAGEREF _Toc445830064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68FA8AF"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65" w:history="1">
        <w:r w:rsidR="00886E98" w:rsidRPr="00B44955">
          <w:rPr>
            <w:rStyle w:val="Hyperlink"/>
            <w:noProof/>
          </w:rPr>
          <w:t>9.5</w:t>
        </w:r>
        <w:r w:rsidR="00886E98">
          <w:rPr>
            <w:rFonts w:asciiTheme="minorHAnsi" w:eastAsiaTheme="minorEastAsia" w:hAnsiTheme="minorHAnsi" w:cstheme="minorBidi"/>
            <w:noProof/>
            <w:sz w:val="24"/>
          </w:rPr>
          <w:tab/>
        </w:r>
        <w:r w:rsidR="00886E98" w:rsidRPr="00B44955">
          <w:rPr>
            <w:rStyle w:val="Hyperlink"/>
            <w:noProof/>
          </w:rPr>
          <w:t>The conditional statement</w:t>
        </w:r>
        <w:r w:rsidR="00886E98">
          <w:rPr>
            <w:noProof/>
            <w:webHidden/>
          </w:rPr>
          <w:tab/>
        </w:r>
        <w:r w:rsidR="00886E98">
          <w:rPr>
            <w:noProof/>
            <w:webHidden/>
          </w:rPr>
          <w:fldChar w:fldCharType="begin"/>
        </w:r>
        <w:r w:rsidR="00886E98">
          <w:rPr>
            <w:noProof/>
            <w:webHidden/>
          </w:rPr>
          <w:instrText xml:space="preserve"> PAGEREF _Toc445830065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04710A0"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66" w:history="1">
        <w:r w:rsidR="00886E98" w:rsidRPr="00B44955">
          <w:rPr>
            <w:rStyle w:val="Hyperlink"/>
            <w:noProof/>
          </w:rPr>
          <w:t>9.6</w:t>
        </w:r>
        <w:r w:rsidR="00886E98">
          <w:rPr>
            <w:rFonts w:asciiTheme="minorHAnsi" w:eastAsiaTheme="minorEastAsia" w:hAnsiTheme="minorHAnsi" w:cstheme="minorBidi"/>
            <w:noProof/>
            <w:sz w:val="24"/>
          </w:rPr>
          <w:tab/>
        </w:r>
        <w:r w:rsidR="00886E98" w:rsidRPr="00B44955">
          <w:rPr>
            <w:rStyle w:val="Hyperlink"/>
            <w:noProof/>
          </w:rPr>
          <w:t>The switch statement</w:t>
        </w:r>
        <w:r w:rsidR="00886E98">
          <w:rPr>
            <w:noProof/>
            <w:webHidden/>
          </w:rPr>
          <w:tab/>
        </w:r>
        <w:r w:rsidR="00886E98">
          <w:rPr>
            <w:noProof/>
            <w:webHidden/>
          </w:rPr>
          <w:fldChar w:fldCharType="begin"/>
        </w:r>
        <w:r w:rsidR="00886E98">
          <w:rPr>
            <w:noProof/>
            <w:webHidden/>
          </w:rPr>
          <w:instrText xml:space="preserve"> PAGEREF _Toc445830066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15595CD" w14:textId="77777777" w:rsidR="00886E98" w:rsidRDefault="008E3090">
      <w:pPr>
        <w:pStyle w:val="TOC1"/>
        <w:rPr>
          <w:rFonts w:asciiTheme="minorHAnsi" w:eastAsiaTheme="minorEastAsia" w:hAnsiTheme="minorHAnsi" w:cstheme="minorBidi"/>
          <w:noProof/>
          <w:sz w:val="24"/>
        </w:rPr>
      </w:pPr>
      <w:hyperlink w:anchor="_Toc445830067" w:history="1">
        <w:r w:rsidR="00886E98" w:rsidRPr="00B44955">
          <w:rPr>
            <w:rStyle w:val="Hyperlink"/>
            <w:noProof/>
          </w:rPr>
          <w:t>10</w:t>
        </w:r>
        <w:r w:rsidR="00886E98">
          <w:rPr>
            <w:rFonts w:asciiTheme="minorHAnsi" w:eastAsiaTheme="minorEastAsia" w:hAnsiTheme="minorHAnsi" w:cstheme="minorBidi"/>
            <w:noProof/>
            <w:sz w:val="24"/>
          </w:rPr>
          <w:tab/>
        </w:r>
        <w:r w:rsidR="00886E98" w:rsidRPr="00B44955">
          <w:rPr>
            <w:rStyle w:val="Hyperlink"/>
            <w:noProof/>
          </w:rPr>
          <w:t>Packet parsing in P4</w:t>
        </w:r>
        <w:r w:rsidR="00886E98">
          <w:rPr>
            <w:noProof/>
            <w:webHidden/>
          </w:rPr>
          <w:tab/>
        </w:r>
        <w:r w:rsidR="00886E98">
          <w:rPr>
            <w:noProof/>
            <w:webHidden/>
          </w:rPr>
          <w:fldChar w:fldCharType="begin"/>
        </w:r>
        <w:r w:rsidR="00886E98">
          <w:rPr>
            <w:noProof/>
            <w:webHidden/>
          </w:rPr>
          <w:instrText xml:space="preserve"> PAGEREF _Toc445830067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B60C4D9"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68" w:history="1">
        <w:r w:rsidR="00886E98" w:rsidRPr="00B44955">
          <w:rPr>
            <w:rStyle w:val="Hyperlink"/>
            <w:noProof/>
          </w:rPr>
          <w:t>10.1</w:t>
        </w:r>
        <w:r w:rsidR="00886E98">
          <w:rPr>
            <w:rFonts w:asciiTheme="minorHAnsi" w:eastAsiaTheme="minorEastAsia" w:hAnsiTheme="minorHAnsi" w:cstheme="minorBidi"/>
            <w:noProof/>
            <w:sz w:val="24"/>
          </w:rPr>
          <w:tab/>
        </w:r>
        <w:r w:rsidR="00886E98" w:rsidRPr="00B44955">
          <w:rPr>
            <w:rStyle w:val="Hyperlink"/>
            <w:noProof/>
          </w:rPr>
          <w:t>Parser states</w:t>
        </w:r>
        <w:r w:rsidR="00886E98">
          <w:rPr>
            <w:noProof/>
            <w:webHidden/>
          </w:rPr>
          <w:tab/>
        </w:r>
        <w:r w:rsidR="00886E98">
          <w:rPr>
            <w:noProof/>
            <w:webHidden/>
          </w:rPr>
          <w:fldChar w:fldCharType="begin"/>
        </w:r>
        <w:r w:rsidR="00886E98">
          <w:rPr>
            <w:noProof/>
            <w:webHidden/>
          </w:rPr>
          <w:instrText xml:space="preserve"> PAGEREF _Toc445830068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A6C7779"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69" w:history="1">
        <w:r w:rsidR="00886E98" w:rsidRPr="00B44955">
          <w:rPr>
            <w:rStyle w:val="Hyperlink"/>
            <w:noProof/>
          </w:rPr>
          <w:t>10.2</w:t>
        </w:r>
        <w:r w:rsidR="00886E98">
          <w:rPr>
            <w:rFonts w:asciiTheme="minorHAnsi" w:eastAsiaTheme="minorEastAsia" w:hAnsiTheme="minorHAnsi" w:cstheme="minorBidi"/>
            <w:noProof/>
            <w:sz w:val="24"/>
          </w:rPr>
          <w:tab/>
        </w:r>
        <w:r w:rsidR="00886E98" w:rsidRPr="00B44955">
          <w:rPr>
            <w:rStyle w:val="Hyperlink"/>
            <w:noProof/>
          </w:rPr>
          <w:t>Parser declarations</w:t>
        </w:r>
        <w:r w:rsidR="00886E98">
          <w:rPr>
            <w:noProof/>
            <w:webHidden/>
          </w:rPr>
          <w:tab/>
        </w:r>
        <w:r w:rsidR="00886E98">
          <w:rPr>
            <w:noProof/>
            <w:webHidden/>
          </w:rPr>
          <w:fldChar w:fldCharType="begin"/>
        </w:r>
        <w:r w:rsidR="00886E98">
          <w:rPr>
            <w:noProof/>
            <w:webHidden/>
          </w:rPr>
          <w:instrText xml:space="preserve"> PAGEREF _Toc445830069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E303119"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70" w:history="1">
        <w:r w:rsidR="00886E98" w:rsidRPr="00B44955">
          <w:rPr>
            <w:rStyle w:val="Hyperlink"/>
            <w:noProof/>
          </w:rPr>
          <w:t>10.3</w:t>
        </w:r>
        <w:r w:rsidR="00886E98">
          <w:rPr>
            <w:rFonts w:asciiTheme="minorHAnsi" w:eastAsiaTheme="minorEastAsia" w:hAnsiTheme="minorHAnsi" w:cstheme="minorBidi"/>
            <w:noProof/>
            <w:sz w:val="24"/>
          </w:rPr>
          <w:tab/>
        </w:r>
        <w:r w:rsidR="00886E98" w:rsidRPr="00B44955">
          <w:rPr>
            <w:rStyle w:val="Hyperlink"/>
            <w:noProof/>
          </w:rPr>
          <w:t>The Parser abstract machine</w:t>
        </w:r>
        <w:r w:rsidR="00886E98">
          <w:rPr>
            <w:noProof/>
            <w:webHidden/>
          </w:rPr>
          <w:tab/>
        </w:r>
        <w:r w:rsidR="00886E98">
          <w:rPr>
            <w:noProof/>
            <w:webHidden/>
          </w:rPr>
          <w:fldChar w:fldCharType="begin"/>
        </w:r>
        <w:r w:rsidR="00886E98">
          <w:rPr>
            <w:noProof/>
            <w:webHidden/>
          </w:rPr>
          <w:instrText xml:space="preserve"> PAGEREF _Toc445830070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9D88B9C"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71" w:history="1">
        <w:r w:rsidR="00886E98" w:rsidRPr="00B44955">
          <w:rPr>
            <w:rStyle w:val="Hyperlink"/>
            <w:noProof/>
          </w:rPr>
          <w:t>10.4</w:t>
        </w:r>
        <w:r w:rsidR="00886E98">
          <w:rPr>
            <w:rFonts w:asciiTheme="minorHAnsi" w:eastAsiaTheme="minorEastAsia" w:hAnsiTheme="minorHAnsi" w:cstheme="minorBidi"/>
            <w:noProof/>
            <w:sz w:val="24"/>
          </w:rPr>
          <w:tab/>
        </w:r>
        <w:r w:rsidR="00886E98" w:rsidRPr="00B44955">
          <w:rPr>
            <w:rStyle w:val="Hyperlink"/>
            <w:noProof/>
          </w:rPr>
          <w:t>Parser states</w:t>
        </w:r>
        <w:r w:rsidR="00886E98">
          <w:rPr>
            <w:noProof/>
            <w:webHidden/>
          </w:rPr>
          <w:tab/>
        </w:r>
        <w:r w:rsidR="00886E98">
          <w:rPr>
            <w:noProof/>
            <w:webHidden/>
          </w:rPr>
          <w:fldChar w:fldCharType="begin"/>
        </w:r>
        <w:r w:rsidR="00886E98">
          <w:rPr>
            <w:noProof/>
            <w:webHidden/>
          </w:rPr>
          <w:instrText xml:space="preserve"> PAGEREF _Toc445830071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370BF82"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72" w:history="1">
        <w:r w:rsidR="00886E98" w:rsidRPr="00B44955">
          <w:rPr>
            <w:rStyle w:val="Hyperlink"/>
            <w:noProof/>
          </w:rPr>
          <w:t>10.5</w:t>
        </w:r>
        <w:r w:rsidR="00886E98">
          <w:rPr>
            <w:rFonts w:asciiTheme="minorHAnsi" w:eastAsiaTheme="minorEastAsia" w:hAnsiTheme="minorHAnsi" w:cstheme="minorBidi"/>
            <w:noProof/>
            <w:sz w:val="24"/>
          </w:rPr>
          <w:tab/>
        </w:r>
        <w:r w:rsidR="00886E98" w:rsidRPr="00B44955">
          <w:rPr>
            <w:rStyle w:val="Hyperlink"/>
            <w:noProof/>
          </w:rPr>
          <w:t>Transition statements</w:t>
        </w:r>
        <w:r w:rsidR="00886E98">
          <w:rPr>
            <w:noProof/>
            <w:webHidden/>
          </w:rPr>
          <w:tab/>
        </w:r>
        <w:r w:rsidR="00886E98">
          <w:rPr>
            <w:noProof/>
            <w:webHidden/>
          </w:rPr>
          <w:fldChar w:fldCharType="begin"/>
        </w:r>
        <w:r w:rsidR="00886E98">
          <w:rPr>
            <w:noProof/>
            <w:webHidden/>
          </w:rPr>
          <w:instrText xml:space="preserve"> PAGEREF _Toc445830072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76F9DEA"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73" w:history="1">
        <w:r w:rsidR="00886E98" w:rsidRPr="00B44955">
          <w:rPr>
            <w:rStyle w:val="Hyperlink"/>
            <w:noProof/>
          </w:rPr>
          <w:t>10.6</w:t>
        </w:r>
        <w:r w:rsidR="00886E98">
          <w:rPr>
            <w:rFonts w:asciiTheme="minorHAnsi" w:eastAsiaTheme="minorEastAsia" w:hAnsiTheme="minorHAnsi" w:cstheme="minorBidi"/>
            <w:noProof/>
            <w:sz w:val="24"/>
          </w:rPr>
          <w:tab/>
        </w:r>
        <w:r w:rsidR="00886E98" w:rsidRPr="00B44955">
          <w:rPr>
            <w:rStyle w:val="Hyperlink"/>
            <w:noProof/>
          </w:rPr>
          <w:t>Select expressions</w:t>
        </w:r>
        <w:r w:rsidR="00886E98">
          <w:rPr>
            <w:noProof/>
            <w:webHidden/>
          </w:rPr>
          <w:tab/>
        </w:r>
        <w:r w:rsidR="00886E98">
          <w:rPr>
            <w:noProof/>
            <w:webHidden/>
          </w:rPr>
          <w:fldChar w:fldCharType="begin"/>
        </w:r>
        <w:r w:rsidR="00886E98">
          <w:rPr>
            <w:noProof/>
            <w:webHidden/>
          </w:rPr>
          <w:instrText xml:space="preserve"> PAGEREF _Toc445830073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00A02FC"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74" w:history="1">
        <w:r w:rsidR="00886E98" w:rsidRPr="00B44955">
          <w:rPr>
            <w:rStyle w:val="Hyperlink"/>
            <w:noProof/>
          </w:rPr>
          <w:t>10.7</w:t>
        </w:r>
        <w:r w:rsidR="00886E98">
          <w:rPr>
            <w:rFonts w:asciiTheme="minorHAnsi" w:eastAsiaTheme="minorEastAsia" w:hAnsiTheme="minorHAnsi" w:cstheme="minorBidi"/>
            <w:noProof/>
            <w:sz w:val="24"/>
          </w:rPr>
          <w:tab/>
        </w:r>
        <w:r w:rsidR="00886E98" w:rsidRPr="00B44955">
          <w:rPr>
            <w:rStyle w:val="Hyperlink"/>
            <w:noProof/>
          </w:rPr>
          <w:t>Assert</w:t>
        </w:r>
        <w:r w:rsidR="00886E98">
          <w:rPr>
            <w:noProof/>
            <w:webHidden/>
          </w:rPr>
          <w:tab/>
        </w:r>
        <w:r w:rsidR="00886E98">
          <w:rPr>
            <w:noProof/>
            <w:webHidden/>
          </w:rPr>
          <w:fldChar w:fldCharType="begin"/>
        </w:r>
        <w:r w:rsidR="00886E98">
          <w:rPr>
            <w:noProof/>
            <w:webHidden/>
          </w:rPr>
          <w:instrText xml:space="preserve"> PAGEREF _Toc445830074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B214361"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75" w:history="1">
        <w:r w:rsidR="00886E98" w:rsidRPr="00B44955">
          <w:rPr>
            <w:rStyle w:val="Hyperlink"/>
            <w:noProof/>
          </w:rPr>
          <w:t>10.8</w:t>
        </w:r>
        <w:r w:rsidR="00886E98">
          <w:rPr>
            <w:rFonts w:asciiTheme="minorHAnsi" w:eastAsiaTheme="minorEastAsia" w:hAnsiTheme="minorHAnsi" w:cstheme="minorBidi"/>
            <w:noProof/>
            <w:sz w:val="24"/>
          </w:rPr>
          <w:tab/>
        </w:r>
        <w:r w:rsidR="00886E98" w:rsidRPr="00B44955">
          <w:rPr>
            <w:rStyle w:val="Hyperlink"/>
            <w:noProof/>
          </w:rPr>
          <w:t>Data extraction from packets</w:t>
        </w:r>
        <w:r w:rsidR="00886E98">
          <w:rPr>
            <w:noProof/>
            <w:webHidden/>
          </w:rPr>
          <w:tab/>
        </w:r>
        <w:r w:rsidR="00886E98">
          <w:rPr>
            <w:noProof/>
            <w:webHidden/>
          </w:rPr>
          <w:fldChar w:fldCharType="begin"/>
        </w:r>
        <w:r w:rsidR="00886E98">
          <w:rPr>
            <w:noProof/>
            <w:webHidden/>
          </w:rPr>
          <w:instrText xml:space="preserve"> PAGEREF _Toc445830075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622C52B"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76" w:history="1">
        <w:r w:rsidR="00886E98" w:rsidRPr="00B44955">
          <w:rPr>
            <w:rStyle w:val="Hyperlink"/>
            <w:noProof/>
          </w:rPr>
          <w:t>10.8.1</w:t>
        </w:r>
        <w:r w:rsidR="00886E98">
          <w:rPr>
            <w:rFonts w:asciiTheme="minorHAnsi" w:eastAsiaTheme="minorEastAsia" w:hAnsiTheme="minorHAnsi" w:cstheme="minorBidi"/>
            <w:noProof/>
            <w:sz w:val="24"/>
          </w:rPr>
          <w:tab/>
        </w:r>
        <w:r w:rsidR="00886E98" w:rsidRPr="00B44955">
          <w:rPr>
            <w:rStyle w:val="Hyperlink"/>
            <w:noProof/>
          </w:rPr>
          <w:t>packet_in.extract – single argument</w:t>
        </w:r>
        <w:r w:rsidR="00886E98">
          <w:rPr>
            <w:noProof/>
            <w:webHidden/>
          </w:rPr>
          <w:tab/>
        </w:r>
        <w:r w:rsidR="00886E98">
          <w:rPr>
            <w:noProof/>
            <w:webHidden/>
          </w:rPr>
          <w:fldChar w:fldCharType="begin"/>
        </w:r>
        <w:r w:rsidR="00886E98">
          <w:rPr>
            <w:noProof/>
            <w:webHidden/>
          </w:rPr>
          <w:instrText xml:space="preserve"> PAGEREF _Toc445830076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EF2CFCD"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77" w:history="1">
        <w:r w:rsidR="00886E98" w:rsidRPr="00B44955">
          <w:rPr>
            <w:rStyle w:val="Hyperlink"/>
            <w:noProof/>
          </w:rPr>
          <w:t>10.8.2</w:t>
        </w:r>
        <w:r w:rsidR="00886E98">
          <w:rPr>
            <w:rFonts w:asciiTheme="minorHAnsi" w:eastAsiaTheme="minorEastAsia" w:hAnsiTheme="minorHAnsi" w:cstheme="minorBidi"/>
            <w:noProof/>
            <w:sz w:val="24"/>
          </w:rPr>
          <w:tab/>
        </w:r>
        <w:r w:rsidR="00886E98" w:rsidRPr="00B44955">
          <w:rPr>
            <w:rStyle w:val="Hyperlink"/>
            <w:noProof/>
          </w:rPr>
          <w:t>Packet.extract – two arguments</w:t>
        </w:r>
        <w:r w:rsidR="00886E98">
          <w:rPr>
            <w:noProof/>
            <w:webHidden/>
          </w:rPr>
          <w:tab/>
        </w:r>
        <w:r w:rsidR="00886E98">
          <w:rPr>
            <w:noProof/>
            <w:webHidden/>
          </w:rPr>
          <w:fldChar w:fldCharType="begin"/>
        </w:r>
        <w:r w:rsidR="00886E98">
          <w:rPr>
            <w:noProof/>
            <w:webHidden/>
          </w:rPr>
          <w:instrText xml:space="preserve"> PAGEREF _Toc445830077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41AA265"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78" w:history="1">
        <w:r w:rsidR="00886E98" w:rsidRPr="00B44955">
          <w:rPr>
            <w:rStyle w:val="Hyperlink"/>
            <w:noProof/>
          </w:rPr>
          <w:t>10.8.3</w:t>
        </w:r>
        <w:r w:rsidR="00886E98">
          <w:rPr>
            <w:rFonts w:asciiTheme="minorHAnsi" w:eastAsiaTheme="minorEastAsia" w:hAnsiTheme="minorHAnsi" w:cstheme="minorBidi"/>
            <w:noProof/>
            <w:sz w:val="24"/>
          </w:rPr>
          <w:tab/>
        </w:r>
        <w:r w:rsidR="00886E98" w:rsidRPr="00B44955">
          <w:rPr>
            <w:rStyle w:val="Hyperlink"/>
            <w:noProof/>
          </w:rPr>
          <w:t>packet_in.lookahead</w:t>
        </w:r>
        <w:r w:rsidR="00886E98">
          <w:rPr>
            <w:noProof/>
            <w:webHidden/>
          </w:rPr>
          <w:tab/>
        </w:r>
        <w:r w:rsidR="00886E98">
          <w:rPr>
            <w:noProof/>
            <w:webHidden/>
          </w:rPr>
          <w:fldChar w:fldCharType="begin"/>
        </w:r>
        <w:r w:rsidR="00886E98">
          <w:rPr>
            <w:noProof/>
            <w:webHidden/>
          </w:rPr>
          <w:instrText xml:space="preserve"> PAGEREF _Toc445830078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CD4DBFF"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79" w:history="1">
        <w:r w:rsidR="00886E98" w:rsidRPr="00B44955">
          <w:rPr>
            <w:rStyle w:val="Hyperlink"/>
            <w:noProof/>
          </w:rPr>
          <w:t>10.8.4</w:t>
        </w:r>
        <w:r w:rsidR="00886E98">
          <w:rPr>
            <w:rFonts w:asciiTheme="minorHAnsi" w:eastAsiaTheme="minorEastAsia" w:hAnsiTheme="minorHAnsi" w:cstheme="minorBidi"/>
            <w:noProof/>
            <w:sz w:val="24"/>
          </w:rPr>
          <w:tab/>
        </w:r>
        <w:r w:rsidR="00886E98" w:rsidRPr="00B44955">
          <w:rPr>
            <w:rStyle w:val="Hyperlink"/>
            <w:noProof/>
          </w:rPr>
          <w:t>Skipping bits</w:t>
        </w:r>
        <w:r w:rsidR="00886E98">
          <w:rPr>
            <w:noProof/>
            <w:webHidden/>
          </w:rPr>
          <w:tab/>
        </w:r>
        <w:r w:rsidR="00886E98">
          <w:rPr>
            <w:noProof/>
            <w:webHidden/>
          </w:rPr>
          <w:fldChar w:fldCharType="begin"/>
        </w:r>
        <w:r w:rsidR="00886E98">
          <w:rPr>
            <w:noProof/>
            <w:webHidden/>
          </w:rPr>
          <w:instrText xml:space="preserve"> PAGEREF _Toc445830079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D08C7A3"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80" w:history="1">
        <w:r w:rsidR="00886E98" w:rsidRPr="00B44955">
          <w:rPr>
            <w:rStyle w:val="Hyperlink"/>
            <w:noProof/>
          </w:rPr>
          <w:t>10.9</w:t>
        </w:r>
        <w:r w:rsidR="00886E98">
          <w:rPr>
            <w:rFonts w:asciiTheme="minorHAnsi" w:eastAsiaTheme="minorEastAsia" w:hAnsiTheme="minorHAnsi" w:cstheme="minorBidi"/>
            <w:noProof/>
            <w:sz w:val="24"/>
          </w:rPr>
          <w:tab/>
        </w:r>
        <w:r w:rsidR="00886E98" w:rsidRPr="00B44955">
          <w:rPr>
            <w:rStyle w:val="Hyperlink"/>
            <w:noProof/>
          </w:rPr>
          <w:t>Parsing header stacks</w:t>
        </w:r>
        <w:r w:rsidR="00886E98">
          <w:rPr>
            <w:noProof/>
            <w:webHidden/>
          </w:rPr>
          <w:tab/>
        </w:r>
        <w:r w:rsidR="00886E98">
          <w:rPr>
            <w:noProof/>
            <w:webHidden/>
          </w:rPr>
          <w:fldChar w:fldCharType="begin"/>
        </w:r>
        <w:r w:rsidR="00886E98">
          <w:rPr>
            <w:noProof/>
            <w:webHidden/>
          </w:rPr>
          <w:instrText xml:space="preserve"> PAGEREF _Toc445830080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4DF97C0" w14:textId="77777777" w:rsidR="00886E98" w:rsidRDefault="008E3090">
      <w:pPr>
        <w:pStyle w:val="TOC2"/>
        <w:tabs>
          <w:tab w:val="left" w:pos="1200"/>
          <w:tab w:val="right" w:leader="dot" w:pos="8630"/>
        </w:tabs>
        <w:rPr>
          <w:rFonts w:asciiTheme="minorHAnsi" w:eastAsiaTheme="minorEastAsia" w:hAnsiTheme="minorHAnsi" w:cstheme="minorBidi"/>
          <w:noProof/>
          <w:sz w:val="24"/>
        </w:rPr>
      </w:pPr>
      <w:hyperlink w:anchor="_Toc445830081" w:history="1">
        <w:r w:rsidR="00886E98" w:rsidRPr="00B44955">
          <w:rPr>
            <w:rStyle w:val="Hyperlink"/>
            <w:noProof/>
          </w:rPr>
          <w:t>10.10</w:t>
        </w:r>
        <w:r w:rsidR="00886E98">
          <w:rPr>
            <w:rFonts w:asciiTheme="minorHAnsi" w:eastAsiaTheme="minorEastAsia" w:hAnsiTheme="minorHAnsi" w:cstheme="minorBidi"/>
            <w:noProof/>
            <w:sz w:val="24"/>
          </w:rPr>
          <w:tab/>
        </w:r>
        <w:r w:rsidR="00886E98" w:rsidRPr="00B44955">
          <w:rPr>
            <w:rStyle w:val="Hyperlink"/>
            <w:noProof/>
          </w:rPr>
          <w:t>Invoking sub-parsers</w:t>
        </w:r>
        <w:r w:rsidR="00886E98">
          <w:rPr>
            <w:noProof/>
            <w:webHidden/>
          </w:rPr>
          <w:tab/>
        </w:r>
        <w:r w:rsidR="00886E98">
          <w:rPr>
            <w:noProof/>
            <w:webHidden/>
          </w:rPr>
          <w:fldChar w:fldCharType="begin"/>
        </w:r>
        <w:r w:rsidR="00886E98">
          <w:rPr>
            <w:noProof/>
            <w:webHidden/>
          </w:rPr>
          <w:instrText xml:space="preserve"> PAGEREF _Toc445830081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0CD6AED" w14:textId="77777777" w:rsidR="00886E98" w:rsidRDefault="008E3090">
      <w:pPr>
        <w:pStyle w:val="TOC2"/>
        <w:tabs>
          <w:tab w:val="left" w:pos="1200"/>
          <w:tab w:val="right" w:leader="dot" w:pos="8630"/>
        </w:tabs>
        <w:rPr>
          <w:rFonts w:asciiTheme="minorHAnsi" w:eastAsiaTheme="minorEastAsia" w:hAnsiTheme="minorHAnsi" w:cstheme="minorBidi"/>
          <w:noProof/>
          <w:sz w:val="24"/>
        </w:rPr>
      </w:pPr>
      <w:hyperlink w:anchor="_Toc445830082" w:history="1">
        <w:r w:rsidR="00886E98" w:rsidRPr="00B44955">
          <w:rPr>
            <w:rStyle w:val="Hyperlink"/>
            <w:noProof/>
          </w:rPr>
          <w:t>10.11</w:t>
        </w:r>
        <w:r w:rsidR="00886E98">
          <w:rPr>
            <w:rFonts w:asciiTheme="minorHAnsi" w:eastAsiaTheme="minorEastAsia" w:hAnsiTheme="minorHAnsi" w:cstheme="minorBidi"/>
            <w:noProof/>
            <w:sz w:val="24"/>
          </w:rPr>
          <w:tab/>
        </w:r>
        <w:r w:rsidR="00886E98" w:rsidRPr="00B44955">
          <w:rPr>
            <w:rStyle w:val="Hyperlink"/>
            <w:noProof/>
          </w:rPr>
          <w:t>Unrolling parser loops</w:t>
        </w:r>
        <w:r w:rsidR="00886E98">
          <w:rPr>
            <w:noProof/>
            <w:webHidden/>
          </w:rPr>
          <w:tab/>
        </w:r>
        <w:r w:rsidR="00886E98">
          <w:rPr>
            <w:noProof/>
            <w:webHidden/>
          </w:rPr>
          <w:fldChar w:fldCharType="begin"/>
        </w:r>
        <w:r w:rsidR="00886E98">
          <w:rPr>
            <w:noProof/>
            <w:webHidden/>
          </w:rPr>
          <w:instrText xml:space="preserve"> PAGEREF _Toc445830082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38BFF8E" w14:textId="77777777" w:rsidR="00886E98" w:rsidRDefault="008E3090">
      <w:pPr>
        <w:pStyle w:val="TOC1"/>
        <w:rPr>
          <w:rFonts w:asciiTheme="minorHAnsi" w:eastAsiaTheme="minorEastAsia" w:hAnsiTheme="minorHAnsi" w:cstheme="minorBidi"/>
          <w:noProof/>
          <w:sz w:val="24"/>
        </w:rPr>
      </w:pPr>
      <w:hyperlink w:anchor="_Toc445830083" w:history="1">
        <w:r w:rsidR="00886E98" w:rsidRPr="00B44955">
          <w:rPr>
            <w:rStyle w:val="Hyperlink"/>
            <w:noProof/>
          </w:rPr>
          <w:t>11</w:t>
        </w:r>
        <w:r w:rsidR="00886E98">
          <w:rPr>
            <w:rFonts w:asciiTheme="minorHAnsi" w:eastAsiaTheme="minorEastAsia" w:hAnsiTheme="minorHAnsi" w:cstheme="minorBidi"/>
            <w:noProof/>
            <w:sz w:val="24"/>
          </w:rPr>
          <w:tab/>
        </w:r>
        <w:r w:rsidR="00886E98" w:rsidRPr="00B44955">
          <w:rPr>
            <w:rStyle w:val="Hyperlink"/>
            <w:noProof/>
          </w:rPr>
          <w:t>Control blocks</w:t>
        </w:r>
        <w:r w:rsidR="00886E98">
          <w:rPr>
            <w:noProof/>
            <w:webHidden/>
          </w:rPr>
          <w:tab/>
        </w:r>
        <w:r w:rsidR="00886E98">
          <w:rPr>
            <w:noProof/>
            <w:webHidden/>
          </w:rPr>
          <w:fldChar w:fldCharType="begin"/>
        </w:r>
        <w:r w:rsidR="00886E98">
          <w:rPr>
            <w:noProof/>
            <w:webHidden/>
          </w:rPr>
          <w:instrText xml:space="preserve"> PAGEREF _Toc445830083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CD7D548"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84" w:history="1">
        <w:r w:rsidR="00886E98" w:rsidRPr="00B44955">
          <w:rPr>
            <w:rStyle w:val="Hyperlink"/>
            <w:noProof/>
          </w:rPr>
          <w:t>11.1</w:t>
        </w:r>
        <w:r w:rsidR="00886E98">
          <w:rPr>
            <w:rFonts w:asciiTheme="minorHAnsi" w:eastAsiaTheme="minorEastAsia" w:hAnsiTheme="minorHAnsi" w:cstheme="minorBidi"/>
            <w:noProof/>
            <w:sz w:val="24"/>
          </w:rPr>
          <w:tab/>
        </w:r>
        <w:r w:rsidR="00886E98" w:rsidRPr="00B44955">
          <w:rPr>
            <w:rStyle w:val="Hyperlink"/>
            <w:noProof/>
          </w:rPr>
          <w:t>Actions</w:t>
        </w:r>
        <w:r w:rsidR="00886E98">
          <w:rPr>
            <w:noProof/>
            <w:webHidden/>
          </w:rPr>
          <w:tab/>
        </w:r>
        <w:r w:rsidR="00886E98">
          <w:rPr>
            <w:noProof/>
            <w:webHidden/>
          </w:rPr>
          <w:fldChar w:fldCharType="begin"/>
        </w:r>
        <w:r w:rsidR="00886E98">
          <w:rPr>
            <w:noProof/>
            <w:webHidden/>
          </w:rPr>
          <w:instrText xml:space="preserve"> PAGEREF _Toc445830084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2F1E1E2C"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85" w:history="1">
        <w:r w:rsidR="00886E98" w:rsidRPr="00B44955">
          <w:rPr>
            <w:rStyle w:val="Hyperlink"/>
            <w:noProof/>
          </w:rPr>
          <w:t>11.1.1</w:t>
        </w:r>
        <w:r w:rsidR="00886E98">
          <w:rPr>
            <w:rFonts w:asciiTheme="minorHAnsi" w:eastAsiaTheme="minorEastAsia" w:hAnsiTheme="minorHAnsi" w:cstheme="minorBidi"/>
            <w:noProof/>
            <w:sz w:val="24"/>
          </w:rPr>
          <w:tab/>
        </w:r>
        <w:r w:rsidR="00886E98" w:rsidRPr="00B44955">
          <w:rPr>
            <w:rStyle w:val="Hyperlink"/>
            <w:noProof/>
          </w:rPr>
          <w:t>Invoking actions</w:t>
        </w:r>
        <w:r w:rsidR="00886E98">
          <w:rPr>
            <w:noProof/>
            <w:webHidden/>
          </w:rPr>
          <w:tab/>
        </w:r>
        <w:r w:rsidR="00886E98">
          <w:rPr>
            <w:noProof/>
            <w:webHidden/>
          </w:rPr>
          <w:fldChar w:fldCharType="begin"/>
        </w:r>
        <w:r w:rsidR="00886E98">
          <w:rPr>
            <w:noProof/>
            <w:webHidden/>
          </w:rPr>
          <w:instrText xml:space="preserve"> PAGEREF _Toc445830085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17850EE"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86" w:history="1">
        <w:r w:rsidR="00886E98" w:rsidRPr="00B44955">
          <w:rPr>
            <w:rStyle w:val="Hyperlink"/>
            <w:noProof/>
          </w:rPr>
          <w:t>11.2</w:t>
        </w:r>
        <w:r w:rsidR="00886E98">
          <w:rPr>
            <w:rFonts w:asciiTheme="minorHAnsi" w:eastAsiaTheme="minorEastAsia" w:hAnsiTheme="minorHAnsi" w:cstheme="minorBidi"/>
            <w:noProof/>
            <w:sz w:val="24"/>
          </w:rPr>
          <w:tab/>
        </w:r>
        <w:r w:rsidR="00886E98" w:rsidRPr="00B44955">
          <w:rPr>
            <w:rStyle w:val="Hyperlink"/>
            <w:noProof/>
          </w:rPr>
          <w:t>Tables</w:t>
        </w:r>
        <w:r w:rsidR="00886E98">
          <w:rPr>
            <w:noProof/>
            <w:webHidden/>
          </w:rPr>
          <w:tab/>
        </w:r>
        <w:r w:rsidR="00886E98">
          <w:rPr>
            <w:noProof/>
            <w:webHidden/>
          </w:rPr>
          <w:fldChar w:fldCharType="begin"/>
        </w:r>
        <w:r w:rsidR="00886E98">
          <w:rPr>
            <w:noProof/>
            <w:webHidden/>
          </w:rPr>
          <w:instrText xml:space="preserve"> PAGEREF _Toc445830086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FC59738"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87" w:history="1">
        <w:r w:rsidR="00886E98" w:rsidRPr="00B44955">
          <w:rPr>
            <w:rStyle w:val="Hyperlink"/>
            <w:noProof/>
          </w:rPr>
          <w:t>11.2.1</w:t>
        </w:r>
        <w:r w:rsidR="00886E98">
          <w:rPr>
            <w:rFonts w:asciiTheme="minorHAnsi" w:eastAsiaTheme="minorEastAsia" w:hAnsiTheme="minorHAnsi" w:cstheme="minorBidi"/>
            <w:noProof/>
            <w:sz w:val="24"/>
          </w:rPr>
          <w:tab/>
        </w:r>
        <w:r w:rsidR="00886E98" w:rsidRPr="00B44955">
          <w:rPr>
            <w:rStyle w:val="Hyperlink"/>
            <w:noProof/>
          </w:rPr>
          <w:t>Table properties</w:t>
        </w:r>
        <w:r w:rsidR="00886E98">
          <w:rPr>
            <w:noProof/>
            <w:webHidden/>
          </w:rPr>
          <w:tab/>
        </w:r>
        <w:r w:rsidR="00886E98">
          <w:rPr>
            <w:noProof/>
            <w:webHidden/>
          </w:rPr>
          <w:fldChar w:fldCharType="begin"/>
        </w:r>
        <w:r w:rsidR="00886E98">
          <w:rPr>
            <w:noProof/>
            <w:webHidden/>
          </w:rPr>
          <w:instrText xml:space="preserve"> PAGEREF _Toc445830087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A473A9B"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88" w:history="1">
        <w:r w:rsidR="00886E98" w:rsidRPr="00B44955">
          <w:rPr>
            <w:rStyle w:val="Hyperlink"/>
            <w:noProof/>
          </w:rPr>
          <w:t>11.2.2</w:t>
        </w:r>
        <w:r w:rsidR="00886E98">
          <w:rPr>
            <w:rFonts w:asciiTheme="minorHAnsi" w:eastAsiaTheme="minorEastAsia" w:hAnsiTheme="minorHAnsi" w:cstheme="minorBidi"/>
            <w:noProof/>
            <w:sz w:val="24"/>
          </w:rPr>
          <w:tab/>
        </w:r>
        <w:r w:rsidR="00886E98" w:rsidRPr="00B44955">
          <w:rPr>
            <w:rStyle w:val="Hyperlink"/>
            <w:noProof/>
          </w:rPr>
          <w:t>Invoking a table (match-action unit)</w:t>
        </w:r>
        <w:r w:rsidR="00886E98">
          <w:rPr>
            <w:noProof/>
            <w:webHidden/>
          </w:rPr>
          <w:tab/>
        </w:r>
        <w:r w:rsidR="00886E98">
          <w:rPr>
            <w:noProof/>
            <w:webHidden/>
          </w:rPr>
          <w:fldChar w:fldCharType="begin"/>
        </w:r>
        <w:r w:rsidR="00886E98">
          <w:rPr>
            <w:noProof/>
            <w:webHidden/>
          </w:rPr>
          <w:instrText xml:space="preserve"> PAGEREF _Toc445830088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99FF824"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089" w:history="1">
        <w:r w:rsidR="00886E98" w:rsidRPr="00B44955">
          <w:rPr>
            <w:rStyle w:val="Hyperlink"/>
            <w:noProof/>
          </w:rPr>
          <w:t>11.2.3</w:t>
        </w:r>
        <w:r w:rsidR="00886E98">
          <w:rPr>
            <w:rFonts w:asciiTheme="minorHAnsi" w:eastAsiaTheme="minorEastAsia" w:hAnsiTheme="minorHAnsi" w:cstheme="minorBidi"/>
            <w:noProof/>
            <w:sz w:val="24"/>
          </w:rPr>
          <w:tab/>
        </w:r>
        <w:r w:rsidR="00886E98" w:rsidRPr="00B44955">
          <w:rPr>
            <w:rStyle w:val="Hyperlink"/>
            <w:noProof/>
          </w:rPr>
          <w:t>Match-action unit execution semantics</w:t>
        </w:r>
        <w:r w:rsidR="00886E98">
          <w:rPr>
            <w:noProof/>
            <w:webHidden/>
          </w:rPr>
          <w:tab/>
        </w:r>
        <w:r w:rsidR="00886E98">
          <w:rPr>
            <w:noProof/>
            <w:webHidden/>
          </w:rPr>
          <w:fldChar w:fldCharType="begin"/>
        </w:r>
        <w:r w:rsidR="00886E98">
          <w:rPr>
            <w:noProof/>
            <w:webHidden/>
          </w:rPr>
          <w:instrText xml:space="preserve"> PAGEREF _Toc445830089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8FF60E2"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90" w:history="1">
        <w:r w:rsidR="00886E98" w:rsidRPr="00B44955">
          <w:rPr>
            <w:rStyle w:val="Hyperlink"/>
            <w:noProof/>
          </w:rPr>
          <w:t>11.3</w:t>
        </w:r>
        <w:r w:rsidR="00886E98">
          <w:rPr>
            <w:rFonts w:asciiTheme="minorHAnsi" w:eastAsiaTheme="minorEastAsia" w:hAnsiTheme="minorHAnsi" w:cstheme="minorBidi"/>
            <w:noProof/>
            <w:sz w:val="24"/>
          </w:rPr>
          <w:tab/>
        </w:r>
        <w:r w:rsidR="00886E98" w:rsidRPr="00B44955">
          <w:rPr>
            <w:rStyle w:val="Hyperlink"/>
            <w:noProof/>
          </w:rPr>
          <w:t>The Match-Action Pipeline Abstract Machine</w:t>
        </w:r>
        <w:r w:rsidR="00886E98">
          <w:rPr>
            <w:noProof/>
            <w:webHidden/>
          </w:rPr>
          <w:tab/>
        </w:r>
        <w:r w:rsidR="00886E98">
          <w:rPr>
            <w:noProof/>
            <w:webHidden/>
          </w:rPr>
          <w:fldChar w:fldCharType="begin"/>
        </w:r>
        <w:r w:rsidR="00886E98">
          <w:rPr>
            <w:noProof/>
            <w:webHidden/>
          </w:rPr>
          <w:instrText xml:space="preserve"> PAGEREF _Toc445830090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83495D8" w14:textId="77777777" w:rsidR="00886E98" w:rsidRDefault="008E3090">
      <w:pPr>
        <w:pStyle w:val="TOC1"/>
        <w:rPr>
          <w:rFonts w:asciiTheme="minorHAnsi" w:eastAsiaTheme="minorEastAsia" w:hAnsiTheme="minorHAnsi" w:cstheme="minorBidi"/>
          <w:noProof/>
          <w:sz w:val="24"/>
        </w:rPr>
      </w:pPr>
      <w:hyperlink w:anchor="_Toc445830091" w:history="1">
        <w:r w:rsidR="00886E98" w:rsidRPr="00B44955">
          <w:rPr>
            <w:rStyle w:val="Hyperlink"/>
            <w:noProof/>
          </w:rPr>
          <w:t>12</w:t>
        </w:r>
        <w:r w:rsidR="00886E98">
          <w:rPr>
            <w:rFonts w:asciiTheme="minorHAnsi" w:eastAsiaTheme="minorEastAsia" w:hAnsiTheme="minorHAnsi" w:cstheme="minorBidi"/>
            <w:noProof/>
            <w:sz w:val="24"/>
          </w:rPr>
          <w:tab/>
        </w:r>
        <w:r w:rsidR="00886E98" w:rsidRPr="00B44955">
          <w:rPr>
            <w:rStyle w:val="Hyperlink"/>
            <w:noProof/>
          </w:rPr>
          <w:t>Parameterization</w:t>
        </w:r>
        <w:r w:rsidR="00886E98">
          <w:rPr>
            <w:noProof/>
            <w:webHidden/>
          </w:rPr>
          <w:tab/>
        </w:r>
        <w:r w:rsidR="00886E98">
          <w:rPr>
            <w:noProof/>
            <w:webHidden/>
          </w:rPr>
          <w:fldChar w:fldCharType="begin"/>
        </w:r>
        <w:r w:rsidR="00886E98">
          <w:rPr>
            <w:noProof/>
            <w:webHidden/>
          </w:rPr>
          <w:instrText xml:space="preserve"> PAGEREF _Toc445830091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4654DD8" w14:textId="77777777" w:rsidR="00886E98" w:rsidRDefault="008E3090">
      <w:pPr>
        <w:pStyle w:val="TOC1"/>
        <w:rPr>
          <w:rFonts w:asciiTheme="minorHAnsi" w:eastAsiaTheme="minorEastAsia" w:hAnsiTheme="minorHAnsi" w:cstheme="minorBidi"/>
          <w:noProof/>
          <w:sz w:val="24"/>
        </w:rPr>
      </w:pPr>
      <w:hyperlink w:anchor="_Toc445830092" w:history="1">
        <w:r w:rsidR="00886E98" w:rsidRPr="00B44955">
          <w:rPr>
            <w:rStyle w:val="Hyperlink"/>
            <w:noProof/>
          </w:rPr>
          <w:t>13</w:t>
        </w:r>
        <w:r w:rsidR="00886E98">
          <w:rPr>
            <w:rFonts w:asciiTheme="minorHAnsi" w:eastAsiaTheme="minorEastAsia" w:hAnsiTheme="minorHAnsi" w:cstheme="minorBidi"/>
            <w:noProof/>
            <w:sz w:val="24"/>
          </w:rPr>
          <w:tab/>
        </w:r>
        <w:r w:rsidR="00886E98" w:rsidRPr="00B44955">
          <w:rPr>
            <w:rStyle w:val="Hyperlink"/>
            <w:noProof/>
          </w:rPr>
          <w:t>Packet construction (deparsing)</w:t>
        </w:r>
        <w:r w:rsidR="00886E98">
          <w:rPr>
            <w:noProof/>
            <w:webHidden/>
          </w:rPr>
          <w:tab/>
        </w:r>
        <w:r w:rsidR="00886E98">
          <w:rPr>
            <w:noProof/>
            <w:webHidden/>
          </w:rPr>
          <w:fldChar w:fldCharType="begin"/>
        </w:r>
        <w:r w:rsidR="00886E98">
          <w:rPr>
            <w:noProof/>
            <w:webHidden/>
          </w:rPr>
          <w:instrText xml:space="preserve"> PAGEREF _Toc445830092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4D683128"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93" w:history="1">
        <w:r w:rsidR="00886E98" w:rsidRPr="00B44955">
          <w:rPr>
            <w:rStyle w:val="Hyperlink"/>
            <w:noProof/>
          </w:rPr>
          <w:t>13.1</w:t>
        </w:r>
        <w:r w:rsidR="00886E98">
          <w:rPr>
            <w:rFonts w:asciiTheme="minorHAnsi" w:eastAsiaTheme="minorEastAsia" w:hAnsiTheme="minorHAnsi" w:cstheme="minorBidi"/>
            <w:noProof/>
            <w:sz w:val="24"/>
          </w:rPr>
          <w:tab/>
        </w:r>
        <w:r w:rsidR="00886E98" w:rsidRPr="00B44955">
          <w:rPr>
            <w:rStyle w:val="Hyperlink"/>
            <w:noProof/>
          </w:rPr>
          <w:t>Data insertion into packets</w:t>
        </w:r>
        <w:r w:rsidR="00886E98">
          <w:rPr>
            <w:noProof/>
            <w:webHidden/>
          </w:rPr>
          <w:tab/>
        </w:r>
        <w:r w:rsidR="00886E98">
          <w:rPr>
            <w:noProof/>
            <w:webHidden/>
          </w:rPr>
          <w:fldChar w:fldCharType="begin"/>
        </w:r>
        <w:r w:rsidR="00886E98">
          <w:rPr>
            <w:noProof/>
            <w:webHidden/>
          </w:rPr>
          <w:instrText xml:space="preserve"> PAGEREF _Toc445830093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132B5A2" w14:textId="77777777" w:rsidR="00886E98" w:rsidRDefault="008E3090">
      <w:pPr>
        <w:pStyle w:val="TOC1"/>
        <w:rPr>
          <w:rFonts w:asciiTheme="minorHAnsi" w:eastAsiaTheme="minorEastAsia" w:hAnsiTheme="minorHAnsi" w:cstheme="minorBidi"/>
          <w:noProof/>
          <w:sz w:val="24"/>
        </w:rPr>
      </w:pPr>
      <w:hyperlink w:anchor="_Toc445830094" w:history="1">
        <w:r w:rsidR="00886E98" w:rsidRPr="00B44955">
          <w:rPr>
            <w:rStyle w:val="Hyperlink"/>
            <w:noProof/>
          </w:rPr>
          <w:t>14</w:t>
        </w:r>
        <w:r w:rsidR="00886E98">
          <w:rPr>
            <w:rFonts w:asciiTheme="minorHAnsi" w:eastAsiaTheme="minorEastAsia" w:hAnsiTheme="minorHAnsi" w:cstheme="minorBidi"/>
            <w:noProof/>
            <w:sz w:val="24"/>
          </w:rPr>
          <w:tab/>
        </w:r>
        <w:r w:rsidR="00886E98" w:rsidRPr="00B44955">
          <w:rPr>
            <w:rStyle w:val="Hyperlink"/>
            <w:noProof/>
          </w:rPr>
          <w:t>Architecture description</w:t>
        </w:r>
        <w:r w:rsidR="00886E98">
          <w:rPr>
            <w:noProof/>
            <w:webHidden/>
          </w:rPr>
          <w:tab/>
        </w:r>
        <w:r w:rsidR="00886E98">
          <w:rPr>
            <w:noProof/>
            <w:webHidden/>
          </w:rPr>
          <w:fldChar w:fldCharType="begin"/>
        </w:r>
        <w:r w:rsidR="00886E98">
          <w:rPr>
            <w:noProof/>
            <w:webHidden/>
          </w:rPr>
          <w:instrText xml:space="preserve"> PAGEREF _Toc445830094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16EC320"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95" w:history="1">
        <w:r w:rsidR="00886E98" w:rsidRPr="00B44955">
          <w:rPr>
            <w:rStyle w:val="Hyperlink"/>
            <w:noProof/>
          </w:rPr>
          <w:t>14.1</w:t>
        </w:r>
        <w:r w:rsidR="00886E98">
          <w:rPr>
            <w:rFonts w:asciiTheme="minorHAnsi" w:eastAsiaTheme="minorEastAsia" w:hAnsiTheme="minorHAnsi" w:cstheme="minorBidi"/>
            <w:noProof/>
            <w:sz w:val="24"/>
          </w:rPr>
          <w:tab/>
        </w:r>
        <w:r w:rsidR="00886E98" w:rsidRPr="00B44955">
          <w:rPr>
            <w:rStyle w:val="Hyperlink"/>
            <w:noProof/>
          </w:rPr>
          <w:t>Example architecture description</w:t>
        </w:r>
        <w:r w:rsidR="00886E98">
          <w:rPr>
            <w:noProof/>
            <w:webHidden/>
          </w:rPr>
          <w:tab/>
        </w:r>
        <w:r w:rsidR="00886E98">
          <w:rPr>
            <w:noProof/>
            <w:webHidden/>
          </w:rPr>
          <w:fldChar w:fldCharType="begin"/>
        </w:r>
        <w:r w:rsidR="00886E98">
          <w:rPr>
            <w:noProof/>
            <w:webHidden/>
          </w:rPr>
          <w:instrText xml:space="preserve"> PAGEREF _Toc445830095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114049BE"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96" w:history="1">
        <w:r w:rsidR="00886E98" w:rsidRPr="00B44955">
          <w:rPr>
            <w:rStyle w:val="Hyperlink"/>
            <w:noProof/>
          </w:rPr>
          <w:t>14.2</w:t>
        </w:r>
        <w:r w:rsidR="00886E98">
          <w:rPr>
            <w:rFonts w:asciiTheme="minorHAnsi" w:eastAsiaTheme="minorEastAsia" w:hAnsiTheme="minorHAnsi" w:cstheme="minorBidi"/>
            <w:noProof/>
            <w:sz w:val="24"/>
          </w:rPr>
          <w:tab/>
        </w:r>
        <w:r w:rsidR="00886E98" w:rsidRPr="00B44955">
          <w:rPr>
            <w:rStyle w:val="Hyperlink"/>
            <w:noProof/>
          </w:rPr>
          <w:t>Target program instantiation</w:t>
        </w:r>
        <w:r w:rsidR="00886E98">
          <w:rPr>
            <w:noProof/>
            <w:webHidden/>
          </w:rPr>
          <w:tab/>
        </w:r>
        <w:r w:rsidR="00886E98">
          <w:rPr>
            <w:noProof/>
            <w:webHidden/>
          </w:rPr>
          <w:fldChar w:fldCharType="begin"/>
        </w:r>
        <w:r w:rsidR="00886E98">
          <w:rPr>
            <w:noProof/>
            <w:webHidden/>
          </w:rPr>
          <w:instrText xml:space="preserve"> PAGEREF _Toc445830096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6A59AA74"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97" w:history="1">
        <w:r w:rsidR="00886E98" w:rsidRPr="00B44955">
          <w:rPr>
            <w:rStyle w:val="Hyperlink"/>
            <w:noProof/>
          </w:rPr>
          <w:t>14.3</w:t>
        </w:r>
        <w:r w:rsidR="00886E98">
          <w:rPr>
            <w:rFonts w:asciiTheme="minorHAnsi" w:eastAsiaTheme="minorEastAsia" w:hAnsiTheme="minorHAnsi" w:cstheme="minorBidi"/>
            <w:noProof/>
            <w:sz w:val="24"/>
          </w:rPr>
          <w:tab/>
        </w:r>
        <w:r w:rsidR="00886E98" w:rsidRPr="00B44955">
          <w:rPr>
            <w:rStyle w:val="Hyperlink"/>
            <w:noProof/>
          </w:rPr>
          <w:t>A Packet Filter Model</w:t>
        </w:r>
        <w:r w:rsidR="00886E98">
          <w:rPr>
            <w:noProof/>
            <w:webHidden/>
          </w:rPr>
          <w:tab/>
        </w:r>
        <w:r w:rsidR="00886E98">
          <w:rPr>
            <w:noProof/>
            <w:webHidden/>
          </w:rPr>
          <w:fldChar w:fldCharType="begin"/>
        </w:r>
        <w:r w:rsidR="00886E98">
          <w:rPr>
            <w:noProof/>
            <w:webHidden/>
          </w:rPr>
          <w:instrText xml:space="preserve"> PAGEREF _Toc445830097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CED24D5" w14:textId="77777777" w:rsidR="00886E98" w:rsidRDefault="008E3090">
      <w:pPr>
        <w:pStyle w:val="TOC1"/>
        <w:rPr>
          <w:rFonts w:asciiTheme="minorHAnsi" w:eastAsiaTheme="minorEastAsia" w:hAnsiTheme="minorHAnsi" w:cstheme="minorBidi"/>
          <w:noProof/>
          <w:sz w:val="24"/>
        </w:rPr>
      </w:pPr>
      <w:hyperlink w:anchor="_Toc445830098" w:history="1">
        <w:r w:rsidR="00886E98" w:rsidRPr="00B44955">
          <w:rPr>
            <w:rStyle w:val="Hyperlink"/>
            <w:noProof/>
          </w:rPr>
          <w:t>15</w:t>
        </w:r>
        <w:r w:rsidR="00886E98">
          <w:rPr>
            <w:rFonts w:asciiTheme="minorHAnsi" w:eastAsiaTheme="minorEastAsia" w:hAnsiTheme="minorHAnsi" w:cstheme="minorBidi"/>
            <w:noProof/>
            <w:sz w:val="24"/>
          </w:rPr>
          <w:tab/>
        </w:r>
        <w:r w:rsidR="00886E98" w:rsidRPr="00B44955">
          <w:rPr>
            <w:rStyle w:val="Hyperlink"/>
            <w:noProof/>
          </w:rPr>
          <w:t>The P4 abstract machine: evaluating a P4 program</w:t>
        </w:r>
        <w:r w:rsidR="00886E98">
          <w:rPr>
            <w:noProof/>
            <w:webHidden/>
          </w:rPr>
          <w:tab/>
        </w:r>
        <w:r w:rsidR="00886E98">
          <w:rPr>
            <w:noProof/>
            <w:webHidden/>
          </w:rPr>
          <w:fldChar w:fldCharType="begin"/>
        </w:r>
        <w:r w:rsidR="00886E98">
          <w:rPr>
            <w:noProof/>
            <w:webHidden/>
          </w:rPr>
          <w:instrText xml:space="preserve"> PAGEREF _Toc445830098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0AAC4C4"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099" w:history="1">
        <w:r w:rsidR="00886E98" w:rsidRPr="00B44955">
          <w:rPr>
            <w:rStyle w:val="Hyperlink"/>
            <w:noProof/>
          </w:rPr>
          <w:t>15.1</w:t>
        </w:r>
        <w:r w:rsidR="00886E98">
          <w:rPr>
            <w:rFonts w:asciiTheme="minorHAnsi" w:eastAsiaTheme="minorEastAsia" w:hAnsiTheme="minorHAnsi" w:cstheme="minorBidi"/>
            <w:noProof/>
            <w:sz w:val="24"/>
          </w:rPr>
          <w:tab/>
        </w:r>
        <w:r w:rsidR="00886E98" w:rsidRPr="00B44955">
          <w:rPr>
            <w:rStyle w:val="Hyperlink"/>
            <w:noProof/>
          </w:rPr>
          <w:t>Compile-time evaluation</w:t>
        </w:r>
        <w:r w:rsidR="00886E98">
          <w:rPr>
            <w:noProof/>
            <w:webHidden/>
          </w:rPr>
          <w:tab/>
        </w:r>
        <w:r w:rsidR="00886E98">
          <w:rPr>
            <w:noProof/>
            <w:webHidden/>
          </w:rPr>
          <w:fldChar w:fldCharType="begin"/>
        </w:r>
        <w:r w:rsidR="00886E98">
          <w:rPr>
            <w:noProof/>
            <w:webHidden/>
          </w:rPr>
          <w:instrText xml:space="preserve"> PAGEREF _Toc445830099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24B4E53" w14:textId="77777777" w:rsidR="00886E98" w:rsidRDefault="008E3090">
      <w:pPr>
        <w:pStyle w:val="TOC2"/>
        <w:tabs>
          <w:tab w:val="left" w:pos="960"/>
          <w:tab w:val="right" w:leader="dot" w:pos="8630"/>
        </w:tabs>
        <w:rPr>
          <w:rFonts w:asciiTheme="minorHAnsi" w:eastAsiaTheme="minorEastAsia" w:hAnsiTheme="minorHAnsi" w:cstheme="minorBidi"/>
          <w:noProof/>
          <w:sz w:val="24"/>
        </w:rPr>
      </w:pPr>
      <w:hyperlink w:anchor="_Toc445830100" w:history="1">
        <w:r w:rsidR="00886E98" w:rsidRPr="00B44955">
          <w:rPr>
            <w:rStyle w:val="Hyperlink"/>
            <w:noProof/>
          </w:rPr>
          <w:t>15.2</w:t>
        </w:r>
        <w:r w:rsidR="00886E98">
          <w:rPr>
            <w:rFonts w:asciiTheme="minorHAnsi" w:eastAsiaTheme="minorEastAsia" w:hAnsiTheme="minorHAnsi" w:cstheme="minorBidi"/>
            <w:noProof/>
            <w:sz w:val="24"/>
          </w:rPr>
          <w:tab/>
        </w:r>
        <w:r w:rsidR="00886E98" w:rsidRPr="00B44955">
          <w:rPr>
            <w:rStyle w:val="Hyperlink"/>
            <w:noProof/>
          </w:rPr>
          <w:t>Dynamic evaluation</w:t>
        </w:r>
        <w:r w:rsidR="00886E98">
          <w:rPr>
            <w:noProof/>
            <w:webHidden/>
          </w:rPr>
          <w:tab/>
        </w:r>
        <w:r w:rsidR="00886E98">
          <w:rPr>
            <w:noProof/>
            <w:webHidden/>
          </w:rPr>
          <w:fldChar w:fldCharType="begin"/>
        </w:r>
        <w:r w:rsidR="00886E98">
          <w:rPr>
            <w:noProof/>
            <w:webHidden/>
          </w:rPr>
          <w:instrText xml:space="preserve"> PAGEREF _Toc445830100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E0885B2"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101" w:history="1">
        <w:r w:rsidR="00886E98" w:rsidRPr="00B44955">
          <w:rPr>
            <w:rStyle w:val="Hyperlink"/>
            <w:noProof/>
          </w:rPr>
          <w:t>15.2.1</w:t>
        </w:r>
        <w:r w:rsidR="00886E98">
          <w:rPr>
            <w:rFonts w:asciiTheme="minorHAnsi" w:eastAsiaTheme="minorEastAsia" w:hAnsiTheme="minorHAnsi" w:cstheme="minorBidi"/>
            <w:noProof/>
            <w:sz w:val="24"/>
          </w:rPr>
          <w:tab/>
        </w:r>
        <w:r w:rsidR="00886E98" w:rsidRPr="00B44955">
          <w:rPr>
            <w:rStyle w:val="Hyperlink"/>
            <w:noProof/>
          </w:rPr>
          <w:t>Concurrency model</w:t>
        </w:r>
        <w:r w:rsidR="00886E98">
          <w:rPr>
            <w:noProof/>
            <w:webHidden/>
          </w:rPr>
          <w:tab/>
        </w:r>
        <w:r w:rsidR="00886E98">
          <w:rPr>
            <w:noProof/>
            <w:webHidden/>
          </w:rPr>
          <w:fldChar w:fldCharType="begin"/>
        </w:r>
        <w:r w:rsidR="00886E98">
          <w:rPr>
            <w:noProof/>
            <w:webHidden/>
          </w:rPr>
          <w:instrText xml:space="preserve"> PAGEREF _Toc445830101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7FDBDD6" w14:textId="77777777" w:rsidR="00886E98" w:rsidRDefault="008E3090">
      <w:pPr>
        <w:pStyle w:val="TOC1"/>
        <w:rPr>
          <w:rFonts w:asciiTheme="minorHAnsi" w:eastAsiaTheme="minorEastAsia" w:hAnsiTheme="minorHAnsi" w:cstheme="minorBidi"/>
          <w:noProof/>
          <w:sz w:val="24"/>
        </w:rPr>
      </w:pPr>
      <w:hyperlink w:anchor="_Toc445830102" w:history="1">
        <w:r w:rsidR="00886E98" w:rsidRPr="00B44955">
          <w:rPr>
            <w:rStyle w:val="Hyperlink"/>
            <w:noProof/>
          </w:rPr>
          <w:t>16</w:t>
        </w:r>
        <w:r w:rsidR="00886E98">
          <w:rPr>
            <w:rFonts w:asciiTheme="minorHAnsi" w:eastAsiaTheme="minorEastAsia" w:hAnsiTheme="minorHAnsi" w:cstheme="minorBidi"/>
            <w:noProof/>
            <w:sz w:val="24"/>
          </w:rPr>
          <w:tab/>
        </w:r>
        <w:r w:rsidR="00886E98" w:rsidRPr="00B44955">
          <w:rPr>
            <w:rStyle w:val="Hyperlink"/>
            <w:noProof/>
          </w:rPr>
          <w:t>Annotations</w:t>
        </w:r>
        <w:r w:rsidR="00886E98">
          <w:rPr>
            <w:noProof/>
            <w:webHidden/>
          </w:rPr>
          <w:tab/>
        </w:r>
        <w:r w:rsidR="00886E98">
          <w:rPr>
            <w:noProof/>
            <w:webHidden/>
          </w:rPr>
          <w:fldChar w:fldCharType="begin"/>
        </w:r>
        <w:r w:rsidR="00886E98">
          <w:rPr>
            <w:noProof/>
            <w:webHidden/>
          </w:rPr>
          <w:instrText xml:space="preserve"> PAGEREF _Toc445830102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C68BDD4"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103" w:history="1">
        <w:r w:rsidR="00886E98" w:rsidRPr="00B44955">
          <w:rPr>
            <w:rStyle w:val="Hyperlink"/>
            <w:noProof/>
          </w:rPr>
          <w:t>16.1.1</w:t>
        </w:r>
        <w:r w:rsidR="00886E98">
          <w:rPr>
            <w:rFonts w:asciiTheme="minorHAnsi" w:eastAsiaTheme="minorEastAsia" w:hAnsiTheme="minorHAnsi" w:cstheme="minorBidi"/>
            <w:noProof/>
            <w:sz w:val="24"/>
          </w:rPr>
          <w:tab/>
        </w:r>
        <w:r w:rsidR="00886E98" w:rsidRPr="00B44955">
          <w:rPr>
            <w:rStyle w:val="Hyperlink"/>
            <w:noProof/>
          </w:rPr>
          <w:t>Predefined annotations</w:t>
        </w:r>
        <w:r w:rsidR="00886E98">
          <w:rPr>
            <w:noProof/>
            <w:webHidden/>
          </w:rPr>
          <w:tab/>
        </w:r>
        <w:r w:rsidR="00886E98">
          <w:rPr>
            <w:noProof/>
            <w:webHidden/>
          </w:rPr>
          <w:fldChar w:fldCharType="begin"/>
        </w:r>
        <w:r w:rsidR="00886E98">
          <w:rPr>
            <w:noProof/>
            <w:webHidden/>
          </w:rPr>
          <w:instrText xml:space="preserve"> PAGEREF _Toc445830103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94752A5" w14:textId="77777777" w:rsidR="00886E98" w:rsidRDefault="008E3090">
      <w:pPr>
        <w:pStyle w:val="TOC3"/>
        <w:tabs>
          <w:tab w:val="left" w:pos="1440"/>
          <w:tab w:val="right" w:leader="dot" w:pos="8630"/>
        </w:tabs>
        <w:rPr>
          <w:rFonts w:asciiTheme="minorHAnsi" w:eastAsiaTheme="minorEastAsia" w:hAnsiTheme="minorHAnsi" w:cstheme="minorBidi"/>
          <w:noProof/>
          <w:sz w:val="24"/>
        </w:rPr>
      </w:pPr>
      <w:hyperlink w:anchor="_Toc445830104" w:history="1">
        <w:r w:rsidR="00886E98" w:rsidRPr="00B44955">
          <w:rPr>
            <w:rStyle w:val="Hyperlink"/>
            <w:noProof/>
          </w:rPr>
          <w:t>16.1.2</w:t>
        </w:r>
        <w:r w:rsidR="00886E98">
          <w:rPr>
            <w:rFonts w:asciiTheme="minorHAnsi" w:eastAsiaTheme="minorEastAsia" w:hAnsiTheme="minorHAnsi" w:cstheme="minorBidi"/>
            <w:noProof/>
            <w:sz w:val="24"/>
          </w:rPr>
          <w:tab/>
        </w:r>
        <w:r w:rsidR="00886E98" w:rsidRPr="00B44955">
          <w:rPr>
            <w:rStyle w:val="Hyperlink"/>
            <w:noProof/>
          </w:rPr>
          <w:t>Target-specific annotations</w:t>
        </w:r>
        <w:r w:rsidR="00886E98">
          <w:rPr>
            <w:noProof/>
            <w:webHidden/>
          </w:rPr>
          <w:tab/>
        </w:r>
        <w:r w:rsidR="00886E98">
          <w:rPr>
            <w:noProof/>
            <w:webHidden/>
          </w:rPr>
          <w:fldChar w:fldCharType="begin"/>
        </w:r>
        <w:r w:rsidR="00886E98">
          <w:rPr>
            <w:noProof/>
            <w:webHidden/>
          </w:rPr>
          <w:instrText xml:space="preserve"> PAGEREF _Toc445830104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003A5B9D" w14:textId="77777777" w:rsidR="00886E98" w:rsidRDefault="008E3090">
      <w:pPr>
        <w:pStyle w:val="TOC1"/>
        <w:rPr>
          <w:rFonts w:asciiTheme="minorHAnsi" w:eastAsiaTheme="minorEastAsia" w:hAnsiTheme="minorHAnsi" w:cstheme="minorBidi"/>
          <w:noProof/>
          <w:sz w:val="24"/>
        </w:rPr>
      </w:pPr>
      <w:hyperlink w:anchor="_Toc445830105" w:history="1">
        <w:r w:rsidR="00886E98" w:rsidRPr="00B44955">
          <w:rPr>
            <w:rStyle w:val="Hyperlink"/>
            <w:noProof/>
          </w:rPr>
          <w:t>17</w:t>
        </w:r>
        <w:r w:rsidR="00886E98">
          <w:rPr>
            <w:rFonts w:asciiTheme="minorHAnsi" w:eastAsiaTheme="minorEastAsia" w:hAnsiTheme="minorHAnsi" w:cstheme="minorBidi"/>
            <w:noProof/>
            <w:sz w:val="24"/>
          </w:rPr>
          <w:tab/>
        </w:r>
        <w:r w:rsidR="00886E98" w:rsidRPr="00B44955">
          <w:rPr>
            <w:rStyle w:val="Hyperlink"/>
            <w:noProof/>
          </w:rPr>
          <w:t>Appendix: P4 reserved keywords</w:t>
        </w:r>
        <w:r w:rsidR="00886E98">
          <w:rPr>
            <w:noProof/>
            <w:webHidden/>
          </w:rPr>
          <w:tab/>
        </w:r>
        <w:r w:rsidR="00886E98">
          <w:rPr>
            <w:noProof/>
            <w:webHidden/>
          </w:rPr>
          <w:fldChar w:fldCharType="begin"/>
        </w:r>
        <w:r w:rsidR="00886E98">
          <w:rPr>
            <w:noProof/>
            <w:webHidden/>
          </w:rPr>
          <w:instrText xml:space="preserve"> PAGEREF _Toc445830105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9D93714" w14:textId="77777777" w:rsidR="00886E98" w:rsidRDefault="008E3090">
      <w:pPr>
        <w:pStyle w:val="TOC1"/>
        <w:rPr>
          <w:rFonts w:asciiTheme="minorHAnsi" w:eastAsiaTheme="minorEastAsia" w:hAnsiTheme="minorHAnsi" w:cstheme="minorBidi"/>
          <w:noProof/>
          <w:sz w:val="24"/>
        </w:rPr>
      </w:pPr>
      <w:hyperlink w:anchor="_Toc445830106" w:history="1">
        <w:r w:rsidR="00886E98" w:rsidRPr="00B44955">
          <w:rPr>
            <w:rStyle w:val="Hyperlink"/>
            <w:noProof/>
          </w:rPr>
          <w:t>18</w:t>
        </w:r>
        <w:r w:rsidR="00886E98">
          <w:rPr>
            <w:rFonts w:asciiTheme="minorHAnsi" w:eastAsiaTheme="minorEastAsia" w:hAnsiTheme="minorHAnsi" w:cstheme="minorBidi"/>
            <w:noProof/>
            <w:sz w:val="24"/>
          </w:rPr>
          <w:tab/>
        </w:r>
        <w:r w:rsidR="00886E98" w:rsidRPr="00B44955">
          <w:rPr>
            <w:rStyle w:val="Hyperlink"/>
            <w:noProof/>
          </w:rPr>
          <w:t>Appendix: P4 core library</w:t>
        </w:r>
        <w:r w:rsidR="00886E98">
          <w:rPr>
            <w:noProof/>
            <w:webHidden/>
          </w:rPr>
          <w:tab/>
        </w:r>
        <w:r w:rsidR="00886E98">
          <w:rPr>
            <w:noProof/>
            <w:webHidden/>
          </w:rPr>
          <w:fldChar w:fldCharType="begin"/>
        </w:r>
        <w:r w:rsidR="00886E98">
          <w:rPr>
            <w:noProof/>
            <w:webHidden/>
          </w:rPr>
          <w:instrText xml:space="preserve"> PAGEREF _Toc445830106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7D22D813" w14:textId="77777777" w:rsidR="00886E98" w:rsidRDefault="008E3090">
      <w:pPr>
        <w:pStyle w:val="TOC1"/>
        <w:rPr>
          <w:rFonts w:asciiTheme="minorHAnsi" w:eastAsiaTheme="minorEastAsia" w:hAnsiTheme="minorHAnsi" w:cstheme="minorBidi"/>
          <w:noProof/>
          <w:sz w:val="24"/>
        </w:rPr>
      </w:pPr>
      <w:hyperlink w:anchor="_Toc445830107" w:history="1">
        <w:r w:rsidR="00886E98" w:rsidRPr="00B44955">
          <w:rPr>
            <w:rStyle w:val="Hyperlink"/>
            <w:noProof/>
          </w:rPr>
          <w:t>19</w:t>
        </w:r>
        <w:r w:rsidR="00886E98">
          <w:rPr>
            <w:rFonts w:asciiTheme="minorHAnsi" w:eastAsiaTheme="minorEastAsia" w:hAnsiTheme="minorHAnsi" w:cstheme="minorBidi"/>
            <w:noProof/>
            <w:sz w:val="24"/>
          </w:rPr>
          <w:tab/>
        </w:r>
        <w:r w:rsidR="00886E98" w:rsidRPr="00B44955">
          <w:rPr>
            <w:rStyle w:val="Hyperlink"/>
            <w:noProof/>
          </w:rPr>
          <w:t>Appendix: checksums</w:t>
        </w:r>
        <w:r w:rsidR="00886E98">
          <w:rPr>
            <w:noProof/>
            <w:webHidden/>
          </w:rPr>
          <w:tab/>
        </w:r>
        <w:r w:rsidR="00886E98">
          <w:rPr>
            <w:noProof/>
            <w:webHidden/>
          </w:rPr>
          <w:fldChar w:fldCharType="begin"/>
        </w:r>
        <w:r w:rsidR="00886E98">
          <w:rPr>
            <w:noProof/>
            <w:webHidden/>
          </w:rPr>
          <w:instrText xml:space="preserve"> PAGEREF _Toc445830107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3CC84903" w14:textId="77777777" w:rsidR="00886E98" w:rsidRDefault="008E3090">
      <w:pPr>
        <w:pStyle w:val="TOC1"/>
        <w:rPr>
          <w:rFonts w:asciiTheme="minorHAnsi" w:eastAsiaTheme="minorEastAsia" w:hAnsiTheme="minorHAnsi" w:cstheme="minorBidi"/>
          <w:noProof/>
          <w:sz w:val="24"/>
        </w:rPr>
      </w:pPr>
      <w:hyperlink w:anchor="_Toc445830108" w:history="1">
        <w:r w:rsidR="00886E98" w:rsidRPr="00B44955">
          <w:rPr>
            <w:rStyle w:val="Hyperlink"/>
            <w:noProof/>
          </w:rPr>
          <w:t>20</w:t>
        </w:r>
        <w:r w:rsidR="00886E98">
          <w:rPr>
            <w:rFonts w:asciiTheme="minorHAnsi" w:eastAsiaTheme="minorEastAsia" w:hAnsiTheme="minorHAnsi" w:cstheme="minorBidi"/>
            <w:noProof/>
            <w:sz w:val="24"/>
          </w:rPr>
          <w:tab/>
        </w:r>
        <w:r w:rsidR="00886E98" w:rsidRPr="00B44955">
          <w:rPr>
            <w:rStyle w:val="Hyperlink"/>
            <w:noProof/>
          </w:rPr>
          <w:t>Appendix: P4 v1.2 grammar</w:t>
        </w:r>
        <w:r w:rsidR="00886E98">
          <w:rPr>
            <w:noProof/>
            <w:webHidden/>
          </w:rPr>
          <w:tab/>
        </w:r>
        <w:r w:rsidR="00886E98">
          <w:rPr>
            <w:noProof/>
            <w:webHidden/>
          </w:rPr>
          <w:fldChar w:fldCharType="begin"/>
        </w:r>
        <w:r w:rsidR="00886E98">
          <w:rPr>
            <w:noProof/>
            <w:webHidden/>
          </w:rPr>
          <w:instrText xml:space="preserve"> PAGEREF _Toc445830108 \h </w:instrText>
        </w:r>
        <w:r w:rsidR="00886E98">
          <w:rPr>
            <w:noProof/>
            <w:webHidden/>
          </w:rPr>
        </w:r>
        <w:r w:rsidR="00886E98">
          <w:rPr>
            <w:noProof/>
            <w:webHidden/>
          </w:rPr>
          <w:fldChar w:fldCharType="separate"/>
        </w:r>
        <w:r w:rsidR="00104560">
          <w:rPr>
            <w:noProof/>
            <w:webHidden/>
          </w:rPr>
          <w:t>4</w:t>
        </w:r>
        <w:r w:rsidR="00886E98">
          <w:rPr>
            <w:noProof/>
            <w:webHidden/>
          </w:rPr>
          <w:fldChar w:fldCharType="end"/>
        </w:r>
      </w:hyperlink>
    </w:p>
    <w:p w14:paraId="584A5BAD" w14:textId="2B57436D" w:rsidR="00703CC8" w:rsidRDefault="000005A1" w:rsidP="00703CC8">
      <w:r>
        <w:fldChar w:fldCharType="end"/>
      </w:r>
    </w:p>
    <w:p w14:paraId="05EB3DD9" w14:textId="77777777" w:rsidR="00D77F84" w:rsidRDefault="00D77F84" w:rsidP="00D77F84">
      <w:pPr>
        <w:pStyle w:val="Heading1"/>
      </w:pPr>
      <w:bookmarkStart w:id="9" w:name="_Toc417920552"/>
      <w:bookmarkStart w:id="10" w:name="_Toc445829978"/>
      <w:bookmarkStart w:id="11" w:name="_Toc445799297"/>
      <w:r>
        <w:t>Overview</w:t>
      </w:r>
      <w:bookmarkEnd w:id="9"/>
      <w:bookmarkEnd w:id="10"/>
      <w:bookmarkEnd w:id="11"/>
    </w:p>
    <w:p w14:paraId="4FB7C673" w14:textId="228406AF" w:rsidR="00874C7D" w:rsidRDefault="004D277E" w:rsidP="00CD7E44">
      <w:r w:rsidRPr="004D277E">
        <w:t xml:space="preserve">P4 is a language for expressing how packets are processed by the </w:t>
      </w:r>
      <w:r w:rsidR="00543982">
        <w:t>data plane</w:t>
      </w:r>
      <w:r w:rsidR="00874C7D" w:rsidRPr="004D277E">
        <w:t xml:space="preserve"> </w:t>
      </w:r>
      <w:r w:rsidRPr="004D277E">
        <w:t xml:space="preserve">of a </w:t>
      </w:r>
      <w:r w:rsidR="00E0462D">
        <w:t xml:space="preserve">programmable </w:t>
      </w:r>
      <w:r w:rsidRPr="004D277E">
        <w:t xml:space="preserve">network forwarding element such as a </w:t>
      </w:r>
      <w:r>
        <w:t xml:space="preserve">programmable hardware or software </w:t>
      </w:r>
      <w:r w:rsidRPr="004D277E">
        <w:t xml:space="preserve">switch, </w:t>
      </w:r>
      <w:r w:rsidR="008731EC">
        <w:t xml:space="preserve">network </w:t>
      </w:r>
      <w:r w:rsidR="00F52385">
        <w:t>interface card</w:t>
      </w:r>
      <w:r w:rsidRPr="004D277E">
        <w:t xml:space="preserve">, router or network function appliance. </w:t>
      </w:r>
      <w:r w:rsidR="00874C7D">
        <w:t xml:space="preserve"> </w:t>
      </w:r>
      <w:r w:rsidR="00BD4F93">
        <w:t xml:space="preserve">While initially P4 was designed for programming network switches, its scope has been broadened to cover a large variety of </w:t>
      </w:r>
      <w:r w:rsidR="00E522D3">
        <w:t xml:space="preserve">packet </w:t>
      </w:r>
      <w:del w:id="12" w:author="Mihai Budiu" w:date="2016-04-06T15:38:00Z">
        <w:r w:rsidR="00BD4F93" w:rsidDel="00A972B0">
          <w:delText xml:space="preserve">forwarding </w:delText>
        </w:r>
      </w:del>
      <w:ins w:id="13" w:author="Mihai Budiu" w:date="2016-04-06T15:38:00Z">
        <w:r w:rsidR="00A972B0">
          <w:t>processing</w:t>
        </w:r>
        <w:r w:rsidR="00A972B0">
          <w:t xml:space="preserve"> </w:t>
        </w:r>
      </w:ins>
      <w:r w:rsidR="00E522D3">
        <w:t>devices</w:t>
      </w:r>
      <w:r w:rsidR="00BD4F93">
        <w:t xml:space="preserve">. </w:t>
      </w:r>
      <w:r w:rsidR="00874C7D">
        <w:t>In the res</w:t>
      </w:r>
      <w:r w:rsidR="001C5FD5">
        <w:t>t</w:t>
      </w:r>
      <w:r w:rsidR="00874C7D">
        <w:t xml:space="preserve"> o</w:t>
      </w:r>
      <w:r w:rsidR="001C5FD5">
        <w:t>f</w:t>
      </w:r>
      <w:r w:rsidR="00874C7D">
        <w:t xml:space="preserve"> this doc</w:t>
      </w:r>
      <w:r w:rsidR="004E7D5B">
        <w:t xml:space="preserve">ument we </w:t>
      </w:r>
      <w:r w:rsidR="008731EC">
        <w:t xml:space="preserve">use the generic term </w:t>
      </w:r>
      <w:r w:rsidR="00725A91">
        <w:rPr>
          <w:b/>
          <w:i/>
        </w:rPr>
        <w:t>target</w:t>
      </w:r>
      <w:r w:rsidR="00BD4F93">
        <w:t xml:space="preserve"> </w:t>
      </w:r>
      <w:r w:rsidR="00874C7D">
        <w:t xml:space="preserve">for all such network </w:t>
      </w:r>
      <w:del w:id="14" w:author="Mihai Budiu" w:date="2016-04-06T15:38:00Z">
        <w:r w:rsidR="00874C7D" w:rsidDel="00A972B0">
          <w:delText xml:space="preserve">forwarding </w:delText>
        </w:r>
      </w:del>
      <w:ins w:id="15" w:author="Mihai Budiu" w:date="2016-04-06T15:38:00Z">
        <w:r w:rsidR="00A972B0">
          <w:t>processing</w:t>
        </w:r>
        <w:r w:rsidR="00A972B0">
          <w:t xml:space="preserve"> </w:t>
        </w:r>
        <w:r w:rsidR="00A972B0">
          <w:t>device</w:t>
        </w:r>
      </w:ins>
      <w:del w:id="16" w:author="Mihai Budiu" w:date="2016-04-06T15:38:00Z">
        <w:r w:rsidR="00874C7D" w:rsidDel="00A972B0">
          <w:delText>element</w:delText>
        </w:r>
      </w:del>
      <w:r w:rsidR="00874C7D">
        <w:t>s.</w:t>
      </w:r>
      <w:r w:rsidR="001C5FD5">
        <w:t xml:space="preserve"> </w:t>
      </w:r>
    </w:p>
    <w:p w14:paraId="7829F465" w14:textId="7C9A8C48" w:rsidR="002F1293" w:rsidRDefault="002F1293" w:rsidP="002F1293">
      <w:r>
        <w:t xml:space="preserve">Many </w:t>
      </w:r>
      <w:r w:rsidR="00725A91">
        <w:t>target</w:t>
      </w:r>
      <w:r>
        <w:t xml:space="preserve"> devices contain both a control plane and a data plane. P4 is designed to specify only the </w:t>
      </w:r>
      <w:r w:rsidR="00725A91">
        <w:t>target</w:t>
      </w:r>
      <w:r>
        <w:t xml:space="preserve"> data plane</w:t>
      </w:r>
      <w:r w:rsidR="00A60E79">
        <w:t xml:space="preserve"> functionality</w:t>
      </w:r>
      <w:r>
        <w:t>. P4 programs may</w:t>
      </w:r>
      <w:r w:rsidR="008D2EA5">
        <w:t xml:space="preserve"> also partially</w:t>
      </w:r>
      <w:r>
        <w:t xml:space="preserve"> define the interface by which the control plane and the data-plane communicate, but P4 </w:t>
      </w:r>
      <w:r w:rsidRPr="00BD6FE9">
        <w:rPr>
          <w:b/>
        </w:rPr>
        <w:t>cannot</w:t>
      </w:r>
      <w:r>
        <w:t xml:space="preserve"> be used to </w:t>
      </w:r>
      <w:r w:rsidR="00725A91">
        <w:t xml:space="preserve">describe </w:t>
      </w:r>
      <w:r>
        <w:t xml:space="preserve">the </w:t>
      </w:r>
      <w:r w:rsidR="00725A91">
        <w:t>target’s</w:t>
      </w:r>
      <w:r>
        <w:t xml:space="preserve"> control-plane functionality.</w:t>
      </w:r>
    </w:p>
    <w:p w14:paraId="2BB920BE" w14:textId="5AE9949F" w:rsidR="002F1293" w:rsidRPr="00BD6FE9" w:rsidRDefault="002F1293" w:rsidP="00CD7E44">
      <w:pPr>
        <w:rPr>
          <w:i/>
        </w:rPr>
      </w:pPr>
      <w:r w:rsidRPr="00280B0E">
        <w:rPr>
          <w:i/>
        </w:rPr>
        <w:t xml:space="preserve">In the rest of this document, when we talk about P4 as “programming a </w:t>
      </w:r>
      <w:r w:rsidR="00725A91">
        <w:rPr>
          <w:i/>
        </w:rPr>
        <w:t>target</w:t>
      </w:r>
      <w:r w:rsidRPr="00280B0E">
        <w:rPr>
          <w:i/>
        </w:rPr>
        <w:t xml:space="preserve">”, we mean “programming the </w:t>
      </w:r>
      <w:r w:rsidR="00725A91">
        <w:rPr>
          <w:i/>
        </w:rPr>
        <w:t>target</w:t>
      </w:r>
      <w:r w:rsidRPr="00280B0E">
        <w:rPr>
          <w:i/>
        </w:rPr>
        <w:t xml:space="preserve"> </w:t>
      </w:r>
      <w:r>
        <w:rPr>
          <w:i/>
        </w:rPr>
        <w:t>data plane</w:t>
      </w:r>
      <w:r w:rsidRPr="00280B0E">
        <w:rPr>
          <w:i/>
        </w:rPr>
        <w:t>”.</w:t>
      </w:r>
    </w:p>
    <w:p w14:paraId="635A39A6" w14:textId="01497900" w:rsidR="00874C7D" w:rsidRDefault="002F1293" w:rsidP="00CD7E44">
      <w:r>
        <w:lastRenderedPageBreak/>
        <w:t xml:space="preserve">As a concrete example in the context or programming network switches, </w:t>
      </w:r>
      <w:r w:rsidR="00874C7D">
        <w:fldChar w:fldCharType="begin"/>
      </w:r>
      <w:r w:rsidR="00874C7D">
        <w:instrText xml:space="preserve"> REF _Ref287095142 \h </w:instrText>
      </w:r>
      <w:r w:rsidR="00874C7D">
        <w:fldChar w:fldCharType="separate"/>
      </w:r>
      <w:r w:rsidR="00C55925">
        <w:t xml:space="preserve">Figure </w:t>
      </w:r>
      <w:r w:rsidR="00C55925">
        <w:rPr>
          <w:noProof/>
        </w:rPr>
        <w:t>1</w:t>
      </w:r>
      <w:r w:rsidR="00874C7D">
        <w:fldChar w:fldCharType="end"/>
      </w:r>
      <w:r w:rsidR="00874C7D">
        <w:t xml:space="preserve"> illustrates the difference between a traditional </w:t>
      </w:r>
      <w:r w:rsidR="005210F2">
        <w:t>fixed-function</w:t>
      </w:r>
      <w:r w:rsidR="00874C7D">
        <w:t xml:space="preserve"> switch and a P4-programmable switch. In a traditional switch the </w:t>
      </w:r>
      <w:r w:rsidR="004E7D5B">
        <w:t>manufacturer defines the data-plane functionality</w:t>
      </w:r>
      <w:r w:rsidR="00874C7D">
        <w:t xml:space="preserve">. The control-plane </w:t>
      </w:r>
      <w:r w:rsidR="00483123">
        <w:t>controls</w:t>
      </w:r>
      <w:r w:rsidR="00874C7D">
        <w:t xml:space="preserve"> the </w:t>
      </w:r>
      <w:r w:rsidR="00543982">
        <w:t>data plane</w:t>
      </w:r>
      <w:r w:rsidR="00874C7D">
        <w:t xml:space="preserve"> by managing entries in tables (e.g. routing tables)</w:t>
      </w:r>
      <w:r w:rsidR="00B573EE">
        <w:t xml:space="preserve">, </w:t>
      </w:r>
      <w:r w:rsidR="00132110">
        <w:t>configuring specialized objects (e.g. meters</w:t>
      </w:r>
      <w:r w:rsidR="00874C7D">
        <w:t>) and by processing control-packets (e.g. routing protocol packets)</w:t>
      </w:r>
      <w:r w:rsidR="00C73CE9">
        <w:t xml:space="preserve"> or asynchronous events, such as link state changes or learning notifications</w:t>
      </w:r>
      <w:r w:rsidR="00874C7D">
        <w:t>.</w:t>
      </w:r>
    </w:p>
    <w:p w14:paraId="032CE0B4" w14:textId="0FCE431C" w:rsidR="00874C7D" w:rsidRDefault="008F3221" w:rsidP="00280B0E">
      <w:pPr>
        <w:keepNext/>
        <w:jc w:val="center"/>
      </w:pPr>
      <w:commentRangeStart w:id="17"/>
      <w:commentRangeStart w:id="18"/>
      <w:r>
        <w:rPr>
          <w:noProof/>
        </w:rPr>
        <w:drawing>
          <wp:inline distT="0" distB="0" distL="0" distR="0" wp14:anchorId="60EF2145" wp14:editId="141BF68D">
            <wp:extent cx="4347845" cy="2665730"/>
            <wp:effectExtent l="0" t="0" r="0" b="127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47845" cy="2665730"/>
                    </a:xfrm>
                    <a:prstGeom prst="rect">
                      <a:avLst/>
                    </a:prstGeom>
                    <a:noFill/>
                    <a:ln>
                      <a:noFill/>
                    </a:ln>
                  </pic:spPr>
                </pic:pic>
              </a:graphicData>
            </a:graphic>
          </wp:inline>
        </w:drawing>
      </w:r>
      <w:commentRangeEnd w:id="17"/>
      <w:r w:rsidR="00B13B7E">
        <w:rPr>
          <w:rStyle w:val="CommentReference"/>
        </w:rPr>
        <w:commentReference w:id="17"/>
      </w:r>
      <w:commentRangeEnd w:id="18"/>
      <w:r w:rsidR="00E522D3">
        <w:rPr>
          <w:rStyle w:val="CommentReference"/>
        </w:rPr>
        <w:commentReference w:id="18"/>
      </w:r>
    </w:p>
    <w:p w14:paraId="18AF26C0" w14:textId="572D3BFF" w:rsidR="00874C7D" w:rsidRPr="004D277E" w:rsidRDefault="00874C7D" w:rsidP="0016160B">
      <w:pPr>
        <w:pStyle w:val="Caption"/>
        <w:rPr>
          <w:rFonts w:ascii="Times" w:hAnsi="Times"/>
          <w:szCs w:val="20"/>
        </w:rPr>
      </w:pPr>
      <w:bookmarkStart w:id="19" w:name="_Ref287095142"/>
      <w:r>
        <w:t xml:space="preserve">Figure </w:t>
      </w:r>
      <w:fldSimple w:instr=" SEQ Figure \* ARABIC ">
        <w:r w:rsidR="002C0206">
          <w:rPr>
            <w:noProof/>
          </w:rPr>
          <w:t>1</w:t>
        </w:r>
      </w:fldSimple>
      <w:bookmarkEnd w:id="19"/>
      <w:r>
        <w:t>: Traditional switches vs. programmable switches.</w:t>
      </w:r>
    </w:p>
    <w:p w14:paraId="2A48A9AA" w14:textId="12F50824" w:rsidR="00874C7D" w:rsidRDefault="00874C7D" w:rsidP="004D277E">
      <w:r>
        <w:t>A P4-programmable switch changes this equation in two ways:</w:t>
      </w:r>
    </w:p>
    <w:p w14:paraId="40A19C46" w14:textId="1266762D" w:rsidR="00874C7D" w:rsidRDefault="00874C7D" w:rsidP="002265E0">
      <w:pPr>
        <w:pStyle w:val="ListParagraph"/>
        <w:numPr>
          <w:ilvl w:val="0"/>
          <w:numId w:val="31"/>
        </w:numPr>
      </w:pPr>
      <w:r>
        <w:t xml:space="preserve">The switch </w:t>
      </w:r>
      <w:r w:rsidR="00543982">
        <w:t>data plane</w:t>
      </w:r>
      <w:r>
        <w:t xml:space="preserve"> is no longer fixed; </w:t>
      </w:r>
      <w:r w:rsidR="004E7D5B">
        <w:t xml:space="preserve">P4 programs describe the </w:t>
      </w:r>
      <w:r w:rsidR="00543982">
        <w:t>data plane</w:t>
      </w:r>
      <w:r w:rsidR="004E7D5B">
        <w:t xml:space="preserve"> functionality</w:t>
      </w:r>
      <w:r>
        <w:t xml:space="preserve">. </w:t>
      </w:r>
      <w:r w:rsidR="00CC41A7">
        <w:t xml:space="preserve">The </w:t>
      </w:r>
      <w:r w:rsidR="00543982">
        <w:t>data plane</w:t>
      </w:r>
      <w:r w:rsidR="00CC41A7">
        <w:t xml:space="preserve"> is configured at switch </w:t>
      </w:r>
      <w:r w:rsidR="0026247C">
        <w:t>initialization</w:t>
      </w:r>
      <w:r w:rsidR="00CC41A7">
        <w:t xml:space="preserve"> time</w:t>
      </w:r>
      <w:r w:rsidR="00483123">
        <w:t xml:space="preserve"> based on the P4 functionality (shown by the long red arrow)</w:t>
      </w:r>
      <w:r w:rsidR="00CC41A7">
        <w:t xml:space="preserve">. The </w:t>
      </w:r>
      <w:r w:rsidR="00543982">
        <w:t>data plane</w:t>
      </w:r>
      <w:r w:rsidR="00CC41A7">
        <w:t xml:space="preserve"> has no </w:t>
      </w:r>
      <w:r w:rsidR="00483123">
        <w:t xml:space="preserve">built-in </w:t>
      </w:r>
      <w:r w:rsidR="00680903">
        <w:t xml:space="preserve">knowledge of existing </w:t>
      </w:r>
      <w:r w:rsidR="00CC41A7">
        <w:t>protocols.</w:t>
      </w:r>
    </w:p>
    <w:p w14:paraId="1676D0FD" w14:textId="5B6CA933" w:rsidR="00483123" w:rsidRDefault="00483123" w:rsidP="002265E0">
      <w:pPr>
        <w:pStyle w:val="ListParagraph"/>
        <w:numPr>
          <w:ilvl w:val="0"/>
          <w:numId w:val="31"/>
        </w:numPr>
      </w:pPr>
      <w:r>
        <w:t xml:space="preserve">The </w:t>
      </w:r>
      <w:r w:rsidR="008731EC">
        <w:t xml:space="preserve">control </w:t>
      </w:r>
      <w:r>
        <w:t xml:space="preserve">plane continues to interact with the </w:t>
      </w:r>
      <w:r w:rsidR="00543982">
        <w:t>data plane</w:t>
      </w:r>
      <w:r>
        <w:t xml:space="preserve"> using the same channels; however, the set of tables </w:t>
      </w:r>
      <w:r w:rsidR="00132110">
        <w:t>and other objects</w:t>
      </w:r>
      <w:r>
        <w:t xml:space="preserve"> driving the behavior of the </w:t>
      </w:r>
      <w:r w:rsidR="00543982">
        <w:t>data plane</w:t>
      </w:r>
      <w:r>
        <w:t xml:space="preserve"> is no longer fixed, since </w:t>
      </w:r>
      <w:r w:rsidR="00680903">
        <w:t xml:space="preserve">the P4 programmer specifies it long after the switch </w:t>
      </w:r>
      <w:r w:rsidR="00132110">
        <w:t xml:space="preserve">hardware </w:t>
      </w:r>
      <w:r w:rsidR="00680903">
        <w:t>has been built</w:t>
      </w:r>
      <w:r>
        <w:t xml:space="preserve">. The </w:t>
      </w:r>
      <w:r w:rsidR="00CF75B1">
        <w:t xml:space="preserve">P4 compiler generates </w:t>
      </w:r>
      <w:r w:rsidR="00132110">
        <w:t xml:space="preserve">separate control-plane </w:t>
      </w:r>
      <w:r w:rsidR="00680903">
        <w:t xml:space="preserve">API </w:t>
      </w:r>
      <w:r w:rsidR="00132110">
        <w:t>for each P4 program</w:t>
      </w:r>
      <w:r>
        <w:t>.</w:t>
      </w:r>
    </w:p>
    <w:p w14:paraId="076F93C8" w14:textId="6A80846C" w:rsidR="004D277E" w:rsidRPr="008A1A3F" w:rsidRDefault="004D277E" w:rsidP="004D277E">
      <w:pPr>
        <w:rPr>
          <w:rFonts w:ascii="Times" w:hAnsi="Times"/>
          <w:szCs w:val="20"/>
        </w:rPr>
      </w:pPr>
      <w:r w:rsidRPr="004D277E">
        <w:t xml:space="preserve">P4 itself is protocol independent but allows </w:t>
      </w:r>
      <w:r w:rsidR="00483123">
        <w:t xml:space="preserve">programmers to express a rich set of </w:t>
      </w:r>
      <w:r w:rsidR="00543982">
        <w:t>data plane</w:t>
      </w:r>
      <w:r w:rsidRPr="004D277E">
        <w:t xml:space="preserve"> </w:t>
      </w:r>
      <w:r w:rsidR="00483123">
        <w:t>behaviors and protocols</w:t>
      </w:r>
      <w:r w:rsidRPr="004D277E">
        <w:t xml:space="preserve">. </w:t>
      </w:r>
      <w:r w:rsidR="00543982">
        <w:t xml:space="preserve">The core </w:t>
      </w:r>
      <w:r>
        <w:t>P4</w:t>
      </w:r>
      <w:r w:rsidR="00543982">
        <w:t xml:space="preserve"> abstractions are</w:t>
      </w:r>
      <w:r>
        <w:t>:</w:t>
      </w:r>
    </w:p>
    <w:p w14:paraId="20B4FC0A" w14:textId="77777777" w:rsidR="002F1293" w:rsidRDefault="002F1293" w:rsidP="002265E0">
      <w:pPr>
        <w:pStyle w:val="ListParagraph"/>
        <w:numPr>
          <w:ilvl w:val="0"/>
          <w:numId w:val="38"/>
        </w:numPr>
        <w:spacing w:before="0" w:line="259" w:lineRule="auto"/>
      </w:pPr>
      <w:r w:rsidRPr="00846A02">
        <w:rPr>
          <w:b/>
        </w:rPr>
        <w:t>Header definitions</w:t>
      </w:r>
      <w:r>
        <w:t xml:space="preserve"> describe the format (the set of fields and their sizes) of each header within a packet.</w:t>
      </w:r>
    </w:p>
    <w:p w14:paraId="5A35DEF4" w14:textId="7C47A771" w:rsidR="002F1293" w:rsidRDefault="002F1293" w:rsidP="002265E0">
      <w:pPr>
        <w:pStyle w:val="ListParagraph"/>
        <w:numPr>
          <w:ilvl w:val="0"/>
          <w:numId w:val="38"/>
        </w:numPr>
        <w:spacing w:before="0" w:line="259" w:lineRule="auto"/>
      </w:pPr>
      <w:r w:rsidRPr="00846A02">
        <w:rPr>
          <w:b/>
        </w:rPr>
        <w:t>Parse</w:t>
      </w:r>
      <w:r w:rsidR="00CB1953">
        <w:rPr>
          <w:b/>
        </w:rPr>
        <w:t xml:space="preserve">rs </w:t>
      </w:r>
      <w:r>
        <w:t>describe the permitted header sequences within received packets and the headers and fields to extract from packets.</w:t>
      </w:r>
    </w:p>
    <w:p w14:paraId="5FB70FE1" w14:textId="301E78CA" w:rsidR="002F1293" w:rsidRDefault="002F1293" w:rsidP="002265E0">
      <w:pPr>
        <w:pStyle w:val="ListParagraph"/>
        <w:numPr>
          <w:ilvl w:val="0"/>
          <w:numId w:val="38"/>
        </w:numPr>
        <w:spacing w:before="0" w:line="259" w:lineRule="auto"/>
      </w:pPr>
      <w:r w:rsidRPr="00846A02">
        <w:rPr>
          <w:b/>
        </w:rPr>
        <w:t>Tables</w:t>
      </w:r>
      <w:r>
        <w:t xml:space="preserve"> associate keys </w:t>
      </w:r>
      <w:r w:rsidR="00334F24">
        <w:t>with</w:t>
      </w:r>
      <w:r>
        <w:t xml:space="preserve"> actions. P4 tables generalize traditional switch tables; they can be used to implement routing tables, flow lookup tables, access-control lists, or other user-defined table types</w:t>
      </w:r>
      <w:r w:rsidR="00334F24">
        <w:t>, including complex multivariable decisions.</w:t>
      </w:r>
    </w:p>
    <w:p w14:paraId="0CE91165" w14:textId="11A28D45" w:rsidR="002F1293" w:rsidRDefault="002F1293" w:rsidP="002265E0">
      <w:pPr>
        <w:pStyle w:val="ListParagraph"/>
        <w:numPr>
          <w:ilvl w:val="0"/>
          <w:numId w:val="38"/>
        </w:numPr>
        <w:spacing w:before="0" w:line="259" w:lineRule="auto"/>
      </w:pPr>
      <w:r w:rsidRPr="00846A02">
        <w:rPr>
          <w:b/>
        </w:rPr>
        <w:t>Actions</w:t>
      </w:r>
      <w:r>
        <w:t xml:space="preserve"> </w:t>
      </w:r>
      <w:r w:rsidR="00104560">
        <w:t xml:space="preserve">are code fragments that </w:t>
      </w:r>
      <w:r>
        <w:t>describe how packet header fields and metadata are manipulated.</w:t>
      </w:r>
      <w:r w:rsidR="00334F24">
        <w:t xml:space="preserve"> </w:t>
      </w:r>
      <w:r w:rsidR="00104560">
        <w:t>Actions</w:t>
      </w:r>
      <w:r w:rsidR="00334F24">
        <w:t xml:space="preserve"> can also </w:t>
      </w:r>
      <w:r w:rsidR="00104560">
        <w:t xml:space="preserve">include </w:t>
      </w:r>
      <w:r w:rsidR="00334F24">
        <w:t>data</w:t>
      </w:r>
      <w:r w:rsidR="00104560">
        <w:t>, which</w:t>
      </w:r>
      <w:r w:rsidR="00334F24">
        <w:t xml:space="preserve"> </w:t>
      </w:r>
      <w:r w:rsidR="00104560">
        <w:t xml:space="preserve">can be </w:t>
      </w:r>
      <w:r w:rsidR="006E5422">
        <w:t>supplied</w:t>
      </w:r>
      <w:r w:rsidR="00104560">
        <w:t xml:space="preserve"> by the control-plane</w:t>
      </w:r>
      <w:r w:rsidR="00B13B7E">
        <w:t xml:space="preserve"> at run time</w:t>
      </w:r>
      <w:r w:rsidR="00104560">
        <w:t>.</w:t>
      </w:r>
    </w:p>
    <w:p w14:paraId="644CFD52" w14:textId="77777777" w:rsidR="002F1293" w:rsidRDefault="002F1293" w:rsidP="002265E0">
      <w:pPr>
        <w:pStyle w:val="ListParagraph"/>
        <w:numPr>
          <w:ilvl w:val="0"/>
          <w:numId w:val="38"/>
        </w:numPr>
        <w:spacing w:before="0" w:line="259" w:lineRule="auto"/>
      </w:pPr>
      <w:r w:rsidRPr="00846A02">
        <w:rPr>
          <w:b/>
        </w:rPr>
        <w:t>Match-action units</w:t>
      </w:r>
      <w:r>
        <w:t xml:space="preserve"> stitch together tables and actions, and perform the following sequence of operations:</w:t>
      </w:r>
    </w:p>
    <w:p w14:paraId="789F2461" w14:textId="77777777" w:rsidR="002F1293" w:rsidRDefault="002F1293" w:rsidP="002265E0">
      <w:pPr>
        <w:pStyle w:val="ListParagraph"/>
        <w:numPr>
          <w:ilvl w:val="1"/>
          <w:numId w:val="38"/>
        </w:numPr>
        <w:spacing w:before="0" w:line="259" w:lineRule="auto"/>
      </w:pPr>
      <w:r>
        <w:t>Construct lookup keys from packet fields or computed metadata,</w:t>
      </w:r>
    </w:p>
    <w:p w14:paraId="0C43852B" w14:textId="0C0C739F" w:rsidR="002F1293" w:rsidRDefault="00334F24" w:rsidP="002265E0">
      <w:pPr>
        <w:pStyle w:val="ListParagraph"/>
        <w:numPr>
          <w:ilvl w:val="1"/>
          <w:numId w:val="38"/>
        </w:numPr>
        <w:spacing w:before="0" w:line="259" w:lineRule="auto"/>
      </w:pPr>
      <w:r>
        <w:lastRenderedPageBreak/>
        <w:t>Perform table lookup using the constructed key</w:t>
      </w:r>
      <w:r w:rsidR="002F1293">
        <w:t xml:space="preserve">, choosing an action </w:t>
      </w:r>
      <w:r w:rsidR="00104560">
        <w:t xml:space="preserve">(including the associated data) </w:t>
      </w:r>
      <w:r w:rsidR="002F1293">
        <w:t xml:space="preserve">to </w:t>
      </w:r>
      <w:r>
        <w:t>execute</w:t>
      </w:r>
    </w:p>
    <w:p w14:paraId="155873B4" w14:textId="54BC4E89" w:rsidR="002F1293" w:rsidRDefault="002F1293" w:rsidP="002265E0">
      <w:pPr>
        <w:pStyle w:val="ListParagraph"/>
        <w:numPr>
          <w:ilvl w:val="1"/>
          <w:numId w:val="38"/>
        </w:numPr>
        <w:spacing w:before="0" w:line="259" w:lineRule="auto"/>
      </w:pPr>
      <w:r>
        <w:t>Finally, execute the selected action</w:t>
      </w:r>
    </w:p>
    <w:p w14:paraId="7D5B72E4" w14:textId="2D0DAB55" w:rsidR="002F1293" w:rsidRDefault="002F1293" w:rsidP="002265E0">
      <w:pPr>
        <w:pStyle w:val="ListParagraph"/>
        <w:numPr>
          <w:ilvl w:val="0"/>
          <w:numId w:val="38"/>
        </w:numPr>
        <w:spacing w:before="0" w:line="259" w:lineRule="auto"/>
      </w:pPr>
      <w:r w:rsidRPr="00846A02">
        <w:rPr>
          <w:b/>
        </w:rPr>
        <w:t>Control flow</w:t>
      </w:r>
      <w:r w:rsidR="00CB1953" w:rsidRPr="00CB1953">
        <w:t xml:space="preserve"> </w:t>
      </w:r>
      <w:r>
        <w:t>e</w:t>
      </w:r>
      <w:r w:rsidRPr="002D5010">
        <w:t>xpresse</w:t>
      </w:r>
      <w:r w:rsidR="00334F24">
        <w:t>s</w:t>
      </w:r>
      <w:r w:rsidRPr="002D5010">
        <w:t xml:space="preserve"> an</w:t>
      </w:r>
      <w:r>
        <w:t xml:space="preserve"> imperative program describing the data-dependent packet processing within a </w:t>
      </w:r>
      <w:r w:rsidR="00725A91">
        <w:t>target</w:t>
      </w:r>
      <w:r>
        <w:t xml:space="preserve"> pipeline, including the data-dependent sequence of match-action unit invocations.</w:t>
      </w:r>
    </w:p>
    <w:p w14:paraId="6433A1F3" w14:textId="6BE188E4" w:rsidR="00104560" w:rsidRDefault="00104560" w:rsidP="002265E0">
      <w:pPr>
        <w:pStyle w:val="ListParagraph"/>
        <w:numPr>
          <w:ilvl w:val="0"/>
          <w:numId w:val="38"/>
        </w:numPr>
        <w:spacing w:before="0" w:line="259" w:lineRule="auto"/>
      </w:pPr>
      <w:r>
        <w:rPr>
          <w:b/>
        </w:rPr>
        <w:t>Extern objects</w:t>
      </w:r>
      <w:r w:rsidRPr="002D0F38">
        <w:t xml:space="preserve"> </w:t>
      </w:r>
      <w:r>
        <w:t>are library constructs that can be manipulated by P4 program through well-defined APIs, but whose internal behavior is hardwired (e.g., checksum units)</w:t>
      </w:r>
      <w:r w:rsidR="00B13B7E">
        <w:t xml:space="preserve"> </w:t>
      </w:r>
      <w:r w:rsidR="00B13B7E" w:rsidRPr="002F540D">
        <w:t xml:space="preserve">and hence not programmable </w:t>
      </w:r>
      <w:r w:rsidR="00E522D3">
        <w:t>using</w:t>
      </w:r>
      <w:r w:rsidR="00B13B7E" w:rsidRPr="00B13B7E">
        <w:t xml:space="preserve"> P4</w:t>
      </w:r>
      <w:r>
        <w:t>.</w:t>
      </w:r>
    </w:p>
    <w:p w14:paraId="047A6C27" w14:textId="060E8393" w:rsidR="00104560" w:rsidRDefault="003D414E" w:rsidP="002265E0">
      <w:pPr>
        <w:pStyle w:val="ListParagraph"/>
        <w:numPr>
          <w:ilvl w:val="0"/>
          <w:numId w:val="38"/>
        </w:numPr>
        <w:spacing w:before="0" w:line="259" w:lineRule="auto"/>
      </w:pPr>
      <w:r>
        <w:rPr>
          <w:b/>
        </w:rPr>
        <w:t>User-defined m</w:t>
      </w:r>
      <w:r w:rsidR="00104560">
        <w:rPr>
          <w:b/>
        </w:rPr>
        <w:t>etadata</w:t>
      </w:r>
      <w:r>
        <w:rPr>
          <w:b/>
        </w:rPr>
        <w:t>:</w:t>
      </w:r>
      <w:r w:rsidR="00104560">
        <w:t xml:space="preserve"> </w:t>
      </w:r>
      <w:r>
        <w:t>u</w:t>
      </w:r>
      <w:r w:rsidR="00104560">
        <w:t>ser-defined data structures</w:t>
      </w:r>
      <w:r w:rsidR="00690B6E">
        <w:t xml:space="preserve"> associated </w:t>
      </w:r>
      <w:r w:rsidR="006E5422">
        <w:t>with</w:t>
      </w:r>
      <w:r w:rsidR="00690B6E">
        <w:t xml:space="preserve"> each packet</w:t>
      </w:r>
      <w:r w:rsidR="00104560">
        <w:t>.</w:t>
      </w:r>
    </w:p>
    <w:p w14:paraId="142162A7" w14:textId="41A28519" w:rsidR="003D414E" w:rsidRDefault="00E522D3" w:rsidP="002265E0">
      <w:pPr>
        <w:pStyle w:val="ListParagraph"/>
        <w:numPr>
          <w:ilvl w:val="0"/>
          <w:numId w:val="38"/>
        </w:numPr>
        <w:spacing w:before="0" w:line="259" w:lineRule="auto"/>
      </w:pPr>
      <w:r>
        <w:rPr>
          <w:b/>
        </w:rPr>
        <w:t>Intrinsic</w:t>
      </w:r>
      <w:r w:rsidR="003D414E" w:rsidRPr="002F540D">
        <w:rPr>
          <w:b/>
        </w:rPr>
        <w:t xml:space="preserve"> metadata</w:t>
      </w:r>
      <w:r w:rsidR="003D414E">
        <w:t>: metadata provided by the target architecture associated with each packet (e.g., the input port where a packet has been received).</w:t>
      </w:r>
    </w:p>
    <w:p w14:paraId="3A2557BE" w14:textId="0C99A5CE" w:rsidR="00CD7E44" w:rsidRDefault="00836288" w:rsidP="00A229BA">
      <w:r w:rsidRPr="00836288">
        <w:rPr>
          <w:noProof/>
        </w:rPr>
        <w:drawing>
          <wp:inline distT="0" distB="0" distL="0" distR="0" wp14:anchorId="7299803C" wp14:editId="05D9807A">
            <wp:extent cx="54864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86400" cy="2286000"/>
                    </a:xfrm>
                    <a:prstGeom prst="rect">
                      <a:avLst/>
                    </a:prstGeom>
                  </pic:spPr>
                </pic:pic>
              </a:graphicData>
            </a:graphic>
          </wp:inline>
        </w:drawing>
      </w:r>
      <w:r w:rsidRPr="00836288" w:rsidDel="00836288">
        <w:t xml:space="preserve"> </w:t>
      </w:r>
    </w:p>
    <w:p w14:paraId="752A6FE2" w14:textId="6DC7F071" w:rsidR="004D277E" w:rsidRPr="004D277E" w:rsidRDefault="00CD7E44" w:rsidP="0016160B">
      <w:pPr>
        <w:pStyle w:val="Caption"/>
        <w:rPr>
          <w:rFonts w:ascii="Times" w:eastAsia="Times New Roman" w:hAnsi="Times"/>
          <w:szCs w:val="20"/>
        </w:rPr>
      </w:pPr>
      <w:bookmarkStart w:id="20" w:name="_Ref280264312"/>
      <w:r>
        <w:t xml:space="preserve">Figure </w:t>
      </w:r>
      <w:fldSimple w:instr=" SEQ Figure \* ARABIC ">
        <w:r w:rsidR="002C0206">
          <w:rPr>
            <w:noProof/>
          </w:rPr>
          <w:t>2</w:t>
        </w:r>
      </w:fldSimple>
      <w:bookmarkEnd w:id="20"/>
      <w:r>
        <w:t xml:space="preserve">: Programming </w:t>
      </w:r>
      <w:r w:rsidR="00725A91">
        <w:t>a target</w:t>
      </w:r>
      <w:r w:rsidR="002F1293">
        <w:t xml:space="preserve"> </w:t>
      </w:r>
      <w:r>
        <w:t>with P4</w:t>
      </w:r>
    </w:p>
    <w:p w14:paraId="25FC95E5" w14:textId="71FF8F44" w:rsidR="004D277E" w:rsidRDefault="002929A9" w:rsidP="004D277E">
      <w:r>
        <w:fldChar w:fldCharType="begin"/>
      </w:r>
      <w:r>
        <w:instrText xml:space="preserve"> REF _Ref280264312 \h </w:instrText>
      </w:r>
      <w:r>
        <w:fldChar w:fldCharType="separate"/>
      </w:r>
      <w:r w:rsidR="00C55925">
        <w:t xml:space="preserve">Figure </w:t>
      </w:r>
      <w:r w:rsidR="00C55925">
        <w:rPr>
          <w:noProof/>
        </w:rPr>
        <w:t>2</w:t>
      </w:r>
      <w:r>
        <w:fldChar w:fldCharType="end"/>
      </w:r>
      <w:r>
        <w:t xml:space="preserve"> </w:t>
      </w:r>
      <w:r w:rsidR="00CD7E44">
        <w:t xml:space="preserve">shows </w:t>
      </w:r>
      <w:r w:rsidR="002F1293">
        <w:t xml:space="preserve">a typical </w:t>
      </w:r>
      <w:r w:rsidR="00CD7E44">
        <w:t xml:space="preserve">tool workflow when programming a </w:t>
      </w:r>
      <w:r w:rsidR="00725A91">
        <w:t>target</w:t>
      </w:r>
      <w:r w:rsidR="002F1293">
        <w:t xml:space="preserve"> </w:t>
      </w:r>
      <w:r w:rsidR="00CD7E44">
        <w:t>using P4.</w:t>
      </w:r>
    </w:p>
    <w:p w14:paraId="5642BBAD" w14:textId="148216CC" w:rsidR="005512EE" w:rsidRDefault="00725A91" w:rsidP="004D277E">
      <w:r>
        <w:t>Target</w:t>
      </w:r>
      <w:r w:rsidR="006A1CB5">
        <w:t xml:space="preserve"> </w:t>
      </w:r>
      <w:r w:rsidR="00EE046C">
        <w:t xml:space="preserve">manufacturers provide the </w:t>
      </w:r>
      <w:r>
        <w:t>target</w:t>
      </w:r>
      <w:r w:rsidR="006A1CB5">
        <w:t xml:space="preserve"> </w:t>
      </w:r>
      <w:r w:rsidR="00EE046C">
        <w:t>hardware</w:t>
      </w:r>
      <w:r w:rsidR="006A1CB5">
        <w:t xml:space="preserve"> or implementation framework</w:t>
      </w:r>
      <w:r w:rsidR="00EE046C">
        <w:t>,</w:t>
      </w:r>
      <w:r w:rsidR="006A1CB5">
        <w:t xml:space="preserve"> a </w:t>
      </w:r>
      <w:r>
        <w:t>target</w:t>
      </w:r>
      <w:r w:rsidR="006A1CB5">
        <w:t xml:space="preserve"> </w:t>
      </w:r>
      <w:r w:rsidR="008513FF">
        <w:t>architectur</w:t>
      </w:r>
      <w:r w:rsidR="006A1CB5">
        <w:t>al model</w:t>
      </w:r>
      <w:r w:rsidR="008513FF">
        <w:t xml:space="preserve"> </w:t>
      </w:r>
      <w:r w:rsidR="00EE046C">
        <w:t>and a P4 compiler</w:t>
      </w:r>
      <w:r w:rsidR="00D3438B">
        <w:t xml:space="preserve"> </w:t>
      </w:r>
      <w:r>
        <w:t xml:space="preserve">for that </w:t>
      </w:r>
      <w:r w:rsidR="00D3438B">
        <w:t>target</w:t>
      </w:r>
      <w:r>
        <w:t xml:space="preserve">. </w:t>
      </w:r>
      <w:r w:rsidR="00697786">
        <w:t>P</w:t>
      </w:r>
      <w:r>
        <w:t>4</w:t>
      </w:r>
      <w:r w:rsidR="00D3438B">
        <w:t xml:space="preserve"> </w:t>
      </w:r>
      <w:r w:rsidR="00851A0C">
        <w:t xml:space="preserve">programmers </w:t>
      </w:r>
      <w:r w:rsidR="00D3438B">
        <w:t xml:space="preserve">write programs in P4 </w:t>
      </w:r>
      <w:r>
        <w:t>for</w:t>
      </w:r>
      <w:r w:rsidR="00985495">
        <w:t xml:space="preserve"> </w:t>
      </w:r>
      <w:r w:rsidR="008E4480">
        <w:t xml:space="preserve">a specific </w:t>
      </w:r>
      <w:r>
        <w:t xml:space="preserve">target </w:t>
      </w:r>
      <w:r w:rsidR="008513FF">
        <w:t>architecture</w:t>
      </w:r>
      <w:r w:rsidR="00985495">
        <w:t xml:space="preserve"> model</w:t>
      </w:r>
      <w:r w:rsidR="00D3438B">
        <w:t xml:space="preserve">. </w:t>
      </w:r>
      <w:commentRangeStart w:id="21"/>
      <w:commentRangeStart w:id="22"/>
      <w:r w:rsidR="00D3438B">
        <w:t xml:space="preserve">The </w:t>
      </w:r>
      <w:r>
        <w:rPr>
          <w:b/>
          <w:i/>
        </w:rPr>
        <w:t>target</w:t>
      </w:r>
      <w:r w:rsidR="00985495" w:rsidRPr="00280B0E">
        <w:rPr>
          <w:b/>
          <w:i/>
        </w:rPr>
        <w:t xml:space="preserve"> </w:t>
      </w:r>
      <w:r w:rsidR="008513FF">
        <w:rPr>
          <w:b/>
          <w:i/>
        </w:rPr>
        <w:t>architecture</w:t>
      </w:r>
      <w:r w:rsidR="00985495">
        <w:rPr>
          <w:b/>
          <w:i/>
        </w:rPr>
        <w:t xml:space="preserve"> model</w:t>
      </w:r>
      <w:r w:rsidR="008513FF">
        <w:rPr>
          <w:b/>
          <w:i/>
        </w:rPr>
        <w:t xml:space="preserve"> </w:t>
      </w:r>
      <w:r w:rsidR="00D3438B">
        <w:t xml:space="preserve">defines </w:t>
      </w:r>
      <w:r w:rsidR="00104560">
        <w:t>a set of P4-programmable components on the target as well as their external data plane interfaces</w:t>
      </w:r>
      <w:r w:rsidR="00D3438B">
        <w:t xml:space="preserve">. </w:t>
      </w:r>
      <w:r w:rsidR="005512EE">
        <w:t xml:space="preserve">Compiling a set of </w:t>
      </w:r>
      <w:r w:rsidR="00D3438B">
        <w:t xml:space="preserve">P4 </w:t>
      </w:r>
      <w:r w:rsidR="005512EE">
        <w:t>programs produces two artifacts:</w:t>
      </w:r>
      <w:commentRangeEnd w:id="21"/>
      <w:r w:rsidR="00B13B7E">
        <w:rPr>
          <w:rStyle w:val="CommentReference"/>
        </w:rPr>
        <w:commentReference w:id="21"/>
      </w:r>
      <w:commentRangeEnd w:id="22"/>
      <w:r w:rsidR="000D019D">
        <w:rPr>
          <w:rStyle w:val="CommentReference"/>
        </w:rPr>
        <w:commentReference w:id="22"/>
      </w:r>
    </w:p>
    <w:p w14:paraId="7E80D339" w14:textId="26FD3767" w:rsidR="005512EE" w:rsidRDefault="00B13B7E" w:rsidP="002265E0">
      <w:pPr>
        <w:pStyle w:val="ListParagraph"/>
        <w:numPr>
          <w:ilvl w:val="0"/>
          <w:numId w:val="2"/>
        </w:numPr>
      </w:pPr>
      <w:r>
        <w:t>specific configuration of the target data plane realizing the forwarding logic described in the input P4 program</w:t>
      </w:r>
      <w:r w:rsidR="00D3438B">
        <w:t xml:space="preserve"> and </w:t>
      </w:r>
    </w:p>
    <w:p w14:paraId="610D5E28" w14:textId="5DB1429C" w:rsidR="00EE046C" w:rsidRDefault="00D3438B" w:rsidP="002265E0">
      <w:pPr>
        <w:pStyle w:val="ListParagraph"/>
        <w:numPr>
          <w:ilvl w:val="0"/>
          <w:numId w:val="2"/>
        </w:numPr>
      </w:pPr>
      <w:r>
        <w:t xml:space="preserve">an </w:t>
      </w:r>
      <w:r w:rsidR="005512EE">
        <w:t xml:space="preserve">API for managing the </w:t>
      </w:r>
      <w:r w:rsidR="00851A0C">
        <w:t xml:space="preserve">behavior of </w:t>
      </w:r>
      <w:r w:rsidR="00132110">
        <w:t>the data plane</w:t>
      </w:r>
      <w:r w:rsidR="005512EE">
        <w:t xml:space="preserve"> </w:t>
      </w:r>
      <w:r w:rsidR="00132110">
        <w:t>objects</w:t>
      </w:r>
      <w:r w:rsidR="005512EE">
        <w:t xml:space="preserve"> from the control plane</w:t>
      </w:r>
    </w:p>
    <w:p w14:paraId="2C5D068E" w14:textId="57F386E7" w:rsidR="00B15CFB" w:rsidRDefault="00B15CFB" w:rsidP="00E411B2">
      <w:r>
        <w:t xml:space="preserve">P4 is a </w:t>
      </w:r>
      <w:r w:rsidR="00286CD9">
        <w:t xml:space="preserve">domain-specific </w:t>
      </w:r>
      <w:r>
        <w:t>language. It has been designed to be portable to a large variety of target platforms such as programmable network cards, FPGA switches, software switches and programmable ASICs. As such the language is restricted to constructs that should be efficiently implementable on all these platforms. The P4 language may evolve to incorporate additional features</w:t>
      </w:r>
      <w:r w:rsidR="00985495">
        <w:t>.</w:t>
      </w:r>
    </w:p>
    <w:p w14:paraId="31CB7BE4" w14:textId="063EFB13" w:rsidR="00286CD9" w:rsidRDefault="00286CD9" w:rsidP="00E411B2">
      <w:r>
        <w:t>P4 is not a Turing-complete language. In fact, (assuming a unit cost for a table lookup operation), all P4 program</w:t>
      </w:r>
      <w:r w:rsidR="007254AF">
        <w:t xml:space="preserve"> block</w:t>
      </w:r>
      <w:r w:rsidR="00DC3DA3">
        <w:t xml:space="preserve"> (</w:t>
      </w:r>
      <w:r w:rsidR="00207705">
        <w:t xml:space="preserve">i.e., </w:t>
      </w:r>
      <w:r w:rsidR="00DC3DA3" w:rsidRPr="002D0F38">
        <w:rPr>
          <w:rFonts w:ascii="Consolas" w:hAnsi="Consolas"/>
          <w:b/>
        </w:rPr>
        <w:t>parser</w:t>
      </w:r>
      <w:r w:rsidR="00207705">
        <w:t xml:space="preserve"> or</w:t>
      </w:r>
      <w:r w:rsidR="00DC3DA3">
        <w:t xml:space="preserve"> </w:t>
      </w:r>
      <w:r w:rsidR="00DC3DA3" w:rsidRPr="002D0F38">
        <w:rPr>
          <w:rFonts w:ascii="Consolas" w:hAnsi="Consolas"/>
          <w:b/>
        </w:rPr>
        <w:t>control</w:t>
      </w:r>
      <w:r w:rsidR="00DC3DA3">
        <w:t>)</w:t>
      </w:r>
      <w:r>
        <w:t xml:space="preserve"> should provably execute a constant </w:t>
      </w:r>
      <w:proofErr w:type="gramStart"/>
      <w:r>
        <w:t>O(</w:t>
      </w:r>
      <w:proofErr w:type="gramEnd"/>
      <w:r>
        <w:t xml:space="preserve">1) number of operations for each byte of an input packet </w:t>
      </w:r>
      <w:r w:rsidR="001C1FAE">
        <w:t xml:space="preserve">received </w:t>
      </w:r>
      <w:r>
        <w:t xml:space="preserve">(i.e. each header byte analyzed). In other words, the computational complexity of a P4 program depends linearly only on the header sizes, and never depends on the size of the state accumulated while processing data (e.g., the number of flows, or the </w:t>
      </w:r>
      <w:r>
        <w:lastRenderedPageBreak/>
        <w:t>total number of packets processed).</w:t>
      </w:r>
      <w:r w:rsidR="00D62C3A">
        <w:t xml:space="preserve"> These guarantees are necessary (but not sufficient) for enabling fast packet processing</w:t>
      </w:r>
      <w:r w:rsidR="00CE5976">
        <w:t xml:space="preserve"> across a variety of targets</w:t>
      </w:r>
      <w:r w:rsidR="00D62C3A">
        <w:t>.</w:t>
      </w:r>
    </w:p>
    <w:p w14:paraId="4E65E9BD" w14:textId="5B4341A2" w:rsidR="00B15CFB" w:rsidRDefault="00B15CFB" w:rsidP="00E411B2">
      <w:r>
        <w:t xml:space="preserve">In this document </w:t>
      </w:r>
      <w:r w:rsidR="008E4480">
        <w:t xml:space="preserve">the </w:t>
      </w:r>
      <w:r w:rsidR="006B6056">
        <w:t xml:space="preserve">behavior </w:t>
      </w:r>
      <w:r w:rsidR="008E4480">
        <w:t xml:space="preserve">of P4 programs </w:t>
      </w:r>
      <w:r>
        <w:t xml:space="preserve">is defined </w:t>
      </w:r>
      <w:r w:rsidR="00724850">
        <w:t>as</w:t>
      </w:r>
      <w:r>
        <w:t xml:space="preserve"> a </w:t>
      </w:r>
      <w:r w:rsidR="006B6056">
        <w:t xml:space="preserve">set of </w:t>
      </w:r>
      <w:r>
        <w:t>abstract machine</w:t>
      </w:r>
      <w:r w:rsidR="006B6056">
        <w:t>s</w:t>
      </w:r>
      <w:r>
        <w:t xml:space="preserve"> with </w:t>
      </w:r>
      <w:commentRangeStart w:id="23"/>
      <w:commentRangeStart w:id="24"/>
      <w:r>
        <w:t>infinite resources</w:t>
      </w:r>
      <w:commentRangeEnd w:id="23"/>
      <w:r w:rsidR="00CE5976">
        <w:rPr>
          <w:rStyle w:val="CommentReference"/>
        </w:rPr>
        <w:commentReference w:id="23"/>
      </w:r>
      <w:commentRangeEnd w:id="24"/>
      <w:r w:rsidR="000D019D">
        <w:rPr>
          <w:rStyle w:val="CommentReference"/>
        </w:rPr>
        <w:commentReference w:id="24"/>
      </w:r>
      <w:r>
        <w:t xml:space="preserve">. However, each target has a limited set of resources and capabilities. Rather than being the least-common denominator supported by all platforms, P4 contains powerful constructs that </w:t>
      </w:r>
      <w:r w:rsidR="00CE5976">
        <w:t>may not be available</w:t>
      </w:r>
      <w:r>
        <w:t xml:space="preserve"> on some targets.</w:t>
      </w:r>
      <w:r w:rsidR="009C7A4D">
        <w:t xml:space="preserve"> </w:t>
      </w:r>
      <w:r w:rsidRPr="00280B0E">
        <w:rPr>
          <w:i/>
        </w:rPr>
        <w:t>We expect that not all P4 programs can be compiled for all the targets.</w:t>
      </w:r>
      <w:r>
        <w:t xml:space="preserve"> Particular targets may not </w:t>
      </w:r>
      <w:r w:rsidR="00901AB8">
        <w:t xml:space="preserve">fully </w:t>
      </w:r>
      <w:r w:rsidR="00A1549C">
        <w:t>support</w:t>
      </w:r>
      <w:r w:rsidR="00901AB8">
        <w:t xml:space="preserve"> </w:t>
      </w:r>
      <w:r>
        <w:t>some P4 language constructs (for example, some targets may not support the features necessary for IPv4 options processing or arbitrary-length stacked protocol headers). Ideally the restrictions on the P4 language imposed by a specific target should be clearly documented</w:t>
      </w:r>
      <w:r w:rsidR="009C7A4D">
        <w:t xml:space="preserve"> by the target manufacturers</w:t>
      </w:r>
      <w:r>
        <w:t xml:space="preserve">; at the very least, restrictions have to be conveyed to </w:t>
      </w:r>
      <w:r w:rsidR="00901AB8">
        <w:t xml:space="preserve">P4 programmers </w:t>
      </w:r>
      <w:r>
        <w:t>using clear compiler error messages</w:t>
      </w:r>
      <w:r w:rsidR="0077020C">
        <w:t xml:space="preserve"> when attempting to compile programs that use unsupported features</w:t>
      </w:r>
      <w:r>
        <w:t>.</w:t>
      </w:r>
      <w:r w:rsidR="00901AB8">
        <w:t xml:space="preserve"> </w:t>
      </w:r>
      <w:r w:rsidR="00985495">
        <w:t>O</w:t>
      </w:r>
      <w:r w:rsidR="00901AB8">
        <w:t xml:space="preserve">n </w:t>
      </w:r>
      <w:r w:rsidR="00985495">
        <w:t>many</w:t>
      </w:r>
      <w:r w:rsidR="00901AB8">
        <w:t xml:space="preserve"> targets P4 programs should have an escape route for processing complex packets: </w:t>
      </w:r>
      <w:r>
        <w:t xml:space="preserve"> </w:t>
      </w:r>
      <w:r w:rsidR="00901AB8">
        <w:t xml:space="preserve">they can delegate </w:t>
      </w:r>
      <w:r>
        <w:t xml:space="preserve">the processing of </w:t>
      </w:r>
      <w:r w:rsidR="00901AB8">
        <w:t>such</w:t>
      </w:r>
      <w:r>
        <w:t xml:space="preserve"> packets to the </w:t>
      </w:r>
      <w:r w:rsidR="00725A91">
        <w:t>target</w:t>
      </w:r>
      <w:r w:rsidR="001B611A">
        <w:t xml:space="preserve"> </w:t>
      </w:r>
      <w:r>
        <w:t>control</w:t>
      </w:r>
      <w:r w:rsidR="00724850">
        <w:t xml:space="preserve"> </w:t>
      </w:r>
      <w:r>
        <w:t>plane</w:t>
      </w:r>
      <w:r w:rsidR="00901AB8">
        <w:t xml:space="preserve"> (</w:t>
      </w:r>
      <w:r w:rsidR="00F40C6A">
        <w:t>often referred to as</w:t>
      </w:r>
      <w:r w:rsidR="00724850">
        <w:t xml:space="preserve"> </w:t>
      </w:r>
      <w:r w:rsidR="00901AB8">
        <w:t xml:space="preserve">the </w:t>
      </w:r>
      <w:r w:rsidR="0077020C">
        <w:t>“</w:t>
      </w:r>
      <w:r w:rsidR="00901AB8">
        <w:t>slow path</w:t>
      </w:r>
      <w:r w:rsidR="0077020C">
        <w:t>”</w:t>
      </w:r>
      <w:r w:rsidR="00901AB8">
        <w:t>)</w:t>
      </w:r>
      <w:r>
        <w:t>.</w:t>
      </w:r>
    </w:p>
    <w:p w14:paraId="364B5820" w14:textId="76607334" w:rsidR="00B15CFB" w:rsidRDefault="00901AB8" w:rsidP="00E411B2">
      <w:r w:rsidRPr="00280B0E">
        <w:rPr>
          <w:b/>
          <w:i/>
        </w:rPr>
        <w:t>P4 conformance</w:t>
      </w:r>
      <w:r>
        <w:t xml:space="preserve"> of a target is defined as follows: i</w:t>
      </w:r>
      <w:r w:rsidR="00B15CFB">
        <w:t>f a specific target T supports only a subset of the P4 programming language (let’s call it P4</w:t>
      </w:r>
      <w:r w:rsidR="00B15CFB" w:rsidRPr="00E411B2">
        <w:rPr>
          <w:vertAlign w:val="subscript"/>
        </w:rPr>
        <w:t>T</w:t>
      </w:r>
      <w:r w:rsidR="00B15CFB" w:rsidRPr="00E411B2">
        <w:t>)</w:t>
      </w:r>
      <w:r w:rsidR="00B15CFB">
        <w:t>, the programs written in P4</w:t>
      </w:r>
      <w:r w:rsidR="00B15CFB" w:rsidRPr="00E411B2">
        <w:rPr>
          <w:vertAlign w:val="subscript"/>
        </w:rPr>
        <w:t>T</w:t>
      </w:r>
      <w:r w:rsidR="00B15CFB">
        <w:t xml:space="preserve"> executed on the target should provide the exact same behavior as P4 programs executed on </w:t>
      </w:r>
      <w:r w:rsidR="00CB1953">
        <w:t>the P4</w:t>
      </w:r>
      <w:r w:rsidR="00B15CFB">
        <w:t xml:space="preserve"> abstract </w:t>
      </w:r>
      <w:r w:rsidR="00CB1953">
        <w:t>machine in this document.</w:t>
      </w:r>
    </w:p>
    <w:p w14:paraId="7D5EA74E" w14:textId="338A646B" w:rsidR="00B15C5C" w:rsidRDefault="00CD0584" w:rsidP="00CD0584">
      <w:pPr>
        <w:pStyle w:val="Heading2"/>
      </w:pPr>
      <w:bookmarkStart w:id="25" w:name="_Toc445829979"/>
      <w:bookmarkStart w:id="26" w:name="_Toc445799298"/>
      <w:bookmarkStart w:id="27" w:name="_Toc417920553"/>
      <w:r>
        <w:t>P4 language evolution:</w:t>
      </w:r>
      <w:r w:rsidR="00B15C5C">
        <w:t xml:space="preserve"> </w:t>
      </w:r>
      <w:r>
        <w:t xml:space="preserve">versions v1.0/v1.1 and </w:t>
      </w:r>
      <w:r w:rsidR="00B15C5C">
        <w:t>v1.2</w:t>
      </w:r>
      <w:bookmarkEnd w:id="25"/>
      <w:bookmarkEnd w:id="26"/>
    </w:p>
    <w:p w14:paraId="207040EA" w14:textId="3DECBFE3" w:rsidR="006341B4" w:rsidRDefault="00B15C5C" w:rsidP="00BD6FE9">
      <w:r>
        <w:t>The 1.2 version of the P4 language contains some significant backwards-incompatible changes to the language syntax and semantics</w:t>
      </w:r>
      <w:r w:rsidR="00BD3185">
        <w:t>. Th</w:t>
      </w:r>
      <w:r w:rsidR="00F807F1">
        <w:t>e language evolution</w:t>
      </w:r>
      <w:r w:rsidR="00BD3185">
        <w:t xml:space="preserve"> is illustrated in </w:t>
      </w:r>
      <w:r w:rsidR="00BD3185">
        <w:fldChar w:fldCharType="begin"/>
      </w:r>
      <w:r w:rsidR="00BD3185">
        <w:instrText xml:space="preserve"> REF _Ref444956483 \h </w:instrText>
      </w:r>
      <w:r w:rsidR="00BD3185">
        <w:fldChar w:fldCharType="separate"/>
      </w:r>
      <w:r w:rsidR="00C55925" w:rsidRPr="00BD6FE9">
        <w:t xml:space="preserve">Figure </w:t>
      </w:r>
      <w:r w:rsidR="00C55925">
        <w:rPr>
          <w:noProof/>
        </w:rPr>
        <w:t>3</w:t>
      </w:r>
      <w:r w:rsidR="00BD3185">
        <w:fldChar w:fldCharType="end"/>
      </w:r>
      <w:r>
        <w:t xml:space="preserve">. </w:t>
      </w:r>
      <w:r w:rsidR="006341B4">
        <w:t xml:space="preserve">In particular, a significant number of language constructs have </w:t>
      </w:r>
      <w:r w:rsidR="006E5422">
        <w:t xml:space="preserve">been </w:t>
      </w:r>
      <w:r w:rsidR="00BD3185">
        <w:t xml:space="preserve">eliminated </w:t>
      </w:r>
      <w:r w:rsidR="006341B4">
        <w:t xml:space="preserve">from the language </w:t>
      </w:r>
      <w:r w:rsidR="00BD3185">
        <w:t xml:space="preserve">and will be migrated </w:t>
      </w:r>
      <w:r w:rsidR="006341B4">
        <w:t>into libraries. Examples include: counters, checksum units, meters, etc.</w:t>
      </w:r>
    </w:p>
    <w:p w14:paraId="5AE2DE55" w14:textId="3E39CE2D" w:rsidR="002A2C36" w:rsidRDefault="006341B4" w:rsidP="00BD6FE9">
      <w:r>
        <w:t>The original</w:t>
      </w:r>
      <w:r w:rsidR="002A2C36">
        <w:t xml:space="preserve"> complex</w:t>
      </w:r>
      <w:r>
        <w:t xml:space="preserve"> language </w:t>
      </w:r>
      <w:r w:rsidR="002A2C36">
        <w:t xml:space="preserve">(74 keywords) </w:t>
      </w:r>
      <w:r>
        <w:t xml:space="preserve">has been thus </w:t>
      </w:r>
      <w:r w:rsidR="002A2C36">
        <w:t>transformed</w:t>
      </w:r>
      <w:r>
        <w:t xml:space="preserve"> into a relatively small core language </w:t>
      </w:r>
      <w:r w:rsidR="002A2C36">
        <w:t xml:space="preserve">(40 keywords) </w:t>
      </w:r>
      <w:r>
        <w:t xml:space="preserve">accompanied by a </w:t>
      </w:r>
      <w:r w:rsidR="00EC2208">
        <w:t>core library</w:t>
      </w:r>
      <w:r>
        <w:t xml:space="preserve"> of fundamental constructs which are necessary for writing almost all P4 programs. This core language is the </w:t>
      </w:r>
      <w:r w:rsidR="002A2C36">
        <w:t xml:space="preserve">subject of </w:t>
      </w:r>
      <w:r w:rsidR="00CE5976">
        <w:t>this</w:t>
      </w:r>
      <w:r w:rsidR="002A2C36">
        <w:t xml:space="preserve"> specification. </w:t>
      </w:r>
    </w:p>
    <w:p w14:paraId="0C4A0D63" w14:textId="4AA76485" w:rsidR="002A2C36" w:rsidRDefault="002A2C36" w:rsidP="00BD6FE9">
      <w:r>
        <w:t xml:space="preserve">The v1.1 version of P4 introduced a language construct called </w:t>
      </w:r>
      <w:r w:rsidRPr="00BD6FE9">
        <w:rPr>
          <w:rFonts w:ascii="Consolas" w:hAnsi="Consolas"/>
          <w:b/>
        </w:rPr>
        <w:t>extern</w:t>
      </w:r>
      <w:r w:rsidRPr="00BD6FE9">
        <w:t xml:space="preserve"> which can be used to describe library elements. Many constructs that </w:t>
      </w:r>
      <w:r w:rsidR="00DF06FC">
        <w:t>are defined</w:t>
      </w:r>
      <w:r w:rsidRPr="00BD6FE9">
        <w:t xml:space="preserve"> in the P4 v1.1 language specification will thus be transformed into such library elements</w:t>
      </w:r>
      <w:r w:rsidR="00807536">
        <w:t xml:space="preserve"> (including equivalents to P4 v1.1 constructs that have been eliminated from the language, such as counters</w:t>
      </w:r>
      <w:r w:rsidR="00E522D3">
        <w:t xml:space="preserve"> and</w:t>
      </w:r>
      <w:r w:rsidR="00807536">
        <w:t xml:space="preserve"> meters)</w:t>
      </w:r>
      <w:r w:rsidRPr="00BD6FE9">
        <w:t xml:space="preserve">. </w:t>
      </w:r>
      <w:r w:rsidR="000773A7">
        <w:t xml:space="preserve">Some of these </w:t>
      </w:r>
      <w:r w:rsidR="000773A7" w:rsidRPr="000773A7">
        <w:rPr>
          <w:rFonts w:ascii="Consolas" w:hAnsi="Consolas"/>
          <w:b/>
        </w:rPr>
        <w:t>extern</w:t>
      </w:r>
      <w:r w:rsidR="000773A7" w:rsidRPr="000773A7">
        <w:t xml:space="preserve"> objects</w:t>
      </w:r>
      <w:r w:rsidR="000773A7">
        <w:t xml:space="preserve"> are expected to be standardized, and they will be in the scope of a separate document, describing a standard library of P4 elements.</w:t>
      </w:r>
      <w:r w:rsidR="00E77BCD">
        <w:t xml:space="preserve"> In this document we provide several examples of </w:t>
      </w:r>
      <w:r w:rsidR="00E77BCD" w:rsidRPr="00E77BCD">
        <w:rPr>
          <w:rFonts w:ascii="Consolas" w:hAnsi="Consolas"/>
          <w:b/>
        </w:rPr>
        <w:t>extern</w:t>
      </w:r>
      <w:r w:rsidR="00E77BCD" w:rsidRPr="00807536">
        <w:t xml:space="preserve"> constructs</w:t>
      </w:r>
      <w:r w:rsidR="00DF06FC">
        <w:t>.</w:t>
      </w:r>
    </w:p>
    <w:p w14:paraId="26FB6958" w14:textId="42EE04D1" w:rsidR="00BD3185" w:rsidRDefault="002A2C36" w:rsidP="00BD6FE9">
      <w:r>
        <w:t xml:space="preserve">The P4 v1.2 language version also introduces and repurposes some P4 v1.1 language constructs for describing the programmable parts of a </w:t>
      </w:r>
      <w:r w:rsidR="00725A91">
        <w:t>target</w:t>
      </w:r>
      <w:r>
        <w:t xml:space="preserve"> architecture. These language constructs are: </w:t>
      </w:r>
      <w:r w:rsidRPr="00BD6FE9">
        <w:rPr>
          <w:rFonts w:ascii="Consolas" w:hAnsi="Consolas"/>
          <w:b/>
        </w:rPr>
        <w:t>parser</w:t>
      </w:r>
      <w:r>
        <w:t xml:space="preserve">, </w:t>
      </w:r>
      <w:r w:rsidRPr="00BD6FE9">
        <w:rPr>
          <w:rFonts w:ascii="Consolas" w:hAnsi="Consolas"/>
          <w:b/>
        </w:rPr>
        <w:t>state</w:t>
      </w:r>
      <w:r>
        <w:t xml:space="preserve">, </w:t>
      </w:r>
      <w:r w:rsidRPr="00BD6FE9">
        <w:rPr>
          <w:rFonts w:ascii="Consolas" w:hAnsi="Consolas"/>
          <w:b/>
        </w:rPr>
        <w:t>control</w:t>
      </w:r>
      <w:r>
        <w:t xml:space="preserve">, and </w:t>
      </w:r>
      <w:r w:rsidRPr="00BD6FE9">
        <w:rPr>
          <w:rFonts w:ascii="Consolas" w:hAnsi="Consolas"/>
          <w:b/>
        </w:rPr>
        <w:t>package</w:t>
      </w:r>
      <w:r>
        <w:t>.</w:t>
      </w:r>
      <w:r w:rsidR="00BD3185">
        <w:t xml:space="preserve"> </w:t>
      </w:r>
    </w:p>
    <w:p w14:paraId="538081ED" w14:textId="42D1E1E5" w:rsidR="002A2C36" w:rsidRDefault="000D019D" w:rsidP="00BD6FE9">
      <w:r>
        <w:t xml:space="preserve">One important goal of the P4 v1.2 language revision is to provide a </w:t>
      </w:r>
      <w:r w:rsidRPr="002F540D">
        <w:rPr>
          <w:i/>
        </w:rPr>
        <w:t>stable</w:t>
      </w:r>
      <w:r>
        <w:t xml:space="preserve"> programming language definition, that promotes backwards-compatibility. In other words, we </w:t>
      </w:r>
      <w:r w:rsidR="000D6604">
        <w:t>strive for</w:t>
      </w:r>
      <w:r>
        <w:t xml:space="preserve"> programs </w:t>
      </w:r>
      <w:r w:rsidR="000D6604">
        <w:t xml:space="preserve">written in P4 v1.2 to remain </w:t>
      </w:r>
      <w:r>
        <w:t xml:space="preserve">syntactically correct and </w:t>
      </w:r>
      <w:r w:rsidR="000D6604">
        <w:t>to behave</w:t>
      </w:r>
      <w:r>
        <w:t xml:space="preserve"> identical</w:t>
      </w:r>
      <w:r w:rsidR="000D6604">
        <w:t>ly</w:t>
      </w:r>
      <w:r>
        <w:t xml:space="preserve"> </w:t>
      </w:r>
      <w:r w:rsidR="000D6604">
        <w:t>when treated as</w:t>
      </w:r>
      <w:r>
        <w:t xml:space="preserve"> </w:t>
      </w:r>
      <w:r w:rsidR="000D6604">
        <w:t xml:space="preserve">programs in </w:t>
      </w:r>
      <w:r>
        <w:t xml:space="preserve">P4 v1.3 </w:t>
      </w:r>
      <w:r w:rsidR="000D6604">
        <w:t>(</w:t>
      </w:r>
      <w:r>
        <w:t>and later versions</w:t>
      </w:r>
      <w:r w:rsidR="000D6604">
        <w:t>)</w:t>
      </w:r>
      <w:r>
        <w:t>.</w:t>
      </w:r>
    </w:p>
    <w:p w14:paraId="2637B2B5" w14:textId="6AF3E047" w:rsidR="006341B4" w:rsidRDefault="001A568A" w:rsidP="0016160B">
      <w:pPr>
        <w:pStyle w:val="Caption"/>
      </w:pPr>
      <w:r w:rsidRPr="001A568A">
        <w:rPr>
          <w:noProof/>
        </w:rPr>
        <w:lastRenderedPageBreak/>
        <w:drawing>
          <wp:inline distT="0" distB="0" distL="0" distR="0" wp14:anchorId="4099B05F" wp14:editId="1C661998">
            <wp:extent cx="5486400" cy="2400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486400" cy="2400935"/>
                    </a:xfrm>
                    <a:prstGeom prst="rect">
                      <a:avLst/>
                    </a:prstGeom>
                  </pic:spPr>
                </pic:pic>
              </a:graphicData>
            </a:graphic>
          </wp:inline>
        </w:drawing>
      </w:r>
    </w:p>
    <w:p w14:paraId="4E0ACCAC" w14:textId="1FD598FF" w:rsidR="006341B4" w:rsidRPr="00BD6FE9" w:rsidRDefault="006341B4" w:rsidP="0016160B">
      <w:pPr>
        <w:pStyle w:val="Caption"/>
      </w:pPr>
      <w:bookmarkStart w:id="28" w:name="_Ref444956483"/>
      <w:r w:rsidRPr="00BD6FE9">
        <w:t xml:space="preserve">Figure </w:t>
      </w:r>
      <w:fldSimple w:instr=" SEQ Figure \* ARABIC ">
        <w:r w:rsidR="002C0206">
          <w:rPr>
            <w:noProof/>
          </w:rPr>
          <w:t>3</w:t>
        </w:r>
      </w:fldSimple>
      <w:bookmarkEnd w:id="28"/>
      <w:r w:rsidRPr="00BD6FE9">
        <w:t>: Evolution of the P4 language between versions 1.1 and 1.2</w:t>
      </w:r>
    </w:p>
    <w:p w14:paraId="4ECE3195" w14:textId="0B4AF74A" w:rsidR="006202EE" w:rsidRPr="006202EE" w:rsidDel="00D062C8" w:rsidRDefault="006202EE" w:rsidP="002F540D">
      <w:pPr>
        <w:rPr>
          <w:del w:id="29" w:author="Mihai Budiu" w:date="2016-04-06T15:50:00Z"/>
        </w:rPr>
      </w:pPr>
      <w:bookmarkStart w:id="30" w:name="_Toc445829980"/>
      <w:bookmarkStart w:id="31" w:name="_Toc445799299"/>
      <w:del w:id="32" w:author="Mihai Budiu" w:date="2016-04-06T15:50:00Z">
        <w:r w:rsidDel="00D062C8">
          <w:delText>/* Let’s consider adding a Terminology subsection here */</w:delText>
        </w:r>
      </w:del>
    </w:p>
    <w:p w14:paraId="333A10B4" w14:textId="62C99B24" w:rsidR="00CD7E44" w:rsidRDefault="00334C0E" w:rsidP="00CD7E44">
      <w:pPr>
        <w:pStyle w:val="Heading1"/>
      </w:pPr>
      <w:r>
        <w:t>Data Plane</w:t>
      </w:r>
      <w:r w:rsidR="0064398F">
        <w:t xml:space="preserve"> interface</w:t>
      </w:r>
      <w:r w:rsidR="000C6F3C">
        <w:t>s</w:t>
      </w:r>
      <w:r w:rsidR="00DA7873">
        <w:t xml:space="preserve"> and the </w:t>
      </w:r>
      <w:r w:rsidR="00725A91">
        <w:t>Target</w:t>
      </w:r>
      <w:r w:rsidR="001837B6">
        <w:t xml:space="preserve"> </w:t>
      </w:r>
      <w:r w:rsidR="008513FF">
        <w:t>Architecture</w:t>
      </w:r>
      <w:bookmarkEnd w:id="27"/>
      <w:r w:rsidR="001837B6">
        <w:t xml:space="preserve"> Model</w:t>
      </w:r>
      <w:bookmarkEnd w:id="30"/>
      <w:bookmarkEnd w:id="31"/>
    </w:p>
    <w:p w14:paraId="6DD21977" w14:textId="410CF01A" w:rsidR="000C6F3C" w:rsidRPr="0016140A" w:rsidRDefault="000C6F3C" w:rsidP="00A229BA">
      <w:pPr>
        <w:pStyle w:val="Heading2"/>
      </w:pPr>
      <w:bookmarkStart w:id="33" w:name="_Toc417920554"/>
      <w:bookmarkStart w:id="34" w:name="_Toc445829981"/>
      <w:bookmarkStart w:id="35" w:name="_Toc445799300"/>
      <w:r>
        <w:t xml:space="preserve">The </w:t>
      </w:r>
      <w:r w:rsidR="00725A91">
        <w:t>target</w:t>
      </w:r>
      <w:r w:rsidR="001837B6">
        <w:t xml:space="preserve"> </w:t>
      </w:r>
      <w:r w:rsidR="00760BAC">
        <w:t>architecture</w:t>
      </w:r>
      <w:bookmarkEnd w:id="33"/>
      <w:r w:rsidR="001837B6">
        <w:t xml:space="preserve"> model</w:t>
      </w:r>
      <w:bookmarkEnd w:id="34"/>
      <w:bookmarkEnd w:id="35"/>
    </w:p>
    <w:p w14:paraId="68938974" w14:textId="443E372D" w:rsidR="00C72397" w:rsidRDefault="00C72397" w:rsidP="00A229BA">
      <w:r>
        <w:rPr>
          <w:b/>
          <w:i/>
        </w:rPr>
        <w:t>T</w:t>
      </w:r>
      <w:r w:rsidR="00725A91">
        <w:rPr>
          <w:b/>
          <w:i/>
        </w:rPr>
        <w:t>arget</w:t>
      </w:r>
      <w:r w:rsidR="00985495" w:rsidRPr="00280B0E">
        <w:rPr>
          <w:b/>
          <w:i/>
        </w:rPr>
        <w:t xml:space="preserve"> </w:t>
      </w:r>
      <w:r w:rsidR="008513FF">
        <w:rPr>
          <w:b/>
          <w:i/>
        </w:rPr>
        <w:t>architecture</w:t>
      </w:r>
      <w:r w:rsidR="00985495">
        <w:rPr>
          <w:b/>
          <w:i/>
        </w:rPr>
        <w:t xml:space="preserve"> model</w:t>
      </w:r>
      <w:r w:rsidR="00632C3B">
        <w:rPr>
          <w:b/>
          <w:i/>
        </w:rPr>
        <w:t>,</w:t>
      </w:r>
      <w:r w:rsidR="008513FF">
        <w:t xml:space="preserve"> identifies the hardware’s P4-programmable blocks </w:t>
      </w:r>
      <w:r w:rsidR="00760BAC" w:rsidRPr="00F9686C">
        <w:t>(e.g., parser, ingress pipeline, egress pipeline, deparser, etc</w:t>
      </w:r>
      <w:r w:rsidR="003A51D4">
        <w:t xml:space="preserve">.) </w:t>
      </w:r>
      <w:r w:rsidR="008513FF">
        <w:t xml:space="preserve">and their data </w:t>
      </w:r>
      <w:r w:rsidR="003A51D4">
        <w:t xml:space="preserve">plane </w:t>
      </w:r>
      <w:r w:rsidR="008513FF">
        <w:t>interfaces</w:t>
      </w:r>
      <w:r w:rsidR="0064398F" w:rsidRPr="0077020C">
        <w:t>.</w:t>
      </w:r>
      <w:r w:rsidR="0064398F">
        <w:t xml:space="preserve"> </w:t>
      </w:r>
    </w:p>
    <w:p w14:paraId="6990427E" w14:textId="4A5B6E13" w:rsidR="008A3E51" w:rsidRDefault="0064398F" w:rsidP="00A229BA">
      <w:r>
        <w:t xml:space="preserve">The </w:t>
      </w:r>
      <w:r w:rsidR="000C702A">
        <w:t>target</w:t>
      </w:r>
      <w:r w:rsidR="00985495">
        <w:t xml:space="preserve"> </w:t>
      </w:r>
      <w:r w:rsidR="008513FF">
        <w:t xml:space="preserve">architecture </w:t>
      </w:r>
      <w:r w:rsidR="00985495">
        <w:t xml:space="preserve">model </w:t>
      </w:r>
      <w:r w:rsidR="008513FF">
        <w:t xml:space="preserve">can be thought of as a contract between </w:t>
      </w:r>
      <w:r w:rsidR="00985495">
        <w:t xml:space="preserve">the </w:t>
      </w:r>
      <w:r w:rsidR="000C702A">
        <w:t>target</w:t>
      </w:r>
      <w:r w:rsidR="00985495">
        <w:t xml:space="preserve"> </w:t>
      </w:r>
      <w:r w:rsidR="008513FF">
        <w:t xml:space="preserve">and </w:t>
      </w:r>
      <w:r w:rsidR="00985495">
        <w:t>P4</w:t>
      </w:r>
      <w:r w:rsidR="008513FF">
        <w:t xml:space="preserve"> </w:t>
      </w:r>
      <w:r w:rsidR="003A51D4">
        <w:t>code, executing on it.</w:t>
      </w:r>
      <w:r w:rsidR="008513FF">
        <w:t xml:space="preserve"> </w:t>
      </w:r>
      <w:r>
        <w:t xml:space="preserve">Each </w:t>
      </w:r>
      <w:r w:rsidR="000C702A">
        <w:t>target</w:t>
      </w:r>
      <w:r w:rsidR="00985495">
        <w:t xml:space="preserve"> </w:t>
      </w:r>
      <w:r>
        <w:t xml:space="preserve">manufacturer </w:t>
      </w:r>
      <w:r w:rsidRPr="004640AF">
        <w:t xml:space="preserve">must provide </w:t>
      </w:r>
      <w:r w:rsidR="000C0F82">
        <w:t xml:space="preserve">a </w:t>
      </w:r>
      <w:r w:rsidR="000C702A">
        <w:t>target</w:t>
      </w:r>
      <w:r w:rsidR="00985495">
        <w:t xml:space="preserve"> </w:t>
      </w:r>
      <w:r w:rsidR="00760BAC">
        <w:t>architecture</w:t>
      </w:r>
      <w:r w:rsidR="00985495">
        <w:t xml:space="preserve"> model</w:t>
      </w:r>
      <w:r w:rsidR="00760BAC">
        <w:t xml:space="preserve"> for their target, and a</w:t>
      </w:r>
      <w:r w:rsidR="00985495">
        <w:t>n accompanying</w:t>
      </w:r>
      <w:r w:rsidR="00760BAC">
        <w:t xml:space="preserve"> P4 compiler</w:t>
      </w:r>
      <w:r w:rsidR="00985495">
        <w:t>. (We expect that P4 compilers for all architectures can share a common front-end)</w:t>
      </w:r>
      <w:r w:rsidRPr="004640AF">
        <w:t>. Th</w:t>
      </w:r>
      <w:r w:rsidR="00760BAC">
        <w:t>is</w:t>
      </w:r>
      <w:r w:rsidRPr="004640AF">
        <w:t xml:space="preserve"> </w:t>
      </w:r>
      <w:r w:rsidR="000C702A">
        <w:t>target</w:t>
      </w:r>
      <w:r w:rsidR="00D51172" w:rsidRPr="004640AF">
        <w:t xml:space="preserve"> </w:t>
      </w:r>
      <w:r w:rsidR="008513FF">
        <w:t xml:space="preserve">architecture </w:t>
      </w:r>
      <w:r w:rsidR="00D51172">
        <w:t xml:space="preserve">model </w:t>
      </w:r>
      <w:r w:rsidRPr="004640AF">
        <w:t>does not have to expose the entire programmable</w:t>
      </w:r>
      <w:r>
        <w:t xml:space="preserve"> surface of </w:t>
      </w:r>
      <w:r w:rsidR="00F52385">
        <w:t xml:space="preserve">the </w:t>
      </w:r>
      <w:r w:rsidR="00543982">
        <w:t>data plane</w:t>
      </w:r>
      <w:r w:rsidR="00760BAC">
        <w:t xml:space="preserve"> –</w:t>
      </w:r>
      <w:r>
        <w:t xml:space="preserve"> </w:t>
      </w:r>
      <w:r w:rsidR="00760BAC">
        <w:t>a</w:t>
      </w:r>
      <w:r>
        <w:t xml:space="preserve"> manufacturer may even choose to provide multiple </w:t>
      </w:r>
      <w:r w:rsidR="00C14988">
        <w:t xml:space="preserve">models </w:t>
      </w:r>
      <w:r w:rsidR="008513FF">
        <w:t xml:space="preserve">for one </w:t>
      </w:r>
      <w:r>
        <w:t xml:space="preserve">hardware device, </w:t>
      </w:r>
      <w:r w:rsidR="008513FF">
        <w:t xml:space="preserve">each </w:t>
      </w:r>
      <w:r>
        <w:t>with different capa</w:t>
      </w:r>
      <w:r w:rsidR="00145120">
        <w:t xml:space="preserve">bilities </w:t>
      </w:r>
      <w:r w:rsidR="008513FF">
        <w:t>(</w:t>
      </w:r>
      <w:r w:rsidR="004640AF">
        <w:t xml:space="preserve">e.g., </w:t>
      </w:r>
      <w:r w:rsidR="00657F9A">
        <w:t xml:space="preserve">with or without </w:t>
      </w:r>
      <w:r w:rsidR="00D3438B">
        <w:t>multicast</w:t>
      </w:r>
      <w:r w:rsidR="008C0288">
        <w:t xml:space="preserve"> support</w:t>
      </w:r>
      <w:r w:rsidR="008513FF">
        <w:t>)</w:t>
      </w:r>
      <w:r w:rsidR="00657F9A">
        <w:t xml:space="preserve">. </w:t>
      </w:r>
    </w:p>
    <w:p w14:paraId="1AC0937F" w14:textId="1E591FFA" w:rsidR="005E5E69" w:rsidRDefault="008A3E51" w:rsidP="00A229BA">
      <w:r>
        <w:fldChar w:fldCharType="begin"/>
      </w:r>
      <w:r>
        <w:instrText xml:space="preserve"> REF _Ref289538727 \h </w:instrText>
      </w:r>
      <w:r>
        <w:fldChar w:fldCharType="separate"/>
      </w:r>
      <w:r w:rsidR="00C55925" w:rsidRPr="002929A9">
        <w:t xml:space="preserve">Figure </w:t>
      </w:r>
      <w:r w:rsidR="00C55925">
        <w:rPr>
          <w:noProof/>
        </w:rPr>
        <w:t>4</w:t>
      </w:r>
      <w:r>
        <w:fldChar w:fldCharType="end"/>
      </w:r>
      <w:r>
        <w:t xml:space="preserve"> i</w:t>
      </w:r>
      <w:r w:rsidR="002929A9">
        <w:t>llustrates</w:t>
      </w:r>
      <w:r w:rsidR="00F7172E">
        <w:t xml:space="preserve"> </w:t>
      </w:r>
      <w:r w:rsidR="005E5E69">
        <w:t xml:space="preserve">the </w:t>
      </w:r>
      <w:r w:rsidR="0018697D">
        <w:t>data plane</w:t>
      </w:r>
      <w:r w:rsidR="002929A9">
        <w:t xml:space="preserve"> interface</w:t>
      </w:r>
      <w:r w:rsidR="00F7172E">
        <w:t>s</w:t>
      </w:r>
      <w:r w:rsidR="00D44EFB">
        <w:t xml:space="preserve"> of P4 programs.</w:t>
      </w:r>
      <w:r w:rsidR="005E5E69">
        <w:t xml:space="preserve"> </w:t>
      </w:r>
      <w:r w:rsidR="0018697D">
        <w:t>It</w:t>
      </w:r>
      <w:r w:rsidR="00D44EFB">
        <w:t xml:space="preserve"> shows a </w:t>
      </w:r>
      <w:r w:rsidR="000C702A">
        <w:t>target</w:t>
      </w:r>
      <w:r w:rsidR="00FF6CEB">
        <w:t xml:space="preserve"> </w:t>
      </w:r>
      <w:r w:rsidR="005E5E69">
        <w:t>that has two programmable blocks (#1 and #2)</w:t>
      </w:r>
      <w:r w:rsidR="002929A9">
        <w:t>.</w:t>
      </w:r>
      <w:r w:rsidR="00901032">
        <w:t xml:space="preserve"> </w:t>
      </w:r>
      <w:r w:rsidR="001C6207">
        <w:t xml:space="preserve">Each block is programmed through a dedicated P4 program fragment. </w:t>
      </w:r>
      <w:bookmarkStart w:id="36" w:name="_Ref280264283"/>
      <w:r w:rsidR="00135EE4">
        <w:t>The target interfaces with the P4 program through a set of control registers</w:t>
      </w:r>
      <w:r w:rsidR="0018697D">
        <w:t xml:space="preserve"> or signals</w:t>
      </w:r>
      <w:r w:rsidR="00135EE4">
        <w:t xml:space="preserve">. Input </w:t>
      </w:r>
      <w:r w:rsidR="0018697D">
        <w:t>controls</w:t>
      </w:r>
      <w:r w:rsidR="00135EE4">
        <w:t xml:space="preserve"> provide information to P4 programs (e.g., the input port that a packet was received from), while output </w:t>
      </w:r>
      <w:r w:rsidR="0018697D">
        <w:t>controls</w:t>
      </w:r>
      <w:r w:rsidR="00135EE4">
        <w:t xml:space="preserve"> can be written to by P4 programs to influence the target behavior (e.g., the output port where a packet has to be directed).</w:t>
      </w:r>
      <w:r w:rsidR="005C4560">
        <w:t xml:space="preserve"> </w:t>
      </w:r>
      <w:r w:rsidR="003F31A0">
        <w:t>Control registers</w:t>
      </w:r>
      <w:r w:rsidR="0018697D">
        <w:t>/signals</w:t>
      </w:r>
      <w:r w:rsidR="003F31A0">
        <w:t xml:space="preserve"> are represented in P4 by </w:t>
      </w:r>
      <w:r w:rsidR="003F31A0" w:rsidRPr="003F31A0">
        <w:rPr>
          <w:i/>
        </w:rPr>
        <w:t>intrinsic metadata</w:t>
      </w:r>
      <w:r w:rsidR="003F31A0">
        <w:t>.</w:t>
      </w:r>
    </w:p>
    <w:p w14:paraId="205F093A" w14:textId="5C2C8127" w:rsidR="003F31A0" w:rsidRPr="003F31A0" w:rsidRDefault="003F31A0" w:rsidP="00A229BA">
      <w:r>
        <w:t>Moreover, P4 programs can store and manipulate data pertaining to each packet</w:t>
      </w:r>
      <w:r w:rsidR="00690B6E">
        <w:t>,</w:t>
      </w:r>
      <w:r>
        <w:t xml:space="preserve"> represented by </w:t>
      </w:r>
      <w:r w:rsidRPr="003F31A0">
        <w:rPr>
          <w:i/>
        </w:rPr>
        <w:t>user-defined metadata</w:t>
      </w:r>
      <w:r>
        <w:t>.</w:t>
      </w:r>
    </w:p>
    <w:p w14:paraId="15AFDD9C" w14:textId="32638C03" w:rsidR="008A3E51" w:rsidRDefault="00690B6E" w:rsidP="0016160B">
      <w:pPr>
        <w:pStyle w:val="Caption"/>
      </w:pPr>
      <w:r w:rsidRPr="00690B6E">
        <w:rPr>
          <w:rFonts w:asciiTheme="minorHAnsi" w:eastAsiaTheme="minorEastAsia" w:hAnsiTheme="minorHAnsi" w:cstheme="minorBidi"/>
          <w:noProof/>
          <w:sz w:val="24"/>
          <w:szCs w:val="24"/>
        </w:rPr>
        <w:lastRenderedPageBreak/>
        <w:t xml:space="preserve"> </w:t>
      </w:r>
      <w:r w:rsidRPr="00690B6E">
        <w:rPr>
          <w:noProof/>
        </w:rPr>
        <w:drawing>
          <wp:inline distT="0" distB="0" distL="0" distR="0" wp14:anchorId="50E2D6DD" wp14:editId="02EE2C15">
            <wp:extent cx="4505618" cy="2311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16584" cy="2316840"/>
                    </a:xfrm>
                    <a:prstGeom prst="rect">
                      <a:avLst/>
                    </a:prstGeom>
                  </pic:spPr>
                </pic:pic>
              </a:graphicData>
            </a:graphic>
          </wp:inline>
        </w:drawing>
      </w:r>
      <w:r w:rsidR="008A3E51" w:rsidRPr="008A3E51" w:rsidDel="00901032">
        <w:t xml:space="preserve"> </w:t>
      </w:r>
    </w:p>
    <w:p w14:paraId="2F61CA40" w14:textId="7BF3CE49" w:rsidR="00793840" w:rsidRDefault="002929A9" w:rsidP="0016160B">
      <w:pPr>
        <w:pStyle w:val="Caption"/>
      </w:pPr>
      <w:bookmarkStart w:id="37" w:name="_Ref289538727"/>
      <w:r w:rsidRPr="002929A9">
        <w:t xml:space="preserve">Figure </w:t>
      </w:r>
      <w:fldSimple w:instr=" SEQ Figure \* ARABIC ">
        <w:r w:rsidR="002C0206">
          <w:rPr>
            <w:noProof/>
          </w:rPr>
          <w:t>4</w:t>
        </w:r>
      </w:fldSimple>
      <w:bookmarkEnd w:id="36"/>
      <w:bookmarkEnd w:id="37"/>
      <w:r w:rsidRPr="002929A9">
        <w:t xml:space="preserve">: </w:t>
      </w:r>
      <w:r w:rsidR="00D44EFB">
        <w:t xml:space="preserve">P4 program </w:t>
      </w:r>
      <w:r w:rsidRPr="002929A9">
        <w:t>interface</w:t>
      </w:r>
      <w:r w:rsidR="00D44EFB">
        <w:t>s</w:t>
      </w:r>
    </w:p>
    <w:p w14:paraId="4D0E36C2" w14:textId="7E5D2AFD" w:rsidR="00EA2CF8" w:rsidRDefault="00273B88" w:rsidP="002929A9">
      <w:r>
        <w:t xml:space="preserve">The semantics of each P4 program is completely </w:t>
      </w:r>
      <w:r w:rsidR="00EA2CF8">
        <w:t xml:space="preserve">described as a </w:t>
      </w:r>
      <w:r w:rsidR="00724850">
        <w:t xml:space="preserve">set of </w:t>
      </w:r>
      <w:r>
        <w:t>transformation</w:t>
      </w:r>
      <w:r w:rsidR="00724850">
        <w:t>s</w:t>
      </w:r>
      <w:r>
        <w:t xml:space="preserve"> mapping </w:t>
      </w:r>
      <w:r w:rsidR="005512EE">
        <w:t>structures</w:t>
      </w:r>
      <w:r>
        <w:t xml:space="preserve"> to </w:t>
      </w:r>
      <w:r w:rsidR="005512EE">
        <w:t>structures</w:t>
      </w:r>
      <w:r>
        <w:t xml:space="preserve">. </w:t>
      </w:r>
      <w:r w:rsidR="00F7172E">
        <w:t xml:space="preserve">However, only </w:t>
      </w:r>
      <w:r w:rsidR="00F7172E" w:rsidRPr="00280B0E">
        <w:rPr>
          <w:i/>
        </w:rPr>
        <w:t>t</w:t>
      </w:r>
      <w:r w:rsidR="00EA2CF8" w:rsidRPr="00280B0E">
        <w:rPr>
          <w:i/>
        </w:rPr>
        <w:t xml:space="preserve">he </w:t>
      </w:r>
      <w:r w:rsidR="000C702A">
        <w:rPr>
          <w:i/>
        </w:rPr>
        <w:t>target</w:t>
      </w:r>
      <w:r w:rsidR="006C0BD7" w:rsidRPr="00280B0E">
        <w:rPr>
          <w:i/>
        </w:rPr>
        <w:t xml:space="preserve"> </w:t>
      </w:r>
      <w:r w:rsidR="00760BAC">
        <w:rPr>
          <w:i/>
        </w:rPr>
        <w:t>architecture</w:t>
      </w:r>
      <w:r w:rsidR="00760BAC" w:rsidRPr="00280B0E">
        <w:rPr>
          <w:i/>
        </w:rPr>
        <w:t xml:space="preserve"> </w:t>
      </w:r>
      <w:r w:rsidR="006C0BD7">
        <w:rPr>
          <w:i/>
        </w:rPr>
        <w:t xml:space="preserve">model </w:t>
      </w:r>
      <w:r w:rsidR="00EA2CF8" w:rsidRPr="00280B0E">
        <w:rPr>
          <w:i/>
        </w:rPr>
        <w:t xml:space="preserve">attaches a meaning to the bits in a control register. </w:t>
      </w:r>
      <w:r w:rsidR="00EA2CF8">
        <w:t xml:space="preserve">For example, in order to cause a network packet to be forwarded on a specific </w:t>
      </w:r>
      <w:r w:rsidR="00AF5D24">
        <w:t>output port</w:t>
      </w:r>
      <w:r w:rsidR="00EA2CF8">
        <w:t>, a P4 program may need to write the</w:t>
      </w:r>
      <w:r w:rsidR="005512EE">
        <w:t xml:space="preserve"> output</w:t>
      </w:r>
      <w:r w:rsidR="00EA2CF8">
        <w:t xml:space="preserve"> port index into a dedicated control register. Similarly, in order to cause a packet to be dropped, a P4 program may need to set a “drop” bit into another dedicated control register.</w:t>
      </w:r>
      <w:r w:rsidR="008A1A3F">
        <w:t xml:space="preserve"> </w:t>
      </w:r>
    </w:p>
    <w:p w14:paraId="2FF957E1" w14:textId="78DD0123" w:rsidR="00D44EFB" w:rsidRDefault="00D44EFB" w:rsidP="002929A9">
      <w:r>
        <w:t xml:space="preserve">P4 programs can invoke services of fixed-function blocks. </w:t>
      </w:r>
      <w:r>
        <w:fldChar w:fldCharType="begin"/>
      </w:r>
      <w:r>
        <w:instrText xml:space="preserve"> REF _Ref289502631 \h </w:instrText>
      </w:r>
      <w:r>
        <w:fldChar w:fldCharType="separate"/>
      </w:r>
      <w:r w:rsidR="00C55925">
        <w:t xml:space="preserve">Figure </w:t>
      </w:r>
      <w:r w:rsidR="00C55925">
        <w:rPr>
          <w:noProof/>
        </w:rPr>
        <w:t>5</w:t>
      </w:r>
      <w:r>
        <w:fldChar w:fldCharType="end"/>
      </w:r>
      <w:r>
        <w:t xml:space="preserve"> </w:t>
      </w:r>
      <w:r w:rsidR="00E90031">
        <w:t xml:space="preserve">shows </w:t>
      </w:r>
      <w:r>
        <w:t xml:space="preserve">a P4 program </w:t>
      </w:r>
      <w:r w:rsidR="00E90031">
        <w:t xml:space="preserve">invoking </w:t>
      </w:r>
      <w:r>
        <w:t xml:space="preserve">the services of a </w:t>
      </w:r>
      <w:r w:rsidR="000C702A">
        <w:t>target</w:t>
      </w:r>
      <w:r w:rsidR="009C7BB6">
        <w:t xml:space="preserve"> built-in </w:t>
      </w:r>
      <w:r>
        <w:t xml:space="preserve">checksum computation unit. The implementation of the checksum unit is not specified in P4, but its </w:t>
      </w:r>
      <w:r w:rsidRPr="00A229BA">
        <w:rPr>
          <w:i/>
        </w:rPr>
        <w:t>interface</w:t>
      </w:r>
      <w:r>
        <w:rPr>
          <w:i/>
        </w:rPr>
        <w:t xml:space="preserve"> </w:t>
      </w:r>
      <w:r w:rsidRPr="00A229BA">
        <w:t>is.</w:t>
      </w:r>
      <w:r>
        <w:t xml:space="preserve"> Interfaces </w:t>
      </w:r>
      <w:r w:rsidR="00BF36DF">
        <w:t xml:space="preserve">(represented by P4 </w:t>
      </w:r>
      <w:r w:rsidR="00BF36DF" w:rsidRPr="002D0F38">
        <w:rPr>
          <w:rFonts w:ascii="Consolas" w:hAnsi="Consolas"/>
          <w:b/>
        </w:rPr>
        <w:t>extern</w:t>
      </w:r>
      <w:r w:rsidR="00BF36DF">
        <w:t xml:space="preserve"> objects) </w:t>
      </w:r>
      <w:r>
        <w:t xml:space="preserve">describe the set of operations that are offered by a fixed-function </w:t>
      </w:r>
      <w:r w:rsidR="00733970">
        <w:t xml:space="preserve">object </w:t>
      </w:r>
      <w:r w:rsidR="00E90031">
        <w:t xml:space="preserve">as well as their arguments, similar to </w:t>
      </w:r>
      <w:r w:rsidR="00C61911">
        <w:t xml:space="preserve">methods in object-oriented programming languages. </w:t>
      </w:r>
    </w:p>
    <w:p w14:paraId="76129185" w14:textId="1A845B93" w:rsidR="00D44EFB" w:rsidRDefault="008F3221" w:rsidP="00A229BA">
      <w:pPr>
        <w:keepNext/>
        <w:jc w:val="center"/>
      </w:pPr>
      <w:r>
        <w:rPr>
          <w:noProof/>
        </w:rPr>
        <w:drawing>
          <wp:inline distT="0" distB="0" distL="0" distR="0" wp14:anchorId="6FE8A84B" wp14:editId="587BA561">
            <wp:extent cx="3277870" cy="1069975"/>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77870" cy="1069975"/>
                    </a:xfrm>
                    <a:prstGeom prst="rect">
                      <a:avLst/>
                    </a:prstGeom>
                    <a:noFill/>
                    <a:ln>
                      <a:noFill/>
                    </a:ln>
                  </pic:spPr>
                </pic:pic>
              </a:graphicData>
            </a:graphic>
          </wp:inline>
        </w:drawing>
      </w:r>
    </w:p>
    <w:p w14:paraId="0BAD2E14" w14:textId="71D79441" w:rsidR="00D44EFB" w:rsidRPr="00EA2CF8" w:rsidRDefault="00D44EFB" w:rsidP="0016160B">
      <w:pPr>
        <w:pStyle w:val="Caption"/>
      </w:pPr>
      <w:bookmarkStart w:id="38" w:name="_Ref289502631"/>
      <w:r>
        <w:t xml:space="preserve">Figure </w:t>
      </w:r>
      <w:fldSimple w:instr=" SEQ Figure \* ARABIC ">
        <w:r w:rsidR="002C0206">
          <w:rPr>
            <w:noProof/>
          </w:rPr>
          <w:t>5</w:t>
        </w:r>
      </w:fldSimple>
      <w:bookmarkEnd w:id="38"/>
      <w:r>
        <w:t>: P4 program invoking the services of a fixed-function</w:t>
      </w:r>
      <w:r w:rsidR="004424B1">
        <w:t xml:space="preserve"> </w:t>
      </w:r>
      <w:r w:rsidR="0005391D">
        <w:t>object</w:t>
      </w:r>
      <w:r>
        <w:t>.</w:t>
      </w:r>
    </w:p>
    <w:p w14:paraId="1C54F6A4" w14:textId="13F26AA6" w:rsidR="008A1A3F" w:rsidRDefault="001C6207" w:rsidP="002929A9">
      <w:r>
        <w:t>In general</w:t>
      </w:r>
      <w:r w:rsidR="008A655D">
        <w:t>,</w:t>
      </w:r>
      <w:r>
        <w:t xml:space="preserve"> </w:t>
      </w:r>
      <w:r w:rsidR="00724850">
        <w:t>P4 program</w:t>
      </w:r>
      <w:r w:rsidR="0024629D">
        <w:t>s</w:t>
      </w:r>
      <w:r w:rsidR="00724850">
        <w:t xml:space="preserve"> are not </w:t>
      </w:r>
      <w:r w:rsidR="00543982">
        <w:t xml:space="preserve">expected to be </w:t>
      </w:r>
      <w:r w:rsidR="00724850">
        <w:t xml:space="preserve">portable </w:t>
      </w:r>
      <w:r w:rsidR="00543982">
        <w:t xml:space="preserve">across </w:t>
      </w:r>
      <w:r w:rsidR="00724850">
        <w:t xml:space="preserve">different </w:t>
      </w:r>
      <w:r w:rsidR="000C702A">
        <w:t>target</w:t>
      </w:r>
      <w:r w:rsidR="009C7BB6">
        <w:t xml:space="preserve"> </w:t>
      </w:r>
      <w:r w:rsidR="002E2F1B">
        <w:t>architectures</w:t>
      </w:r>
      <w:r w:rsidR="009C7BB6">
        <w:t>.</w:t>
      </w:r>
      <w:r w:rsidR="00724850">
        <w:t xml:space="preserve"> </w:t>
      </w:r>
      <w:r w:rsidR="0077020C">
        <w:t>For example, e</w:t>
      </w:r>
      <w:r w:rsidR="008A1A3F">
        <w:t>xecuting a P4 program that control</w:t>
      </w:r>
      <w:r w:rsidR="005512EE">
        <w:t>s</w:t>
      </w:r>
      <w:r w:rsidR="008A1A3F">
        <w:t xml:space="preserve"> </w:t>
      </w:r>
      <w:r w:rsidR="00621084">
        <w:t xml:space="preserve">packet </w:t>
      </w:r>
      <w:r w:rsidR="008A1A3F">
        <w:t xml:space="preserve">broadcast by writing into a custom control register will not work on a </w:t>
      </w:r>
      <w:r w:rsidR="00724850">
        <w:t xml:space="preserve">target </w:t>
      </w:r>
      <w:r w:rsidR="005512EE">
        <w:t>that</w:t>
      </w:r>
      <w:r w:rsidR="008A1A3F">
        <w:t xml:space="preserve"> provides no such control register</w:t>
      </w:r>
      <w:r w:rsidR="00621084">
        <w:t>.</w:t>
      </w:r>
      <w:r w:rsidR="002E2F1B">
        <w:t xml:space="preserve"> However, P4 programs written for a given target architecture should be portable</w:t>
      </w:r>
      <w:r w:rsidR="002E2F1B" w:rsidRPr="00FA1176">
        <w:t xml:space="preserve"> </w:t>
      </w:r>
      <w:r w:rsidR="002E2F1B">
        <w:t>across all targets that faithfully implement the corresponding model (assuming that enough resources are available to implement the program).</w:t>
      </w:r>
    </w:p>
    <w:p w14:paraId="0286AE93" w14:textId="55F22451" w:rsidR="008A1A3F" w:rsidRDefault="008A1A3F" w:rsidP="002929A9">
      <w:commentRangeStart w:id="39"/>
      <w:r>
        <w:t>With these caveats</w:t>
      </w:r>
      <w:r w:rsidR="00F52385">
        <w:t>, compared to the state-of-the-art method of programming microcode on top of custom hardware</w:t>
      </w:r>
      <w:r>
        <w:t xml:space="preserve">, P4 provides significant </w:t>
      </w:r>
      <w:r w:rsidR="002E2F1B">
        <w:t>advantages</w:t>
      </w:r>
      <w:r>
        <w:t>:</w:t>
      </w:r>
      <w:commentRangeEnd w:id="39"/>
      <w:r w:rsidR="00733970">
        <w:rPr>
          <w:rStyle w:val="CommentReference"/>
        </w:rPr>
        <w:commentReference w:id="39"/>
      </w:r>
    </w:p>
    <w:p w14:paraId="35CAE51A" w14:textId="4A7FFD7F" w:rsidR="00C90D43" w:rsidRDefault="00C90D43" w:rsidP="002265E0">
      <w:pPr>
        <w:pStyle w:val="ListParagraph"/>
        <w:numPr>
          <w:ilvl w:val="0"/>
          <w:numId w:val="1"/>
        </w:numPr>
      </w:pPr>
      <w:r w:rsidRPr="00C90D43">
        <w:rPr>
          <w:b/>
        </w:rPr>
        <w:t>Flexibility</w:t>
      </w:r>
      <w:r>
        <w:t xml:space="preserve">: P4 makes many packet-forwarding policies </w:t>
      </w:r>
      <w:r w:rsidR="00AE6D8A">
        <w:t>expressible as programs</w:t>
      </w:r>
      <w:r w:rsidR="00AF3EA7">
        <w:t>; contrast this to the fixed-function forwarding engines in traditional switches</w:t>
      </w:r>
    </w:p>
    <w:p w14:paraId="3B24315E" w14:textId="4FC18D6B" w:rsidR="008A1A3F" w:rsidRDefault="00C90D43" w:rsidP="002265E0">
      <w:pPr>
        <w:pStyle w:val="ListParagraph"/>
        <w:numPr>
          <w:ilvl w:val="0"/>
          <w:numId w:val="1"/>
        </w:numPr>
      </w:pPr>
      <w:r w:rsidRPr="00C90D43">
        <w:rPr>
          <w:b/>
        </w:rPr>
        <w:t xml:space="preserve">Expressiveness: </w:t>
      </w:r>
      <w:r>
        <w:t xml:space="preserve">P4 programs may express sophisticated </w:t>
      </w:r>
      <w:r w:rsidR="008A1A3F">
        <w:t xml:space="preserve">hardware-independent </w:t>
      </w:r>
      <w:r>
        <w:t>packet processing algorithms using solely general-purpose registers and table</w:t>
      </w:r>
      <w:r w:rsidR="000251BB">
        <w:t xml:space="preserve"> look-ups</w:t>
      </w:r>
      <w:r>
        <w:t xml:space="preserve">. Such </w:t>
      </w:r>
      <w:r>
        <w:lastRenderedPageBreak/>
        <w:t xml:space="preserve">programs will be portable between hardware architectures </w:t>
      </w:r>
      <w:r w:rsidR="0077020C">
        <w:t xml:space="preserve">that implement similar </w:t>
      </w:r>
      <w:r w:rsidR="000C702A">
        <w:t>target</w:t>
      </w:r>
      <w:r w:rsidR="001627ED">
        <w:t xml:space="preserve"> </w:t>
      </w:r>
      <w:r w:rsidR="001B0BC0">
        <w:t xml:space="preserve">architectures </w:t>
      </w:r>
      <w:r>
        <w:t>(assuming enough resources are available)</w:t>
      </w:r>
      <w:r w:rsidR="005512EE">
        <w:t>.</w:t>
      </w:r>
    </w:p>
    <w:p w14:paraId="57FE3525" w14:textId="4568123D" w:rsidR="00C90D43" w:rsidRDefault="00AF3EA7" w:rsidP="002265E0">
      <w:pPr>
        <w:pStyle w:val="ListParagraph"/>
        <w:numPr>
          <w:ilvl w:val="0"/>
          <w:numId w:val="1"/>
        </w:numPr>
      </w:pPr>
      <w:r w:rsidRPr="00AF3EA7">
        <w:rPr>
          <w:b/>
        </w:rPr>
        <w:t xml:space="preserve">Resource </w:t>
      </w:r>
      <w:r w:rsidR="002E2F1B">
        <w:rPr>
          <w:b/>
        </w:rPr>
        <w:t>mapping and</w:t>
      </w:r>
      <w:r w:rsidRPr="00AF3EA7">
        <w:rPr>
          <w:b/>
        </w:rPr>
        <w:t xml:space="preserve"> management: </w:t>
      </w:r>
      <w:r w:rsidR="00C90D43">
        <w:t xml:space="preserve">P4 programs express resource usage in symbolic terms (e.g., </w:t>
      </w:r>
      <w:r w:rsidR="00FA032C">
        <w:t>IP</w:t>
      </w:r>
      <w:r w:rsidR="00C90D43">
        <w:t xml:space="preserve">v4 source address); compilers map </w:t>
      </w:r>
      <w:r w:rsidR="005512EE">
        <w:t xml:space="preserve">such </w:t>
      </w:r>
      <w:r w:rsidR="00C90D43">
        <w:t>user-defined fields to available hardware resources and manage resource allocation and scheduling</w:t>
      </w:r>
      <w:r w:rsidR="005512EE">
        <w:t>.</w:t>
      </w:r>
    </w:p>
    <w:p w14:paraId="038E9438" w14:textId="6A5C8DA7" w:rsidR="00C90D43" w:rsidRDefault="00AF3EA7" w:rsidP="002265E0">
      <w:pPr>
        <w:pStyle w:val="ListParagraph"/>
        <w:numPr>
          <w:ilvl w:val="0"/>
          <w:numId w:val="1"/>
        </w:numPr>
      </w:pPr>
      <w:r w:rsidRPr="00AF3EA7">
        <w:rPr>
          <w:b/>
        </w:rPr>
        <w:t>Software engineering:</w:t>
      </w:r>
      <w:r>
        <w:t xml:space="preserve"> </w:t>
      </w:r>
      <w:r w:rsidR="00C90D43">
        <w:t>P4 programs provide important benefits such as type checking, information hiding and software reuse</w:t>
      </w:r>
      <w:r w:rsidR="005512EE">
        <w:t>.</w:t>
      </w:r>
    </w:p>
    <w:p w14:paraId="2969ACD7" w14:textId="69496508" w:rsidR="00C90D43" w:rsidRDefault="006135BC" w:rsidP="002265E0">
      <w:pPr>
        <w:pStyle w:val="ListParagraph"/>
        <w:numPr>
          <w:ilvl w:val="0"/>
          <w:numId w:val="1"/>
        </w:numPr>
      </w:pPr>
      <w:r>
        <w:rPr>
          <w:b/>
        </w:rPr>
        <w:t xml:space="preserve">Component </w:t>
      </w:r>
      <w:r w:rsidR="00AF3EA7" w:rsidRPr="00AF3EA7">
        <w:rPr>
          <w:b/>
        </w:rPr>
        <w:t xml:space="preserve">libraries: </w:t>
      </w:r>
      <w:r w:rsidR="00C90D43">
        <w:t xml:space="preserve">Manufacturer-supplied </w:t>
      </w:r>
      <w:r>
        <w:t xml:space="preserve">component </w:t>
      </w:r>
      <w:r w:rsidR="00C90D43">
        <w:t>libraries may be used to wrap hardware-specific functions into portable high-level P4 constructs</w:t>
      </w:r>
      <w:r w:rsidR="005512EE">
        <w:t>.</w:t>
      </w:r>
    </w:p>
    <w:p w14:paraId="54E31C41" w14:textId="44908DB2" w:rsidR="00C90D43" w:rsidRDefault="00AF3EA7" w:rsidP="002265E0">
      <w:pPr>
        <w:pStyle w:val="ListParagraph"/>
        <w:numPr>
          <w:ilvl w:val="0"/>
          <w:numId w:val="1"/>
        </w:numPr>
      </w:pPr>
      <w:r w:rsidRPr="00AF3EA7">
        <w:rPr>
          <w:b/>
        </w:rPr>
        <w:t>Decoupl</w:t>
      </w:r>
      <w:r w:rsidR="002E2F1B">
        <w:rPr>
          <w:b/>
        </w:rPr>
        <w:t>ing</w:t>
      </w:r>
      <w:r w:rsidRPr="00AF3EA7">
        <w:rPr>
          <w:b/>
        </w:rPr>
        <w:t xml:space="preserve"> hardware and software evolution:</w:t>
      </w:r>
      <w:r>
        <w:t xml:space="preserve"> </w:t>
      </w:r>
      <w:r w:rsidR="001627ED">
        <w:t xml:space="preserve">target </w:t>
      </w:r>
      <w:r w:rsidR="00C90D43">
        <w:t xml:space="preserve">manufacturers may use abstract </w:t>
      </w:r>
      <w:r w:rsidR="000C702A">
        <w:t>target</w:t>
      </w:r>
      <w:r w:rsidR="001627ED">
        <w:t xml:space="preserve"> </w:t>
      </w:r>
      <w:r w:rsidR="001B0BC0">
        <w:t xml:space="preserve">architectures </w:t>
      </w:r>
      <w:r w:rsidR="00C90D43">
        <w:t>to further decouple the evolution of low-level architectural detail</w:t>
      </w:r>
      <w:r w:rsidR="002E2F1B">
        <w:t>s</w:t>
      </w:r>
      <w:r w:rsidR="00C90D43">
        <w:t xml:space="preserve"> from high-level processing</w:t>
      </w:r>
      <w:r w:rsidR="005512EE">
        <w:t>.</w:t>
      </w:r>
    </w:p>
    <w:p w14:paraId="74D2D3E7" w14:textId="662D04DD" w:rsidR="00C90D43" w:rsidRDefault="00AF3EA7" w:rsidP="002265E0">
      <w:pPr>
        <w:pStyle w:val="ListParagraph"/>
        <w:numPr>
          <w:ilvl w:val="0"/>
          <w:numId w:val="1"/>
        </w:numPr>
      </w:pPr>
      <w:r w:rsidRPr="00AF3EA7">
        <w:rPr>
          <w:b/>
        </w:rPr>
        <w:t xml:space="preserve">Debugging: </w:t>
      </w:r>
      <w:r w:rsidR="00C90D43">
        <w:t xml:space="preserve">Manufacturers can provide their customers software </w:t>
      </w:r>
      <w:r w:rsidR="001B0BC0">
        <w:t xml:space="preserve">models </w:t>
      </w:r>
      <w:r w:rsidR="00C90D43">
        <w:t xml:space="preserve">of </w:t>
      </w:r>
      <w:r w:rsidR="001B0BC0">
        <w:t xml:space="preserve">a </w:t>
      </w:r>
      <w:r w:rsidR="000C702A">
        <w:t>target</w:t>
      </w:r>
      <w:r w:rsidR="001627ED">
        <w:t xml:space="preserve"> </w:t>
      </w:r>
      <w:r w:rsidR="001B0BC0">
        <w:t>architecture</w:t>
      </w:r>
      <w:r w:rsidR="001627ED">
        <w:t>s</w:t>
      </w:r>
      <w:r w:rsidR="001B0BC0">
        <w:t xml:space="preserve"> </w:t>
      </w:r>
      <w:r>
        <w:t>to aid in the development and debugging of P4 programs</w:t>
      </w:r>
      <w:r w:rsidR="005512EE">
        <w:t>.</w:t>
      </w:r>
    </w:p>
    <w:p w14:paraId="4BE36A47" w14:textId="18AE6FA4" w:rsidR="008A655D" w:rsidRDefault="008A655D" w:rsidP="002265E0">
      <w:pPr>
        <w:pStyle w:val="ListParagraph"/>
        <w:numPr>
          <w:ilvl w:val="0"/>
          <w:numId w:val="1"/>
        </w:numPr>
      </w:pPr>
      <w:r>
        <w:rPr>
          <w:b/>
        </w:rPr>
        <w:t>Standard architecture:</w:t>
      </w:r>
      <w:r>
        <w:t xml:space="preserve"> we expect that the P4 community will evolve a standard architecture model (or a small set of models, pertaining to specific verticals, e.g., switches and network cards). Wide adoption of such standard architectures should promote wide portability of P4 programs.</w:t>
      </w:r>
    </w:p>
    <w:p w14:paraId="7D1D3FCF" w14:textId="7898AFD7" w:rsidR="000C6F3C" w:rsidRDefault="000C6F3C" w:rsidP="000C6F3C">
      <w:pPr>
        <w:pStyle w:val="Heading2"/>
      </w:pPr>
      <w:bookmarkStart w:id="40" w:name="_Toc417920555"/>
      <w:bookmarkStart w:id="41" w:name="_Toc445829982"/>
      <w:bookmarkStart w:id="42" w:name="_Toc445799301"/>
      <w:r>
        <w:t xml:space="preserve">P4 program </w:t>
      </w:r>
      <w:r w:rsidR="00E43C68">
        <w:t>data plane</w:t>
      </w:r>
      <w:r w:rsidR="00625E13">
        <w:t xml:space="preserve"> </w:t>
      </w:r>
      <w:r>
        <w:t>interfaces</w:t>
      </w:r>
      <w:bookmarkEnd w:id="40"/>
      <w:bookmarkEnd w:id="41"/>
      <w:bookmarkEnd w:id="42"/>
    </w:p>
    <w:p w14:paraId="693939A7" w14:textId="1577E044" w:rsidR="004E6B36" w:rsidRDefault="0099108A" w:rsidP="004E6B36">
      <w:r>
        <w:t xml:space="preserve">(In the following examples </w:t>
      </w:r>
      <w:r w:rsidR="005A5F99">
        <w:t>P</w:t>
      </w:r>
      <w:r w:rsidR="004E6B36">
        <w:t xml:space="preserve">4 keywords shown in </w:t>
      </w:r>
      <w:r w:rsidR="00F5229C">
        <w:t xml:space="preserve">fixed-size </w:t>
      </w:r>
      <w:r w:rsidR="004E6B36" w:rsidRPr="00616761">
        <w:rPr>
          <w:rFonts w:ascii="Consolas" w:hAnsi="Consolas"/>
          <w:b/>
        </w:rPr>
        <w:t>bold</w:t>
      </w:r>
      <w:r w:rsidR="00F5229C">
        <w:t xml:space="preserve"> fonts.</w:t>
      </w:r>
      <w:r>
        <w:t>)</w:t>
      </w:r>
    </w:p>
    <w:p w14:paraId="32DF48C1" w14:textId="68B1CA66" w:rsidR="00546B98" w:rsidRDefault="00546B98" w:rsidP="00A229BA">
      <w:pPr>
        <w:pStyle w:val="ListParagraph"/>
        <w:ind w:left="0"/>
      </w:pPr>
      <w:r>
        <w:t xml:space="preserve">To describe a </w:t>
      </w:r>
      <w:r w:rsidR="008E16AC">
        <w:t xml:space="preserve">functional </w:t>
      </w:r>
      <w:r>
        <w:t xml:space="preserve">block that can be programmed in P4 the </w:t>
      </w:r>
      <w:r w:rsidR="000C702A">
        <w:t>target</w:t>
      </w:r>
      <w:r w:rsidR="00DF6D2F">
        <w:t xml:space="preserve"> </w:t>
      </w:r>
      <w:r>
        <w:t xml:space="preserve">manufacturer provides a </w:t>
      </w:r>
      <w:r w:rsidR="000C702A">
        <w:t>target</w:t>
      </w:r>
      <w:r w:rsidR="00DF6D2F">
        <w:t xml:space="preserve"> </w:t>
      </w:r>
      <w:r>
        <w:t>prototyp</w:t>
      </w:r>
      <w:r w:rsidR="000A196B">
        <w:t>e</w:t>
      </w:r>
      <w:r w:rsidR="00DF6D2F">
        <w:t xml:space="preserve"> declaration</w:t>
      </w:r>
      <w:r>
        <w:t xml:space="preserve">. </w:t>
      </w:r>
      <w:r w:rsidR="000C702A">
        <w:t>Target</w:t>
      </w:r>
      <w:r w:rsidR="00DF6D2F">
        <w:t xml:space="preserve"> </w:t>
      </w:r>
      <w:r w:rsidR="00A727F6">
        <w:t>declarations are discussed in in Section</w:t>
      </w:r>
      <w:r w:rsidR="00A111DB">
        <w:fldChar w:fldCharType="begin"/>
      </w:r>
      <w:r w:rsidR="00A111DB">
        <w:instrText xml:space="preserve"> REF _Ref445799854 \r \h </w:instrText>
      </w:r>
      <w:r w:rsidR="00A111DB">
        <w:fldChar w:fldCharType="separate"/>
      </w:r>
      <w:r w:rsidR="00A111DB">
        <w:t>14</w:t>
      </w:r>
      <w:r w:rsidR="00A111DB">
        <w:fldChar w:fldCharType="end"/>
      </w:r>
      <w:r w:rsidR="00A727F6">
        <w:t>, but we</w:t>
      </w:r>
      <w:r>
        <w:t xml:space="preserve"> give a brief introduction here to make things concrete. For example, the </w:t>
      </w:r>
      <w:r w:rsidR="000C702A">
        <w:t>target</w:t>
      </w:r>
      <w:r w:rsidR="00DF6D2F">
        <w:t xml:space="preserve"> </w:t>
      </w:r>
      <w:r>
        <w:t>manufacturer could write a declaration as follows:</w:t>
      </w:r>
    </w:p>
    <w:p w14:paraId="08E424E4" w14:textId="77777777" w:rsidR="00546B98" w:rsidRDefault="00546B98" w:rsidP="00A229BA">
      <w:pPr>
        <w:pStyle w:val="ListParagraph"/>
        <w:ind w:left="0"/>
      </w:pPr>
    </w:p>
    <w:p w14:paraId="60E2F92E" w14:textId="54C3D2AC" w:rsidR="00546B98" w:rsidRDefault="003D445D" w:rsidP="00A229BA">
      <w:pPr>
        <w:pStyle w:val="ListParagraph"/>
        <w:ind w:left="0"/>
        <w:rPr>
          <w:rFonts w:ascii="Consolas" w:hAnsi="Consolas"/>
          <w:bCs/>
        </w:rPr>
      </w:pPr>
      <w:r>
        <w:rPr>
          <w:rFonts w:ascii="Consolas" w:hAnsi="Consolas"/>
          <w:b/>
          <w:bCs/>
        </w:rPr>
        <w:t>control</w:t>
      </w:r>
      <w:r w:rsidR="00546B98" w:rsidRPr="001A316A">
        <w:rPr>
          <w:rFonts w:ascii="Consolas" w:hAnsi="Consolas"/>
          <w:b/>
          <w:bCs/>
        </w:rPr>
        <w:t xml:space="preserve"> </w:t>
      </w:r>
      <w:r w:rsidR="004E6B36">
        <w:rPr>
          <w:rFonts w:ascii="Consolas" w:hAnsi="Consolas"/>
          <w:bCs/>
        </w:rPr>
        <w:t>matchActionPipe</w:t>
      </w:r>
      <w:r w:rsidR="00546B98" w:rsidRPr="001A316A">
        <w:rPr>
          <w:rFonts w:ascii="Consolas" w:hAnsi="Consolas"/>
          <w:bCs/>
        </w:rPr>
        <w:t>&lt;H&gt;(</w:t>
      </w:r>
      <w:r w:rsidR="008E16AC" w:rsidRPr="00A229BA">
        <w:rPr>
          <w:rFonts w:ascii="Consolas" w:hAnsi="Consolas"/>
          <w:b/>
          <w:bCs/>
        </w:rPr>
        <w:t>in</w:t>
      </w:r>
      <w:r w:rsidR="008E16AC">
        <w:rPr>
          <w:rFonts w:ascii="Consolas" w:hAnsi="Consolas"/>
          <w:bCs/>
        </w:rPr>
        <w:t xml:space="preserve"> </w:t>
      </w:r>
      <w:r w:rsidR="008E16AC" w:rsidRPr="00A229BA">
        <w:rPr>
          <w:rFonts w:ascii="Consolas" w:hAnsi="Consolas"/>
          <w:b/>
          <w:bCs/>
        </w:rPr>
        <w:t>bit</w:t>
      </w:r>
      <w:r w:rsidR="008E16AC">
        <w:rPr>
          <w:rFonts w:ascii="Consolas" w:hAnsi="Consolas"/>
          <w:bCs/>
        </w:rPr>
        <w:t xml:space="preserve">&lt;4&gt; inputPort,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011925">
        <w:rPr>
          <w:rFonts w:ascii="Consolas" w:hAnsi="Consolas"/>
          <w:b/>
          <w:bCs/>
        </w:rPr>
        <w:t>in</w:t>
      </w:r>
      <w:r w:rsidR="00546B98">
        <w:rPr>
          <w:rFonts w:ascii="Consolas" w:hAnsi="Consolas"/>
          <w:b/>
          <w:bCs/>
        </w:rPr>
        <w:t>out</w:t>
      </w:r>
      <w:r w:rsidR="00546B98" w:rsidRPr="001A316A">
        <w:rPr>
          <w:rFonts w:ascii="Consolas" w:hAnsi="Consolas"/>
          <w:b/>
          <w:bCs/>
        </w:rPr>
        <w:t xml:space="preserve"> </w:t>
      </w:r>
      <w:r w:rsidR="00546B98" w:rsidRPr="00A229BA">
        <w:rPr>
          <w:rFonts w:ascii="Consolas" w:hAnsi="Consolas"/>
          <w:bCs/>
        </w:rPr>
        <w:t>H</w:t>
      </w:r>
      <w:r w:rsidR="00546B98" w:rsidRPr="001A316A">
        <w:rPr>
          <w:rFonts w:ascii="Consolas" w:hAnsi="Consolas"/>
          <w:bCs/>
        </w:rPr>
        <w:t xml:space="preserve"> parsedHeaders</w:t>
      </w:r>
      <w:r w:rsidR="00546B98">
        <w:rPr>
          <w:rFonts w:ascii="Consolas" w:hAnsi="Consolas"/>
          <w:bCs/>
        </w:rPr>
        <w:t xml:space="preserve">,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A229BA">
        <w:rPr>
          <w:rFonts w:ascii="Consolas" w:hAnsi="Consolas"/>
          <w:b/>
          <w:bCs/>
        </w:rPr>
        <w:t>out</w:t>
      </w:r>
      <w:r w:rsidR="00546B98">
        <w:rPr>
          <w:rFonts w:ascii="Consolas" w:hAnsi="Consolas"/>
          <w:bCs/>
        </w:rPr>
        <w:t xml:space="preserve"> </w:t>
      </w:r>
      <w:r w:rsidR="008E16AC">
        <w:rPr>
          <w:rFonts w:ascii="Consolas" w:hAnsi="Consolas"/>
          <w:b/>
          <w:bCs/>
        </w:rPr>
        <w:t>bit</w:t>
      </w:r>
      <w:r w:rsidR="00546B98">
        <w:rPr>
          <w:rFonts w:ascii="Consolas" w:hAnsi="Consolas"/>
          <w:bCs/>
        </w:rPr>
        <w:t>&lt;4&gt; outputPort</w:t>
      </w:r>
      <w:r w:rsidR="00546B98" w:rsidRPr="001A316A">
        <w:rPr>
          <w:rFonts w:ascii="Consolas" w:hAnsi="Consolas"/>
          <w:bCs/>
        </w:rPr>
        <w:t>);</w:t>
      </w:r>
    </w:p>
    <w:p w14:paraId="6C7B5AFC" w14:textId="4BAAC7F8" w:rsidR="00546B98" w:rsidRDefault="00546B98" w:rsidP="00A229BA">
      <w:r>
        <w:t xml:space="preserve">This declaration describes a programmable block named </w:t>
      </w:r>
      <w:r w:rsidR="00A26219">
        <w:rPr>
          <w:rFonts w:ascii="Consolas" w:hAnsi="Consolas"/>
        </w:rPr>
        <w:t>matchActionP</w:t>
      </w:r>
      <w:r w:rsidR="00A26219" w:rsidRPr="00A229BA">
        <w:rPr>
          <w:rFonts w:ascii="Consolas" w:hAnsi="Consolas"/>
        </w:rPr>
        <w:t>ipe</w:t>
      </w:r>
      <w:r w:rsidR="00A26219">
        <w:t xml:space="preserve"> </w:t>
      </w:r>
      <w:r>
        <w:t xml:space="preserve">that performs match-action processing (shown by the </w:t>
      </w:r>
      <w:r w:rsidR="003D445D">
        <w:rPr>
          <w:rFonts w:ascii="Consolas" w:hAnsi="Consolas"/>
          <w:b/>
        </w:rPr>
        <w:t>control</w:t>
      </w:r>
      <w:r w:rsidR="003D445D" w:rsidRPr="00EF2FF7">
        <w:t xml:space="preserve"> </w:t>
      </w:r>
      <w:r>
        <w:t xml:space="preserve">P4 reserved keyword). The interface </w:t>
      </w:r>
      <w:r w:rsidR="008E16AC">
        <w:t xml:space="preserve">between </w:t>
      </w:r>
      <w:r>
        <w:t xml:space="preserve">the </w:t>
      </w:r>
      <w:r w:rsidR="00A26219">
        <w:rPr>
          <w:rFonts w:ascii="Consolas" w:hAnsi="Consolas"/>
        </w:rPr>
        <w:t>matchActionP</w:t>
      </w:r>
      <w:r w:rsidR="00A26219" w:rsidRPr="00A229BA">
        <w:rPr>
          <w:rFonts w:ascii="Consolas" w:hAnsi="Consolas"/>
        </w:rPr>
        <w:t>ipe</w:t>
      </w:r>
      <w:r w:rsidR="00A26219">
        <w:t xml:space="preserve"> </w:t>
      </w:r>
      <w:r>
        <w:t xml:space="preserve">block </w:t>
      </w:r>
      <w:r w:rsidR="008E16AC">
        <w:t>and the surrounding hardware can be read from this declaration</w:t>
      </w:r>
      <w:r>
        <w:t>:</w:t>
      </w:r>
    </w:p>
    <w:p w14:paraId="3A3EA563" w14:textId="16BF1CD5" w:rsidR="00A26219" w:rsidRDefault="00A26219" w:rsidP="002265E0">
      <w:pPr>
        <w:pStyle w:val="ListParagraph"/>
        <w:numPr>
          <w:ilvl w:val="0"/>
          <w:numId w:val="1"/>
        </w:numPr>
      </w:pPr>
      <w:r w:rsidRPr="00616761">
        <w:rPr>
          <w:rFonts w:ascii="Consolas" w:hAnsi="Consolas"/>
          <w:b/>
        </w:rPr>
        <w:t>bit</w:t>
      </w:r>
      <w:r w:rsidRPr="008C5E29">
        <w:rPr>
          <w:rFonts w:ascii="Consolas" w:hAnsi="Consolas"/>
        </w:rPr>
        <w:t>&lt;4&gt;</w:t>
      </w:r>
      <w:r>
        <w:rPr>
          <w:rFonts w:ascii="Consolas" w:hAnsi="Consolas"/>
        </w:rPr>
        <w:t xml:space="preserve"> </w:t>
      </w:r>
      <w:r>
        <w:t>is a type indicating</w:t>
      </w:r>
      <w:r w:rsidRPr="008C5E29">
        <w:t xml:space="preserve"> a 4-b</w:t>
      </w:r>
      <w:r>
        <w:t>it value,</w:t>
      </w:r>
    </w:p>
    <w:p w14:paraId="105B945E" w14:textId="7BAA70CF" w:rsidR="00A26219" w:rsidRDefault="00A26219" w:rsidP="002265E0">
      <w:pPr>
        <w:pStyle w:val="ListParagraph"/>
        <w:numPr>
          <w:ilvl w:val="0"/>
          <w:numId w:val="1"/>
        </w:numPr>
      </w:pPr>
      <w:r>
        <w:t xml:space="preserve">The </w:t>
      </w:r>
      <w:r w:rsidRPr="00BD6FE9">
        <w:rPr>
          <w:rFonts w:ascii="Consolas" w:hAnsi="Consolas"/>
          <w:b/>
        </w:rPr>
        <w:t>in</w:t>
      </w:r>
      <w:r>
        <w:t>,</w:t>
      </w:r>
      <w:r w:rsidR="003D445D">
        <w:t xml:space="preserve"> </w:t>
      </w:r>
      <w:r w:rsidRPr="00BD6FE9">
        <w:rPr>
          <w:rFonts w:ascii="Consolas" w:hAnsi="Consolas"/>
          <w:b/>
        </w:rPr>
        <w:t>inout</w:t>
      </w:r>
      <w:r>
        <w:t xml:space="preserve">, and </w:t>
      </w:r>
      <w:r w:rsidRPr="00BD6FE9">
        <w:rPr>
          <w:rFonts w:ascii="Consolas" w:hAnsi="Consolas"/>
          <w:b/>
        </w:rPr>
        <w:t>out</w:t>
      </w:r>
      <w:r>
        <w:t xml:space="preserve"> keywords indicate the direction of parameters</w:t>
      </w:r>
    </w:p>
    <w:p w14:paraId="2457A5FA" w14:textId="30B68D42" w:rsidR="00A26219" w:rsidRDefault="00A26219" w:rsidP="002265E0">
      <w:pPr>
        <w:pStyle w:val="ListParagraph"/>
        <w:numPr>
          <w:ilvl w:val="0"/>
          <w:numId w:val="1"/>
        </w:numPr>
      </w:pPr>
      <w:r>
        <w:t xml:space="preserve">Input #1: is a 4-bit value named </w:t>
      </w:r>
      <w:r w:rsidRPr="00A229BA">
        <w:rPr>
          <w:rFonts w:ascii="Consolas" w:hAnsi="Consolas"/>
        </w:rPr>
        <w:t>inputPort</w:t>
      </w:r>
      <w:r w:rsidRPr="00A229BA">
        <w:t xml:space="preserve">, received </w:t>
      </w:r>
      <w:r w:rsidR="00023F8E">
        <w:t>as</w:t>
      </w:r>
      <w:r w:rsidR="00023F8E" w:rsidRPr="00A229BA">
        <w:t xml:space="preserve"> </w:t>
      </w:r>
      <w:r w:rsidR="00EF2FF7">
        <w:t>an input</w:t>
      </w:r>
      <w:r>
        <w:t xml:space="preserve"> (</w:t>
      </w:r>
      <w:r w:rsidRPr="00745D09">
        <w:rPr>
          <w:rFonts w:ascii="Consolas" w:hAnsi="Consolas"/>
          <w:b/>
        </w:rPr>
        <w:t>in</w:t>
      </w:r>
      <w:r>
        <w:t xml:space="preserve">) </w:t>
      </w:r>
      <w:r w:rsidR="00023F8E">
        <w:t>(</w:t>
      </w:r>
      <w:r w:rsidR="004424B1">
        <w:t xml:space="preserve">an instance of </w:t>
      </w:r>
      <w:r w:rsidR="00023F8E">
        <w:t>intrinsic metadata).</w:t>
      </w:r>
    </w:p>
    <w:p w14:paraId="51873AC4" w14:textId="3B0AC433" w:rsidR="00A26219" w:rsidRDefault="00A26219" w:rsidP="002265E0">
      <w:pPr>
        <w:pStyle w:val="ListParagraph"/>
        <w:numPr>
          <w:ilvl w:val="0"/>
          <w:numId w:val="1"/>
        </w:numPr>
      </w:pPr>
      <w:r>
        <w:t xml:space="preserve">Input #2: an object of type </w:t>
      </w:r>
      <w:r w:rsidRPr="001A316A">
        <w:rPr>
          <w:rFonts w:ascii="Consolas" w:hAnsi="Consolas"/>
        </w:rPr>
        <w:t>H</w:t>
      </w:r>
      <w:r>
        <w:t xml:space="preserve">, named </w:t>
      </w:r>
      <w:r w:rsidRPr="001A316A">
        <w:rPr>
          <w:rFonts w:ascii="Consolas" w:hAnsi="Consolas"/>
        </w:rPr>
        <w:t>parsedHeaders</w:t>
      </w:r>
      <w:r w:rsidRPr="008C5E29">
        <w:t>.</w:t>
      </w:r>
      <w:r w:rsidR="003D445D">
        <w:t xml:space="preserve"> </w:t>
      </w:r>
      <w:r w:rsidRPr="008C5E29">
        <w:t>It</w:t>
      </w:r>
      <w:r w:rsidRPr="00A229BA">
        <w:t xml:space="preserve"> is both an input and an output, shown by </w:t>
      </w:r>
      <w:r w:rsidRPr="00745D09">
        <w:rPr>
          <w:rFonts w:ascii="Consolas" w:hAnsi="Consolas"/>
          <w:b/>
        </w:rPr>
        <w:t>inout</w:t>
      </w:r>
      <w:r w:rsidRPr="0016140A">
        <w:t xml:space="preserve">. </w:t>
      </w:r>
    </w:p>
    <w:p w14:paraId="4BE64DF7" w14:textId="1934AF92" w:rsidR="00A26219" w:rsidRDefault="00A26219" w:rsidP="002265E0">
      <w:pPr>
        <w:pStyle w:val="ListParagraph"/>
        <w:numPr>
          <w:ilvl w:val="0"/>
          <w:numId w:val="1"/>
        </w:numPr>
      </w:pPr>
      <w:r>
        <w:t xml:space="preserve">The type </w:t>
      </w:r>
      <w:r w:rsidRPr="001A316A">
        <w:rPr>
          <w:rFonts w:ascii="Consolas" w:hAnsi="Consolas"/>
        </w:rPr>
        <w:t>H</w:t>
      </w:r>
      <w:r>
        <w:t xml:space="preserve"> is given by a type variable </w:t>
      </w:r>
      <w:r w:rsidRPr="001A316A">
        <w:rPr>
          <w:rFonts w:ascii="Consolas" w:hAnsi="Consolas"/>
        </w:rPr>
        <w:t>&lt;H&gt;</w:t>
      </w:r>
      <w:r>
        <w:rPr>
          <w:rFonts w:ascii="Consolas" w:hAnsi="Consolas"/>
        </w:rPr>
        <w:t xml:space="preserve"> </w:t>
      </w:r>
      <w:r w:rsidRPr="001A316A">
        <w:t>in the declaration</w:t>
      </w:r>
      <w:r>
        <w:t xml:space="preserve"> (the syntax is similar to Java)</w:t>
      </w:r>
      <w:r w:rsidRPr="001A316A">
        <w:t>. Th</w:t>
      </w:r>
      <w:r>
        <w:t>e</w:t>
      </w:r>
      <w:r w:rsidRPr="001A316A">
        <w:t xml:space="preserve"> </w:t>
      </w:r>
      <w:r>
        <w:t xml:space="preserve">type </w:t>
      </w:r>
      <w:r w:rsidRPr="00A229BA">
        <w:rPr>
          <w:rFonts w:ascii="Consolas" w:hAnsi="Consolas"/>
        </w:rPr>
        <w:t>H</w:t>
      </w:r>
      <w:r>
        <w:t xml:space="preserve"> indicates a type that will be defined later by the programmer. Since the type is a variable, the value </w:t>
      </w:r>
      <w:r w:rsidRPr="001A316A">
        <w:rPr>
          <w:rFonts w:ascii="Consolas" w:hAnsi="Consolas"/>
        </w:rPr>
        <w:t>parsedHeaders</w:t>
      </w:r>
      <w:r w:rsidRPr="00B5180F">
        <w:t xml:space="preserve"> </w:t>
      </w:r>
      <w:r w:rsidR="00B5180F">
        <w:t>will</w:t>
      </w:r>
      <w:r>
        <w:t xml:space="preserve"> be stored in general-purpose registers.</w:t>
      </w:r>
    </w:p>
    <w:p w14:paraId="5D49D19F" w14:textId="77777777" w:rsidR="00A26219" w:rsidRDefault="00A26219" w:rsidP="002265E0">
      <w:pPr>
        <w:pStyle w:val="ListParagraph"/>
        <w:numPr>
          <w:ilvl w:val="0"/>
          <w:numId w:val="1"/>
        </w:numPr>
      </w:pPr>
      <w:r>
        <w:t xml:space="preserve">Output #1: the same </w:t>
      </w:r>
      <w:r w:rsidRPr="00A229BA">
        <w:rPr>
          <w:rFonts w:ascii="Consolas" w:hAnsi="Consolas"/>
        </w:rPr>
        <w:t>parsedHeaders</w:t>
      </w:r>
      <w:r>
        <w:t xml:space="preserve"> is and output, also stored in general-purpose registers. The user mutates this value in-place in the pipeline implementation, and the value of the </w:t>
      </w:r>
      <w:r w:rsidRPr="00A229BA">
        <w:rPr>
          <w:rFonts w:ascii="Consolas" w:hAnsi="Consolas"/>
        </w:rPr>
        <w:t>parsedHeaders</w:t>
      </w:r>
      <w:r>
        <w:t xml:space="preserve"> at the completion of </w:t>
      </w:r>
      <w:r w:rsidRPr="00A229BA">
        <w:rPr>
          <w:rFonts w:ascii="Consolas" w:hAnsi="Consolas"/>
        </w:rPr>
        <w:t>pipe</w:t>
      </w:r>
      <w:r>
        <w:t xml:space="preserve"> is the result of the computation.</w:t>
      </w:r>
    </w:p>
    <w:p w14:paraId="73FBB93E" w14:textId="77777777" w:rsidR="00A26219" w:rsidRDefault="00A26219" w:rsidP="002265E0">
      <w:pPr>
        <w:pStyle w:val="ListParagraph"/>
        <w:numPr>
          <w:ilvl w:val="0"/>
          <w:numId w:val="1"/>
        </w:numPr>
      </w:pPr>
      <w:r>
        <w:t xml:space="preserve">Output #2: a four-bit value named </w:t>
      </w:r>
      <w:r w:rsidRPr="00A229BA">
        <w:rPr>
          <w:rFonts w:ascii="Consolas" w:hAnsi="Consolas"/>
        </w:rPr>
        <w:t>outputPort</w:t>
      </w:r>
      <w:r>
        <w:t>. This value is written into a control register.</w:t>
      </w:r>
    </w:p>
    <w:p w14:paraId="0A9F051D" w14:textId="71C647F6" w:rsidR="000C6F3C" w:rsidRDefault="003D445D" w:rsidP="00A229BA">
      <w:pPr>
        <w:pStyle w:val="Heading2"/>
      </w:pPr>
      <w:bookmarkStart w:id="43" w:name="_Toc445829983"/>
      <w:bookmarkStart w:id="44" w:name="_Toc445799302"/>
      <w:r>
        <w:t xml:space="preserve">External </w:t>
      </w:r>
      <w:r w:rsidR="009713E3">
        <w:t>units</w:t>
      </w:r>
      <w:bookmarkEnd w:id="43"/>
      <w:bookmarkEnd w:id="44"/>
      <w:r w:rsidR="00E43C68">
        <w:t xml:space="preserve"> with predefined functionality</w:t>
      </w:r>
    </w:p>
    <w:p w14:paraId="7C87AE56" w14:textId="69D01A12" w:rsidR="008E16AC" w:rsidRDefault="008E16AC" w:rsidP="000C6F3C">
      <w:r>
        <w:t xml:space="preserve">P4 programs can also interact with fixed-function </w:t>
      </w:r>
      <w:r w:rsidR="00023F8E">
        <w:t xml:space="preserve">objects </w:t>
      </w:r>
      <w:r>
        <w:t xml:space="preserve">by invoking their services. </w:t>
      </w:r>
      <w:r w:rsidR="005E5E69">
        <w:t xml:space="preserve">Such fixed-function </w:t>
      </w:r>
      <w:r w:rsidR="00023F8E">
        <w:t xml:space="preserve">objects </w:t>
      </w:r>
      <w:r w:rsidR="005E5E69">
        <w:t xml:space="preserve">are described </w:t>
      </w:r>
      <w:r w:rsidR="007B78BA">
        <w:t xml:space="preserve">using the </w:t>
      </w:r>
      <w:r w:rsidR="007B78BA" w:rsidRPr="00BD6FE9">
        <w:rPr>
          <w:rFonts w:ascii="Consolas" w:hAnsi="Consolas"/>
          <w:b/>
        </w:rPr>
        <w:t>extern</w:t>
      </w:r>
      <w:r w:rsidR="007B78BA">
        <w:t xml:space="preserve"> construct, which </w:t>
      </w:r>
      <w:r w:rsidR="003C2A8B">
        <w:t xml:space="preserve">only describes </w:t>
      </w:r>
      <w:r w:rsidR="007B78BA">
        <w:t>the</w:t>
      </w:r>
      <w:r w:rsidR="003D445D">
        <w:t xml:space="preserve"> </w:t>
      </w:r>
      <w:r w:rsidR="005E5E69" w:rsidRPr="001A316A">
        <w:rPr>
          <w:i/>
        </w:rPr>
        <w:t>interfaces</w:t>
      </w:r>
      <w:r w:rsidR="007B78BA" w:rsidRPr="00BD6FE9">
        <w:t xml:space="preserve"> </w:t>
      </w:r>
      <w:r w:rsidR="0016160B">
        <w:t>that</w:t>
      </w:r>
      <w:r w:rsidR="007B78BA" w:rsidRPr="00BD6FE9">
        <w:t xml:space="preserve"> </w:t>
      </w:r>
      <w:r w:rsidR="007B78BA" w:rsidRPr="00BD6FE9">
        <w:lastRenderedPageBreak/>
        <w:t>such a</w:t>
      </w:r>
      <w:r w:rsidR="00023F8E">
        <w:t>n object</w:t>
      </w:r>
      <w:r w:rsidR="004424B1">
        <w:t xml:space="preserve"> </w:t>
      </w:r>
      <w:r w:rsidR="0016160B">
        <w:t>exposes to the data-plane</w:t>
      </w:r>
      <w:r w:rsidR="007B78BA">
        <w:t xml:space="preserve">; a complete description of </w:t>
      </w:r>
      <w:r w:rsidR="007B78BA" w:rsidRPr="00BD6FE9">
        <w:rPr>
          <w:rFonts w:ascii="Consolas" w:hAnsi="Consolas"/>
          <w:b/>
        </w:rPr>
        <w:t>extern</w:t>
      </w:r>
      <w:r w:rsidR="007B78BA">
        <w:t xml:space="preserve"> is</w:t>
      </w:r>
      <w:r w:rsidR="005E5E69">
        <w:t xml:space="preserve"> </w:t>
      </w:r>
      <w:r w:rsidR="007B78BA">
        <w:t xml:space="preserve">given </w:t>
      </w:r>
      <w:r w:rsidR="005E5E69">
        <w:t xml:space="preserve">in Section </w:t>
      </w:r>
      <w:r w:rsidR="005E5E69">
        <w:fldChar w:fldCharType="begin"/>
      </w:r>
      <w:r w:rsidR="005E5E69">
        <w:instrText xml:space="preserve"> REF _Ref289341225 \r \h </w:instrText>
      </w:r>
      <w:r w:rsidR="005E5E69">
        <w:fldChar w:fldCharType="separate"/>
      </w:r>
      <w:r w:rsidR="00C55925">
        <w:t>6.2.8</w:t>
      </w:r>
      <w:r w:rsidR="005E5E69">
        <w:fldChar w:fldCharType="end"/>
      </w:r>
      <w:r w:rsidR="005E5E69">
        <w:t xml:space="preserve">, but we provide an overview here. </w:t>
      </w:r>
    </w:p>
    <w:p w14:paraId="712D1799" w14:textId="011CD74D" w:rsidR="005E5E69" w:rsidRDefault="00C668A6" w:rsidP="000C6F3C">
      <w:r w:rsidRPr="00BD6FE9">
        <w:rPr>
          <w:rFonts w:ascii="Consolas" w:hAnsi="Consolas"/>
          <w:b/>
        </w:rPr>
        <w:t>extern</w:t>
      </w:r>
      <w:r>
        <w:t xml:space="preserve"> constructs are similar to completely abstract classes from</w:t>
      </w:r>
      <w:r w:rsidR="005E5E69">
        <w:t xml:space="preserve"> object-oriented programming</w:t>
      </w:r>
      <w:r w:rsidR="00555E3A">
        <w:t xml:space="preserve"> (or interfaces in Java and C#)</w:t>
      </w:r>
      <w:r>
        <w:t>, by d</w:t>
      </w:r>
      <w:r w:rsidR="005E5E69">
        <w:t>escrib</w:t>
      </w:r>
      <w:r>
        <w:t>ing</w:t>
      </w:r>
      <w:r w:rsidR="005E5E69">
        <w:t xml:space="preserve"> a set of methods that are implemented by an object, but not the implementation of these methods. </w:t>
      </w:r>
      <w:r w:rsidR="00DE588C">
        <w:t xml:space="preserve">For example, the following </w:t>
      </w:r>
      <w:r w:rsidR="009E7311">
        <w:t>construct could</w:t>
      </w:r>
      <w:r w:rsidR="001B1789">
        <w:t xml:space="preserve"> be used to </w:t>
      </w:r>
      <w:r w:rsidR="00DE588C">
        <w:t xml:space="preserve">describe the operations </w:t>
      </w:r>
      <w:r w:rsidR="00F75E51">
        <w:t xml:space="preserve">offered </w:t>
      </w:r>
      <w:r w:rsidR="00DE588C">
        <w:t>by a</w:t>
      </w:r>
      <w:r w:rsidR="001B1789">
        <w:t>n incremental</w:t>
      </w:r>
      <w:r w:rsidR="00DE588C">
        <w:t xml:space="preserve"> checksum unit:</w:t>
      </w:r>
    </w:p>
    <w:p w14:paraId="391BE71C" w14:textId="22A1BEAD" w:rsidR="00DE588C" w:rsidRPr="00A229BA" w:rsidRDefault="003D445D" w:rsidP="000C6F3C">
      <w:pPr>
        <w:rPr>
          <w:rFonts w:ascii="Consolas" w:hAnsi="Consolas"/>
        </w:rPr>
      </w:pPr>
      <w:r>
        <w:rPr>
          <w:rFonts w:ascii="Consolas" w:hAnsi="Consolas"/>
          <w:b/>
        </w:rPr>
        <w:t>extern</w:t>
      </w:r>
      <w:r w:rsidRPr="00F9686C">
        <w:rPr>
          <w:rFonts w:ascii="Consolas" w:hAnsi="Consolas"/>
        </w:rPr>
        <w:t xml:space="preserve"> </w:t>
      </w:r>
      <w:r w:rsidR="00DE588C" w:rsidRPr="00F9686C">
        <w:rPr>
          <w:rFonts w:ascii="Consolas" w:hAnsi="Consolas"/>
        </w:rPr>
        <w:t xml:space="preserve">Checksum16 </w:t>
      </w:r>
      <w:r w:rsidR="00DE588C">
        <w:rPr>
          <w:rFonts w:ascii="Consolas" w:hAnsi="Consolas"/>
        </w:rPr>
        <w:t>{</w:t>
      </w:r>
      <w:r w:rsidR="00DE588C">
        <w:rPr>
          <w:rFonts w:ascii="Consolas" w:hAnsi="Consolas"/>
        </w:rPr>
        <w:br/>
        <w:t xml:space="preserve">    // prepare unit</w:t>
      </w:r>
      <w:r w:rsidR="00DE588C">
        <w:rPr>
          <w:rFonts w:ascii="Consolas" w:hAnsi="Consolas"/>
        </w:rPr>
        <w:br/>
      </w:r>
      <w:r w:rsidR="00DE588C" w:rsidRPr="00280B0E">
        <w:rPr>
          <w:rFonts w:ascii="Consolas" w:hAnsi="Consolas"/>
        </w:rPr>
        <w:t xml:space="preserve">    </w:t>
      </w:r>
      <w:r w:rsidR="00DE588C" w:rsidRPr="00280B0E">
        <w:rPr>
          <w:rFonts w:ascii="Consolas" w:hAnsi="Consolas"/>
          <w:b/>
        </w:rPr>
        <w:t>void</w:t>
      </w:r>
      <w:r w:rsidR="00DE588C" w:rsidRPr="00280B0E">
        <w:rPr>
          <w:rFonts w:ascii="Consolas" w:hAnsi="Consolas"/>
        </w:rPr>
        <w:t xml:space="preserve"> </w:t>
      </w:r>
      <w:r w:rsidR="0066159D">
        <w:rPr>
          <w:rFonts w:ascii="Consolas" w:hAnsi="Consolas"/>
        </w:rPr>
        <w:t>clear</w:t>
      </w:r>
      <w:r w:rsidR="00DE588C" w:rsidRPr="00280B0E">
        <w:rPr>
          <w:rFonts w:ascii="Consolas" w:hAnsi="Consolas"/>
        </w:rPr>
        <w:t>();</w:t>
      </w:r>
      <w:r w:rsidR="00DE588C">
        <w:rPr>
          <w:rFonts w:ascii="Consolas" w:hAnsi="Consolas"/>
        </w:rPr>
        <w:br/>
        <w:t xml:space="preserve">    // </w:t>
      </w:r>
      <w:r w:rsidR="00140667">
        <w:rPr>
          <w:rFonts w:ascii="Consolas" w:hAnsi="Consolas"/>
        </w:rPr>
        <w:t>add more</w:t>
      </w:r>
      <w:r w:rsidR="00DE588C">
        <w:rPr>
          <w:rFonts w:ascii="Consolas" w:hAnsi="Consolas"/>
        </w:rPr>
        <w:t xml:space="preserve"> data to be checksummed</w:t>
      </w:r>
      <w:r w:rsidR="00DE588C">
        <w:rPr>
          <w:rFonts w:ascii="Consolas" w:hAnsi="Consolas"/>
        </w:rPr>
        <w:br/>
        <w:t xml:space="preserve">    </w:t>
      </w:r>
      <w:r w:rsidR="00DE588C" w:rsidRPr="001A316A">
        <w:rPr>
          <w:rFonts w:ascii="Consolas" w:hAnsi="Consolas"/>
          <w:b/>
        </w:rPr>
        <w:t>void</w:t>
      </w:r>
      <w:r w:rsidR="00DE588C">
        <w:rPr>
          <w:rFonts w:ascii="Consolas" w:hAnsi="Consolas"/>
        </w:rPr>
        <w:t xml:space="preserve"> </w:t>
      </w:r>
      <w:r w:rsidR="00140667">
        <w:rPr>
          <w:rFonts w:ascii="Consolas" w:hAnsi="Consolas"/>
        </w:rPr>
        <w:t>update</w:t>
      </w:r>
      <w:r w:rsidR="00DE588C">
        <w:rPr>
          <w:rFonts w:ascii="Consolas" w:hAnsi="Consolas"/>
        </w:rPr>
        <w:t>&lt;D&gt;(</w:t>
      </w:r>
      <w:r w:rsidR="00DE588C" w:rsidRPr="001A316A">
        <w:rPr>
          <w:rFonts w:ascii="Consolas" w:hAnsi="Consolas"/>
          <w:b/>
        </w:rPr>
        <w:t>in</w:t>
      </w:r>
      <w:r w:rsidR="00DE588C">
        <w:rPr>
          <w:rFonts w:ascii="Consolas" w:hAnsi="Consolas"/>
        </w:rPr>
        <w:t xml:space="preserve"> D data)</w:t>
      </w:r>
      <w:r w:rsidR="00103CD1">
        <w:rPr>
          <w:rFonts w:ascii="Consolas" w:hAnsi="Consolas"/>
        </w:rPr>
        <w:t>;</w:t>
      </w:r>
      <w:r w:rsidR="00DE588C">
        <w:rPr>
          <w:rFonts w:ascii="Consolas" w:hAnsi="Consolas"/>
        </w:rPr>
        <w:br/>
        <w:t xml:space="preserve">    // conditionally </w:t>
      </w:r>
      <w:r w:rsidR="00140667">
        <w:rPr>
          <w:rFonts w:ascii="Consolas" w:hAnsi="Consolas"/>
        </w:rPr>
        <w:t xml:space="preserve">add </w:t>
      </w:r>
      <w:r w:rsidR="00DE588C">
        <w:rPr>
          <w:rFonts w:ascii="Consolas" w:hAnsi="Consolas"/>
        </w:rPr>
        <w:t>data to be checksummed</w:t>
      </w:r>
      <w:r w:rsidR="00DE588C" w:rsidRPr="00280B0E">
        <w:rPr>
          <w:rFonts w:ascii="Consolas" w:hAnsi="Consolas"/>
        </w:rPr>
        <w:br/>
        <w:t xml:space="preserve">    </w:t>
      </w:r>
      <w:r w:rsidR="00DE588C" w:rsidRPr="00280B0E">
        <w:rPr>
          <w:rFonts w:ascii="Consolas" w:hAnsi="Consolas"/>
          <w:b/>
        </w:rPr>
        <w:t>void</w:t>
      </w:r>
      <w:r w:rsidR="00DE588C" w:rsidRPr="00280B0E">
        <w:rPr>
          <w:rFonts w:ascii="Consolas" w:hAnsi="Consolas"/>
        </w:rPr>
        <w:t xml:space="preserve"> </w:t>
      </w:r>
      <w:r w:rsidR="00140667">
        <w:rPr>
          <w:rFonts w:ascii="Consolas" w:hAnsi="Consolas"/>
        </w:rPr>
        <w:t>update</w:t>
      </w:r>
      <w:r w:rsidR="00DE588C" w:rsidRPr="00280B0E">
        <w:rPr>
          <w:rFonts w:ascii="Consolas" w:hAnsi="Consolas"/>
        </w:rPr>
        <w:t>&lt;D&gt;(</w:t>
      </w:r>
      <w:r w:rsidR="00DE588C" w:rsidRPr="001A316A">
        <w:rPr>
          <w:rFonts w:ascii="Consolas" w:hAnsi="Consolas"/>
          <w:b/>
        </w:rPr>
        <w:t>in</w:t>
      </w:r>
      <w:r w:rsidR="00DE588C">
        <w:rPr>
          <w:rFonts w:ascii="Consolas" w:hAnsi="Consolas"/>
        </w:rPr>
        <w:t xml:space="preserve"> </w:t>
      </w:r>
      <w:r w:rsidR="00DE588C" w:rsidRPr="001A316A">
        <w:rPr>
          <w:rFonts w:ascii="Consolas" w:hAnsi="Consolas"/>
          <w:b/>
        </w:rPr>
        <w:t>bool</w:t>
      </w:r>
      <w:r w:rsidR="00DE588C">
        <w:rPr>
          <w:rFonts w:ascii="Consolas" w:hAnsi="Consolas"/>
        </w:rPr>
        <w:t xml:space="preserve"> condition, </w:t>
      </w:r>
      <w:r w:rsidR="00DE588C" w:rsidRPr="00280B0E">
        <w:rPr>
          <w:rFonts w:ascii="Consolas" w:hAnsi="Consolas"/>
          <w:b/>
        </w:rPr>
        <w:t>in</w:t>
      </w:r>
      <w:r w:rsidR="00DE588C">
        <w:rPr>
          <w:rFonts w:ascii="Consolas" w:hAnsi="Consolas"/>
        </w:rPr>
        <w:t xml:space="preserve"> </w:t>
      </w:r>
      <w:r w:rsidR="00DE588C" w:rsidRPr="00280B0E">
        <w:rPr>
          <w:rFonts w:ascii="Consolas" w:hAnsi="Consolas"/>
        </w:rPr>
        <w:t>D data);</w:t>
      </w:r>
      <w:r w:rsidR="00DE588C">
        <w:rPr>
          <w:rFonts w:ascii="Consolas" w:hAnsi="Consolas"/>
        </w:rPr>
        <w:br/>
        <w:t xml:space="preserve">    // get the checksum of all data </w:t>
      </w:r>
      <w:r w:rsidR="00140667">
        <w:rPr>
          <w:rFonts w:ascii="Consolas" w:hAnsi="Consolas"/>
        </w:rPr>
        <w:t xml:space="preserve">updated </w:t>
      </w:r>
      <w:r w:rsidR="00DE588C">
        <w:rPr>
          <w:rFonts w:ascii="Consolas" w:hAnsi="Consolas"/>
        </w:rPr>
        <w:t xml:space="preserve">since the last </w:t>
      </w:r>
      <w:r w:rsidR="0066159D">
        <w:rPr>
          <w:rFonts w:ascii="Consolas" w:hAnsi="Consolas"/>
        </w:rPr>
        <w:t>clear</w:t>
      </w:r>
      <w:r w:rsidR="00DE588C">
        <w:rPr>
          <w:rFonts w:ascii="Consolas" w:hAnsi="Consolas"/>
        </w:rPr>
        <w:br/>
      </w:r>
      <w:r w:rsidR="00DE588C" w:rsidRPr="00280B0E">
        <w:rPr>
          <w:rFonts w:ascii="Consolas" w:hAnsi="Consolas"/>
        </w:rPr>
        <w:t xml:space="preserve">    </w:t>
      </w:r>
      <w:r w:rsidR="00873E34">
        <w:rPr>
          <w:rFonts w:ascii="Consolas" w:hAnsi="Consolas"/>
          <w:b/>
        </w:rPr>
        <w:t>bit</w:t>
      </w:r>
      <w:r w:rsidR="00DE588C">
        <w:rPr>
          <w:rFonts w:ascii="Consolas" w:hAnsi="Consolas"/>
        </w:rPr>
        <w:t>&lt;16&gt;</w:t>
      </w:r>
      <w:r w:rsidR="00DE588C" w:rsidRPr="00280B0E">
        <w:rPr>
          <w:rFonts w:ascii="Consolas" w:hAnsi="Consolas"/>
        </w:rPr>
        <w:t xml:space="preserve"> get();</w:t>
      </w:r>
      <w:r w:rsidR="00DE588C">
        <w:rPr>
          <w:rFonts w:ascii="Consolas" w:hAnsi="Consolas"/>
        </w:rPr>
        <w:br/>
        <w:t>}</w:t>
      </w:r>
    </w:p>
    <w:p w14:paraId="7430A63B" w14:textId="398CED83" w:rsidR="00CE41B1" w:rsidRDefault="00E502A3" w:rsidP="00E502A3">
      <w:pPr>
        <w:pStyle w:val="Heading1"/>
      </w:pPr>
      <w:bookmarkStart w:id="45" w:name="_Toc417920557"/>
      <w:bookmarkStart w:id="46" w:name="_Toc445829984"/>
      <w:bookmarkStart w:id="47" w:name="_Toc445799303"/>
      <w:r>
        <w:t xml:space="preserve">An example: </w:t>
      </w:r>
      <w:bookmarkEnd w:id="45"/>
      <w:r>
        <w:t>programming a simple switch</w:t>
      </w:r>
      <w:bookmarkEnd w:id="46"/>
      <w:bookmarkEnd w:id="47"/>
    </w:p>
    <w:p w14:paraId="762A1D1D" w14:textId="7A5889B7" w:rsidR="004210C4" w:rsidRDefault="00084F42" w:rsidP="00E047BF">
      <w:r>
        <w:t>To make the discussion concrete we begin by presenting a</w:t>
      </w:r>
      <w:r w:rsidR="008B511D">
        <w:t>n example of a</w:t>
      </w:r>
      <w:r>
        <w:t xml:space="preserve"> simple switch </w:t>
      </w:r>
      <w:r w:rsidR="001B0BC0">
        <w:t>architecture</w:t>
      </w:r>
      <w:r>
        <w:t>, which we call the “Simple Switch”</w:t>
      </w:r>
      <w:r w:rsidR="0082523F">
        <w:t xml:space="preserve"> (SS)</w:t>
      </w:r>
      <w:r w:rsidR="0033168D">
        <w:t xml:space="preserve"> target</w:t>
      </w:r>
      <w:r w:rsidR="0082523F">
        <w:t xml:space="preserve">. </w:t>
      </w:r>
      <w:r w:rsidR="005F6EC0">
        <w:fldChar w:fldCharType="begin"/>
      </w:r>
      <w:r w:rsidR="005F6EC0">
        <w:instrText xml:space="preserve"> REF _Ref286916628 \h </w:instrText>
      </w:r>
      <w:r w:rsidR="005F6EC0">
        <w:fldChar w:fldCharType="separate"/>
      </w:r>
      <w:r w:rsidR="00C55925">
        <w:t xml:space="preserve">Figure </w:t>
      </w:r>
      <w:r w:rsidR="00C55925">
        <w:rPr>
          <w:noProof/>
        </w:rPr>
        <w:t>6</w:t>
      </w:r>
      <w:r w:rsidR="005F6EC0">
        <w:fldChar w:fldCharType="end"/>
      </w:r>
      <w:r w:rsidR="005F6EC0">
        <w:t xml:space="preserve"> </w:t>
      </w:r>
      <w:r>
        <w:t xml:space="preserve">is a diagram of this </w:t>
      </w:r>
      <w:r w:rsidR="001B0BC0">
        <w:t>architecture</w:t>
      </w:r>
      <w:r w:rsidR="003D445D">
        <w:t>.</w:t>
      </w:r>
      <w:r w:rsidR="00147D4B" w:rsidRPr="00147D4B">
        <w:t xml:space="preserve"> </w:t>
      </w:r>
      <w:r w:rsidR="004210C4">
        <w:t xml:space="preserve">We expect that each </w:t>
      </w:r>
      <w:r w:rsidR="000C702A">
        <w:t>target</w:t>
      </w:r>
      <w:r w:rsidR="00AA405F">
        <w:t xml:space="preserve"> </w:t>
      </w:r>
      <w:r w:rsidR="004210C4">
        <w:t xml:space="preserve">manufacturer will publish </w:t>
      </w:r>
      <w:r w:rsidR="0033168D">
        <w:t xml:space="preserve">one or multiple </w:t>
      </w:r>
      <w:r w:rsidR="000C702A">
        <w:t>target</w:t>
      </w:r>
      <w:r w:rsidR="00AA405F">
        <w:t xml:space="preserve"> architecture model</w:t>
      </w:r>
      <w:r w:rsidR="0033168D">
        <w:t>(</w:t>
      </w:r>
      <w:r w:rsidR="00AA405F">
        <w:t>s</w:t>
      </w:r>
      <w:r w:rsidR="0033168D">
        <w:t>)</w:t>
      </w:r>
      <w:r w:rsidR="00AA405F">
        <w:t xml:space="preserve"> </w:t>
      </w:r>
      <w:r w:rsidR="004210C4">
        <w:t xml:space="preserve">reflecting the capabilities of their own hardware – the </w:t>
      </w:r>
      <w:r w:rsidR="001B0BC0">
        <w:t>archi</w:t>
      </w:r>
      <w:r w:rsidR="00AA405F">
        <w:t>te</w:t>
      </w:r>
      <w:r w:rsidR="001B0BC0">
        <w:t xml:space="preserve">cture’s </w:t>
      </w:r>
      <w:r w:rsidR="004210C4">
        <w:t>fixed-function blocks (shown in cyan in our example) can have arbitrarily complicated behaviors.</w:t>
      </w:r>
      <w:r w:rsidR="0077020C">
        <w:t xml:space="preserve"> The white blocks are programmable using P4.</w:t>
      </w:r>
    </w:p>
    <w:p w14:paraId="7D594428" w14:textId="27CCF057" w:rsidR="00CE41B1" w:rsidRDefault="002C3A78" w:rsidP="00E047BF">
      <w:r>
        <w:t>SS</w:t>
      </w:r>
      <w:r w:rsidR="005F6EC0">
        <w:t xml:space="preserve"> receives the packet through one of </w:t>
      </w:r>
      <w:r w:rsidR="007614B0">
        <w:t>8</w:t>
      </w:r>
      <w:r w:rsidR="005F6EC0">
        <w:t xml:space="preserve"> input </w:t>
      </w:r>
      <w:r w:rsidR="00435DD0">
        <w:t xml:space="preserve">Ethernet </w:t>
      </w:r>
      <w:r w:rsidR="005F6EC0">
        <w:t>ports</w:t>
      </w:r>
      <w:r w:rsidR="0024629D">
        <w:t>,</w:t>
      </w:r>
      <w:r w:rsidR="005F6EC0">
        <w:t xml:space="preserve"> or through a recirculation channel. </w:t>
      </w:r>
      <w:r>
        <w:t>SS</w:t>
      </w:r>
      <w:r w:rsidR="005F6EC0">
        <w:t xml:space="preserve"> has one single parser, feeding into a single</w:t>
      </w:r>
      <w:r w:rsidR="00333533">
        <w:t xml:space="preserve"> match-action</w:t>
      </w:r>
      <w:r w:rsidR="005F6EC0">
        <w:t xml:space="preserve"> pipeline, which feeds into a single deparser. </w:t>
      </w:r>
      <w:r w:rsidR="00F52385">
        <w:t>After exiting the deparser, p</w:t>
      </w:r>
      <w:r w:rsidR="005F6EC0">
        <w:t xml:space="preserve">ackets are </w:t>
      </w:r>
      <w:r w:rsidR="00F52385">
        <w:t>emitted through</w:t>
      </w:r>
      <w:r w:rsidR="005F6EC0">
        <w:t xml:space="preserve"> one </w:t>
      </w:r>
      <w:r w:rsidR="007614B0">
        <w:t xml:space="preserve">of 8 </w:t>
      </w:r>
      <w:r w:rsidR="005F6EC0">
        <w:t xml:space="preserve">output </w:t>
      </w:r>
      <w:r w:rsidR="00435DD0">
        <w:t xml:space="preserve">Ethernet </w:t>
      </w:r>
      <w:r w:rsidR="005F6EC0">
        <w:t>port</w:t>
      </w:r>
      <w:r w:rsidR="007614B0">
        <w:t xml:space="preserve">s or </w:t>
      </w:r>
      <w:r w:rsidR="00053601">
        <w:t>one of 3 “</w:t>
      </w:r>
      <w:r w:rsidR="005F6EC0">
        <w:t>special</w:t>
      </w:r>
      <w:r w:rsidR="00053601">
        <w:t>”</w:t>
      </w:r>
      <w:r w:rsidR="005F6EC0">
        <w:t xml:space="preserve"> port</w:t>
      </w:r>
      <w:r w:rsidR="00053601">
        <w:t>s</w:t>
      </w:r>
      <w:r w:rsidR="005F6EC0">
        <w:t>:</w:t>
      </w:r>
    </w:p>
    <w:p w14:paraId="2AE02CA9" w14:textId="7C2CF6D2" w:rsidR="005F6EC0" w:rsidRDefault="005F6EC0" w:rsidP="002265E0">
      <w:pPr>
        <w:pStyle w:val="ListParagraph"/>
        <w:numPr>
          <w:ilvl w:val="0"/>
          <w:numId w:val="25"/>
        </w:numPr>
      </w:pPr>
      <w:r>
        <w:t>Packets sent to the “CPU port” ar</w:t>
      </w:r>
      <w:r w:rsidR="00053601">
        <w:t xml:space="preserve">e </w:t>
      </w:r>
      <w:r w:rsidR="00F52385">
        <w:t xml:space="preserve">sent </w:t>
      </w:r>
      <w:r w:rsidR="00053601">
        <w:t>to the control plane</w:t>
      </w:r>
    </w:p>
    <w:p w14:paraId="7C4920CB" w14:textId="02FF035D" w:rsidR="005F6EC0" w:rsidRDefault="005F6EC0" w:rsidP="002265E0">
      <w:pPr>
        <w:pStyle w:val="ListParagraph"/>
        <w:numPr>
          <w:ilvl w:val="0"/>
          <w:numId w:val="25"/>
        </w:numPr>
      </w:pPr>
      <w:r>
        <w:t>Packets sent to the “Drop port”</w:t>
      </w:r>
      <w:r w:rsidR="00053601">
        <w:t xml:space="preserve"> are discarded</w:t>
      </w:r>
    </w:p>
    <w:p w14:paraId="2D5ADC0F" w14:textId="25F35D1A" w:rsidR="005F6EC0" w:rsidRDefault="005F6EC0" w:rsidP="002265E0">
      <w:pPr>
        <w:pStyle w:val="ListParagraph"/>
        <w:numPr>
          <w:ilvl w:val="0"/>
          <w:numId w:val="25"/>
        </w:numPr>
      </w:pPr>
      <w:r>
        <w:t xml:space="preserve">Packets sent to the “Recirculate port” are re-injected in the </w:t>
      </w:r>
      <w:r w:rsidR="007614B0">
        <w:t>switch</w:t>
      </w:r>
      <w:r>
        <w:t xml:space="preserve"> </w:t>
      </w:r>
      <w:r w:rsidR="00F52385">
        <w:t xml:space="preserve">through a special </w:t>
      </w:r>
      <w:r w:rsidR="00852247">
        <w:t xml:space="preserve">input </w:t>
      </w:r>
      <w:r w:rsidR="00F52385">
        <w:t>port</w:t>
      </w:r>
    </w:p>
    <w:p w14:paraId="06070273" w14:textId="1B2B7574" w:rsidR="007614B0" w:rsidRDefault="007614B0" w:rsidP="00E047BF">
      <w:r>
        <w:t>Packets may be received from one of three sources:</w:t>
      </w:r>
    </w:p>
    <w:p w14:paraId="73177EA6" w14:textId="5171E195" w:rsidR="007614B0" w:rsidRDefault="00053601" w:rsidP="002265E0">
      <w:pPr>
        <w:pStyle w:val="ListParagraph"/>
        <w:numPr>
          <w:ilvl w:val="0"/>
          <w:numId w:val="24"/>
        </w:numPr>
      </w:pPr>
      <w:r>
        <w:t>One of 8</w:t>
      </w:r>
      <w:r w:rsidR="007614B0">
        <w:t xml:space="preserve"> input port</w:t>
      </w:r>
      <w:r>
        <w:t>s</w:t>
      </w:r>
    </w:p>
    <w:p w14:paraId="75DD9187" w14:textId="52BD403A" w:rsidR="007614B0" w:rsidRDefault="007614B0" w:rsidP="002265E0">
      <w:pPr>
        <w:pStyle w:val="ListParagraph"/>
        <w:numPr>
          <w:ilvl w:val="0"/>
          <w:numId w:val="24"/>
        </w:numPr>
      </w:pPr>
      <w:r>
        <w:t>Through recirculation</w:t>
      </w:r>
    </w:p>
    <w:p w14:paraId="4155D71F" w14:textId="6D55FF5E" w:rsidR="007614B0" w:rsidRDefault="007614B0" w:rsidP="002265E0">
      <w:pPr>
        <w:pStyle w:val="ListParagraph"/>
        <w:numPr>
          <w:ilvl w:val="0"/>
          <w:numId w:val="24"/>
        </w:numPr>
      </w:pPr>
      <w:r>
        <w:t>From the control</w:t>
      </w:r>
      <w:r w:rsidR="0024629D">
        <w:t xml:space="preserve"> </w:t>
      </w:r>
      <w:r>
        <w:t>plane CPU</w:t>
      </w:r>
    </w:p>
    <w:p w14:paraId="75806EE4" w14:textId="31A83D99" w:rsidR="003518DC" w:rsidRDefault="00A84E42" w:rsidP="00A3325F">
      <w:pPr>
        <w:keepNext/>
        <w:jc w:val="center"/>
      </w:pPr>
      <w:r w:rsidRPr="00A84E42">
        <w:rPr>
          <w:rFonts w:asciiTheme="minorHAnsi" w:eastAsiaTheme="minorEastAsia" w:hAnsiTheme="minorHAnsi" w:cstheme="minorBidi"/>
          <w:noProof/>
          <w:sz w:val="24"/>
        </w:rPr>
        <w:lastRenderedPageBreak/>
        <w:t xml:space="preserve"> </w:t>
      </w:r>
      <w:r w:rsidR="00A4457F" w:rsidRPr="002F540D">
        <w:rPr>
          <w:rFonts w:asciiTheme="minorHAnsi" w:eastAsiaTheme="minorEastAsia" w:hAnsiTheme="minorHAnsi" w:cstheme="minorBidi"/>
          <w:noProof/>
          <w:sz w:val="24"/>
        </w:rPr>
        <w:drawing>
          <wp:inline distT="0" distB="0" distL="0" distR="0" wp14:anchorId="4FD018A6" wp14:editId="238F11AE">
            <wp:extent cx="5486400" cy="246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486400" cy="2465705"/>
                    </a:xfrm>
                    <a:prstGeom prst="rect">
                      <a:avLst/>
                    </a:prstGeom>
                  </pic:spPr>
                </pic:pic>
              </a:graphicData>
            </a:graphic>
          </wp:inline>
        </w:drawing>
      </w:r>
      <w:r w:rsidR="00F52385" w:rsidRPr="00F52385" w:rsidDel="00F52385">
        <w:t xml:space="preserve"> </w:t>
      </w:r>
      <w:r w:rsidR="00CD59BA" w:rsidRPr="00CD59BA" w:rsidDel="005F6EC0">
        <w:t xml:space="preserve"> </w:t>
      </w:r>
    </w:p>
    <w:p w14:paraId="60DC3126" w14:textId="3028BBB6" w:rsidR="003518DC" w:rsidRDefault="003518DC" w:rsidP="0016160B">
      <w:pPr>
        <w:pStyle w:val="Caption"/>
      </w:pPr>
      <w:bookmarkStart w:id="48" w:name="_Ref286916628"/>
      <w:r>
        <w:t xml:space="preserve">Figure </w:t>
      </w:r>
      <w:fldSimple w:instr=" SEQ Figure \* ARABIC ">
        <w:r w:rsidR="002C0206">
          <w:rPr>
            <w:noProof/>
          </w:rPr>
          <w:t>6</w:t>
        </w:r>
      </w:fldSimple>
      <w:bookmarkEnd w:id="48"/>
      <w:r>
        <w:t xml:space="preserve">: </w:t>
      </w:r>
      <w:r w:rsidR="002C3A78">
        <w:t xml:space="preserve">The </w:t>
      </w:r>
      <w:r>
        <w:t xml:space="preserve">Simple </w:t>
      </w:r>
      <w:r w:rsidR="002C3A78">
        <w:t>S</w:t>
      </w:r>
      <w:r>
        <w:t xml:space="preserve">witch </w:t>
      </w:r>
      <w:r w:rsidR="002C3A78">
        <w:t xml:space="preserve">(SS) </w:t>
      </w:r>
      <w:r w:rsidR="001B0BC0">
        <w:t>archi</w:t>
      </w:r>
      <w:r w:rsidR="00CD4EF8">
        <w:t>t</w:t>
      </w:r>
      <w:r w:rsidR="001B0BC0">
        <w:t>ecture</w:t>
      </w:r>
    </w:p>
    <w:p w14:paraId="1A4443FB" w14:textId="6101C008" w:rsidR="00D15F70" w:rsidRPr="0050719E" w:rsidRDefault="00D15F70" w:rsidP="00AB28AA">
      <w:r>
        <w:t xml:space="preserve">The white blocks in the figure are programmable, and </w:t>
      </w:r>
      <w:r w:rsidR="002C3A78">
        <w:t xml:space="preserve">the user must provide a corresponding P4 </w:t>
      </w:r>
      <w:r w:rsidR="00C920B9">
        <w:t>program</w:t>
      </w:r>
      <w:r w:rsidR="002C3A78">
        <w:t xml:space="preserve"> to </w:t>
      </w:r>
      <w:r w:rsidR="004424B1">
        <w:t>control</w:t>
      </w:r>
      <w:r w:rsidR="0033168D">
        <w:t xml:space="preserve"> the behavior of </w:t>
      </w:r>
      <w:r w:rsidR="002C3A78">
        <w:t>each such block.</w:t>
      </w:r>
      <w:r>
        <w:t xml:space="preserve"> The cyan blocks are fixed-function. The </w:t>
      </w:r>
      <w:r w:rsidR="004424B1">
        <w:t>green arrows</w:t>
      </w:r>
      <w:r>
        <w:t xml:space="preserve"> are </w:t>
      </w:r>
      <w:r w:rsidR="000404D0">
        <w:t>data plane</w:t>
      </w:r>
      <w:r>
        <w:t xml:space="preserve"> interfaces used to convey information between the fixed-function blocks and the programmable blocks</w:t>
      </w:r>
      <w:r w:rsidR="000232FA">
        <w:t xml:space="preserve"> – </w:t>
      </w:r>
      <w:r w:rsidR="00A4457F">
        <w:t>exposed in the P4 program as</w:t>
      </w:r>
      <w:r w:rsidR="000232FA">
        <w:t xml:space="preserve"> intrinsic metadata</w:t>
      </w:r>
      <w:r>
        <w:t>. The red arrows show the flow of user-defined data.</w:t>
      </w:r>
    </w:p>
    <w:p w14:paraId="13FF7F11" w14:textId="2BA7446B" w:rsidR="00D26F03" w:rsidRDefault="00D26F03" w:rsidP="00E502A3">
      <w:pPr>
        <w:pStyle w:val="Heading2"/>
      </w:pPr>
      <w:bookmarkStart w:id="49" w:name="_Ref287016903"/>
      <w:bookmarkStart w:id="50" w:name="_Toc417920558"/>
      <w:bookmarkStart w:id="51" w:name="_Toc445829985"/>
      <w:bookmarkStart w:id="52" w:name="_Toc445799304"/>
      <w:r>
        <w:t xml:space="preserve">Simple </w:t>
      </w:r>
      <w:r w:rsidR="002C3A78">
        <w:t>S</w:t>
      </w:r>
      <w:r>
        <w:t xml:space="preserve">witch </w:t>
      </w:r>
      <w:r w:rsidR="001B0BC0">
        <w:t xml:space="preserve">architecture </w:t>
      </w:r>
      <w:r>
        <w:t>declaration</w:t>
      </w:r>
      <w:bookmarkEnd w:id="49"/>
      <w:bookmarkEnd w:id="50"/>
      <w:bookmarkEnd w:id="51"/>
      <w:bookmarkEnd w:id="52"/>
    </w:p>
    <w:p w14:paraId="0D79676B" w14:textId="407DD631" w:rsidR="00053601" w:rsidRPr="0050719E" w:rsidRDefault="00053601" w:rsidP="00AB28AA">
      <w:r>
        <w:t xml:space="preserve">The following </w:t>
      </w:r>
      <w:r w:rsidR="00D15F70">
        <w:t>P4 program</w:t>
      </w:r>
      <w:r>
        <w:t xml:space="preserve"> provides a declaration of </w:t>
      </w:r>
      <w:r w:rsidR="002C3A78">
        <w:t>SS</w:t>
      </w:r>
      <w:r w:rsidR="00C32558">
        <w:t>, as it would be provided by the SS manufacturer</w:t>
      </w:r>
      <w:r>
        <w:t xml:space="preserve">. The declaration </w:t>
      </w:r>
      <w:r w:rsidR="00D15F70">
        <w:t xml:space="preserve">contains several type </w:t>
      </w:r>
      <w:r w:rsidR="00690390">
        <w:t>declaration</w:t>
      </w:r>
      <w:r w:rsidR="00D15F70">
        <w:t xml:space="preserve">s, constants, and finally declarations for the programmable blocks. </w:t>
      </w:r>
      <w:r w:rsidR="0090056F">
        <w:t xml:space="preserve">P4 keywords are </w:t>
      </w:r>
      <w:r w:rsidR="002C3A78">
        <w:t xml:space="preserve">shown in </w:t>
      </w:r>
      <w:r w:rsidR="0090056F">
        <w:t xml:space="preserve">bold. </w:t>
      </w:r>
      <w:r w:rsidR="00D15F70">
        <w:t xml:space="preserve">The programmable blocks </w:t>
      </w:r>
      <w:r w:rsidR="0077020C">
        <w:t xml:space="preserve">are given through function prototypes; the </w:t>
      </w:r>
      <w:r w:rsidR="0077083B">
        <w:t xml:space="preserve">implementation </w:t>
      </w:r>
      <w:r w:rsidR="0077020C">
        <w:t>of these functions has to be provided</w:t>
      </w:r>
      <w:r w:rsidR="00D15F70">
        <w:t xml:space="preserve"> by the </w:t>
      </w:r>
      <w:r w:rsidR="0077020C">
        <w:t>switch programmer</w:t>
      </w:r>
      <w:r w:rsidR="00D15F70">
        <w:t>.</w:t>
      </w:r>
    </w:p>
    <w:p w14:paraId="063F8B18" w14:textId="1C3C4092" w:rsidR="003D445D" w:rsidRDefault="00D15F70" w:rsidP="00AB28AA">
      <w:pPr>
        <w:rPr>
          <w:rFonts w:ascii="Consolas" w:hAnsi="Consolas"/>
        </w:rPr>
      </w:pPr>
      <w:r>
        <w:rPr>
          <w:rFonts w:ascii="Consolas" w:hAnsi="Consolas"/>
        </w:rPr>
        <w:t xml:space="preserve">// </w:t>
      </w:r>
      <w:r w:rsidR="00F3681D">
        <w:rPr>
          <w:rFonts w:ascii="Consolas" w:hAnsi="Consolas"/>
        </w:rPr>
        <w:t>File “</w:t>
      </w:r>
      <w:r w:rsidR="002C3A78">
        <w:rPr>
          <w:rFonts w:ascii="Consolas" w:hAnsi="Consolas"/>
        </w:rPr>
        <w:t>s</w:t>
      </w:r>
      <w:r w:rsidR="00177EA1">
        <w:rPr>
          <w:rFonts w:ascii="Consolas" w:hAnsi="Consolas"/>
        </w:rPr>
        <w:t>imple</w:t>
      </w:r>
      <w:r w:rsidR="0095222C">
        <w:rPr>
          <w:rFonts w:ascii="Consolas" w:hAnsi="Consolas"/>
        </w:rPr>
        <w:t>_model</w:t>
      </w:r>
      <w:r>
        <w:rPr>
          <w:rFonts w:ascii="Consolas" w:hAnsi="Consolas"/>
        </w:rPr>
        <w:t>.p4</w:t>
      </w:r>
      <w:r w:rsidR="00F3681D">
        <w:rPr>
          <w:rFonts w:ascii="Consolas" w:hAnsi="Consolas"/>
        </w:rPr>
        <w:t>”</w:t>
      </w:r>
      <w:r w:rsidR="00177EA1">
        <w:rPr>
          <w:rFonts w:ascii="Consolas" w:hAnsi="Consolas"/>
        </w:rPr>
        <w:br/>
        <w:t>// Simple switch P4 declaration</w:t>
      </w:r>
    </w:p>
    <w:p w14:paraId="45303B68" w14:textId="5D62E108" w:rsidR="003D445D" w:rsidRDefault="003D445D" w:rsidP="00AB28AA">
      <w:pPr>
        <w:rPr>
          <w:rFonts w:ascii="Consolas" w:hAnsi="Consolas"/>
        </w:rPr>
      </w:pPr>
      <w:r>
        <w:rPr>
          <w:rFonts w:ascii="Consolas" w:hAnsi="Consolas"/>
        </w:rPr>
        <w:t xml:space="preserve">// </w:t>
      </w:r>
      <w:r w:rsidR="00EC2208">
        <w:rPr>
          <w:rFonts w:ascii="Consolas" w:hAnsi="Consolas"/>
        </w:rPr>
        <w:t>core library</w:t>
      </w:r>
      <w:r>
        <w:rPr>
          <w:rFonts w:ascii="Consolas" w:hAnsi="Consolas"/>
        </w:rPr>
        <w:t xml:space="preserve"> needed for packet_in definition</w:t>
      </w:r>
      <w:r>
        <w:rPr>
          <w:rFonts w:ascii="Consolas" w:hAnsi="Consolas"/>
        </w:rPr>
        <w:br/>
        <w:t>#include “</w:t>
      </w:r>
      <w:r w:rsidR="0042713F">
        <w:rPr>
          <w:rFonts w:ascii="Consolas" w:hAnsi="Consolas"/>
        </w:rPr>
        <w:t>core</w:t>
      </w:r>
      <w:r>
        <w:rPr>
          <w:rFonts w:ascii="Consolas" w:hAnsi="Consolas"/>
        </w:rPr>
        <w:t>.p4”</w:t>
      </w:r>
    </w:p>
    <w:p w14:paraId="7D3667BE" w14:textId="5458D36E" w:rsidR="00177EA1" w:rsidRDefault="00177EA1" w:rsidP="00AB28AA">
      <w:pPr>
        <w:rPr>
          <w:rFonts w:ascii="Consolas" w:hAnsi="Consolas"/>
        </w:rPr>
      </w:pPr>
      <w:r>
        <w:rPr>
          <w:rFonts w:ascii="Consolas" w:hAnsi="Consolas"/>
        </w:rPr>
        <w:t xml:space="preserve">/* Various constants and structure </w:t>
      </w:r>
      <w:r w:rsidR="00690390">
        <w:rPr>
          <w:rFonts w:ascii="Consolas" w:hAnsi="Consolas"/>
        </w:rPr>
        <w:t>declaration</w:t>
      </w:r>
      <w:r>
        <w:rPr>
          <w:rFonts w:ascii="Consolas" w:hAnsi="Consolas"/>
        </w:rPr>
        <w:t>s */</w:t>
      </w:r>
    </w:p>
    <w:p w14:paraId="27F86723" w14:textId="08F92187" w:rsidR="005F6EC0" w:rsidRDefault="00B225E8" w:rsidP="00AB28AA">
      <w:pPr>
        <w:rPr>
          <w:rFonts w:ascii="Consolas" w:hAnsi="Consolas"/>
        </w:rPr>
      </w:pPr>
      <w:r>
        <w:rPr>
          <w:rFonts w:ascii="Consolas" w:hAnsi="Consolas"/>
        </w:rPr>
        <w:t>/* ports are represented using 4-bit values */</w:t>
      </w:r>
      <w:r w:rsidR="00D26F03">
        <w:rPr>
          <w:rFonts w:ascii="Consolas" w:hAnsi="Consolas"/>
        </w:rPr>
        <w:br/>
      </w:r>
      <w:r w:rsidR="00D26F03" w:rsidRPr="00AB28AA">
        <w:rPr>
          <w:rFonts w:ascii="Consolas" w:hAnsi="Consolas"/>
          <w:b/>
        </w:rPr>
        <w:t>typedef</w:t>
      </w:r>
      <w:r w:rsidR="00D26F03">
        <w:rPr>
          <w:rFonts w:ascii="Consolas" w:hAnsi="Consolas"/>
        </w:rPr>
        <w:t xml:space="preserve"> </w:t>
      </w:r>
      <w:r w:rsidR="006A52B7">
        <w:rPr>
          <w:rFonts w:ascii="Consolas" w:hAnsi="Consolas"/>
        </w:rPr>
        <w:t>bit&lt;</w:t>
      </w:r>
      <w:r w:rsidR="00D26F03">
        <w:rPr>
          <w:rFonts w:ascii="Consolas" w:hAnsi="Consolas"/>
        </w:rPr>
        <w:t>4</w:t>
      </w:r>
      <w:r w:rsidR="006A52B7">
        <w:rPr>
          <w:rFonts w:ascii="Consolas" w:hAnsi="Consolas"/>
        </w:rPr>
        <w:t>&gt;</w:t>
      </w:r>
      <w:r w:rsidR="00D26F03">
        <w:rPr>
          <w:rFonts w:ascii="Consolas" w:hAnsi="Consolas"/>
        </w:rPr>
        <w:t xml:space="preserve"> </w:t>
      </w:r>
      <w:r w:rsidR="0077020C" w:rsidRPr="002F540D">
        <w:rPr>
          <w:rFonts w:ascii="Consolas" w:hAnsi="Consolas"/>
          <w:highlight w:val="yellow"/>
        </w:rPr>
        <w:t>PortId</w:t>
      </w:r>
      <w:r w:rsidR="00D26F03">
        <w:rPr>
          <w:rFonts w:ascii="Consolas" w:hAnsi="Consolas"/>
        </w:rPr>
        <w:t>;</w:t>
      </w:r>
    </w:p>
    <w:p w14:paraId="337D14F9" w14:textId="2DC0875C" w:rsidR="007614B0" w:rsidRDefault="00B225E8" w:rsidP="00AB28AA">
      <w:pPr>
        <w:rPr>
          <w:rFonts w:ascii="Consolas" w:hAnsi="Consolas"/>
        </w:rPr>
      </w:pPr>
      <w:r>
        <w:rPr>
          <w:rFonts w:ascii="Consolas" w:hAnsi="Consolas"/>
        </w:rPr>
        <w:t>/* only 8 ports are “real” */</w:t>
      </w:r>
      <w:r>
        <w:rPr>
          <w:rFonts w:ascii="Consolas" w:hAnsi="Consolas"/>
        </w:rPr>
        <w:br/>
      </w:r>
      <w:r w:rsidR="007614B0" w:rsidRPr="00AB28AA">
        <w:rPr>
          <w:rFonts w:ascii="Consolas" w:hAnsi="Consolas"/>
          <w:b/>
        </w:rPr>
        <w:t>const</w:t>
      </w:r>
      <w:r w:rsidR="007614B0">
        <w:rPr>
          <w:rFonts w:ascii="Consolas" w:hAnsi="Consolas"/>
        </w:rPr>
        <w:t xml:space="preserve"> </w:t>
      </w:r>
      <w:r w:rsidR="0077020C">
        <w:rPr>
          <w:rFonts w:ascii="Consolas" w:hAnsi="Consolas"/>
        </w:rPr>
        <w:t>PortId</w:t>
      </w:r>
      <w:r w:rsidR="007614B0">
        <w:rPr>
          <w:rFonts w:ascii="Consolas" w:hAnsi="Consolas"/>
        </w:rPr>
        <w:t xml:space="preserve"> </w:t>
      </w:r>
      <w:r w:rsidR="00E25310" w:rsidRPr="00C16025">
        <w:rPr>
          <w:rFonts w:ascii="Consolas" w:hAnsi="Consolas"/>
          <w:rPrChange w:id="53" w:author="Mihai Budiu" w:date="2016-04-06T15:54:00Z">
            <w:rPr>
              <w:rFonts w:ascii="Consolas" w:hAnsi="Consolas"/>
              <w:highlight w:val="yellow"/>
            </w:rPr>
          </w:rPrChange>
        </w:rPr>
        <w:t>REAL_PORT_COUNT</w:t>
      </w:r>
      <w:r w:rsidR="00E25310">
        <w:rPr>
          <w:rFonts w:ascii="Consolas" w:hAnsi="Consolas"/>
        </w:rPr>
        <w:t xml:space="preserve"> </w:t>
      </w:r>
      <w:r w:rsidR="007614B0">
        <w:rPr>
          <w:rFonts w:ascii="Consolas" w:hAnsi="Consolas"/>
        </w:rPr>
        <w:t>= 4</w:t>
      </w:r>
      <w:r w:rsidR="00523D4F">
        <w:rPr>
          <w:rFonts w:ascii="Consolas" w:hAnsi="Consolas"/>
        </w:rPr>
        <w:t>w</w:t>
      </w:r>
      <w:r w:rsidR="007614B0">
        <w:rPr>
          <w:rFonts w:ascii="Consolas" w:hAnsi="Consolas"/>
        </w:rPr>
        <w:t>8;</w:t>
      </w:r>
      <w:r w:rsidR="004A71CD">
        <w:rPr>
          <w:rFonts w:ascii="Consolas" w:hAnsi="Consolas"/>
        </w:rPr>
        <w:t xml:space="preserve">  // 4w8 is the number 8 </w:t>
      </w:r>
      <w:r w:rsidR="000404D0">
        <w:rPr>
          <w:rFonts w:ascii="Consolas" w:hAnsi="Consolas"/>
        </w:rPr>
        <w:t xml:space="preserve">in </w:t>
      </w:r>
      <w:r w:rsidR="004A71CD">
        <w:rPr>
          <w:rFonts w:ascii="Consolas" w:hAnsi="Consolas"/>
        </w:rPr>
        <w:t>4 bits</w:t>
      </w:r>
    </w:p>
    <w:p w14:paraId="6DF74FDB" w14:textId="3A558BA7" w:rsidR="005F6EC0" w:rsidRDefault="00B225E8" w:rsidP="00AB28AA">
      <w:pPr>
        <w:rPr>
          <w:rFonts w:ascii="Consolas" w:hAnsi="Consolas"/>
        </w:rPr>
      </w:pPr>
      <w:r>
        <w:rPr>
          <w:rFonts w:ascii="Consolas" w:hAnsi="Consolas"/>
        </w:rPr>
        <w:t xml:space="preserve">/* metadata </w:t>
      </w:r>
      <w:r w:rsidR="002C3A78">
        <w:rPr>
          <w:rFonts w:ascii="Consolas" w:hAnsi="Consolas"/>
        </w:rPr>
        <w:t xml:space="preserve">accompanying </w:t>
      </w:r>
      <w:r>
        <w:rPr>
          <w:rFonts w:ascii="Consolas" w:hAnsi="Consolas"/>
        </w:rPr>
        <w:t>an input packet */</w:t>
      </w:r>
      <w:r>
        <w:rPr>
          <w:rFonts w:ascii="Consolas" w:hAnsi="Consolas"/>
        </w:rPr>
        <w:br/>
      </w:r>
      <w:r w:rsidR="005F6EC0" w:rsidRPr="00AB28AA">
        <w:rPr>
          <w:rFonts w:ascii="Consolas" w:hAnsi="Consolas"/>
          <w:b/>
        </w:rPr>
        <w:t>struct</w:t>
      </w:r>
      <w:r w:rsidR="005F6EC0">
        <w:rPr>
          <w:rFonts w:ascii="Consolas" w:hAnsi="Consolas"/>
        </w:rPr>
        <w:t xml:space="preserve"> </w:t>
      </w:r>
      <w:r w:rsidR="007D668B">
        <w:rPr>
          <w:rFonts w:ascii="Consolas" w:hAnsi="Consolas"/>
        </w:rPr>
        <w:t>I</w:t>
      </w:r>
      <w:r w:rsidR="005F6EC0">
        <w:rPr>
          <w:rFonts w:ascii="Consolas" w:hAnsi="Consolas"/>
        </w:rPr>
        <w:t>nControl {</w:t>
      </w:r>
      <w:r w:rsidR="005F6EC0">
        <w:rPr>
          <w:rFonts w:ascii="Consolas" w:hAnsi="Consolas"/>
        </w:rPr>
        <w:br/>
        <w:t xml:space="preserve">  </w:t>
      </w:r>
      <w:r w:rsidR="00EE6950">
        <w:rPr>
          <w:rFonts w:ascii="Consolas" w:hAnsi="Consolas"/>
        </w:rPr>
        <w:t xml:space="preserve">  </w:t>
      </w:r>
      <w:r w:rsidR="0077020C">
        <w:rPr>
          <w:rFonts w:ascii="Consolas" w:hAnsi="Consolas"/>
        </w:rPr>
        <w:t>PortId</w:t>
      </w:r>
      <w:r w:rsidR="005F6EC0">
        <w:rPr>
          <w:rFonts w:ascii="Consolas" w:hAnsi="Consolas"/>
        </w:rPr>
        <w:t xml:space="preserve"> inputPort;</w:t>
      </w:r>
      <w:r w:rsidR="005F6EC0">
        <w:rPr>
          <w:rFonts w:ascii="Consolas" w:hAnsi="Consolas"/>
        </w:rPr>
        <w:br/>
        <w:t>}</w:t>
      </w:r>
    </w:p>
    <w:p w14:paraId="028BF70F" w14:textId="3C36D5A3" w:rsidR="005F6EC0" w:rsidRDefault="00B225E8" w:rsidP="00AB28AA">
      <w:pPr>
        <w:rPr>
          <w:rFonts w:ascii="Consolas" w:hAnsi="Consolas"/>
        </w:rPr>
      </w:pPr>
      <w:r>
        <w:rPr>
          <w:rFonts w:ascii="Consolas" w:hAnsi="Consolas"/>
        </w:rPr>
        <w:t xml:space="preserve">/* special </w:t>
      </w:r>
      <w:r w:rsidR="002C3A78">
        <w:rPr>
          <w:rFonts w:ascii="Consolas" w:hAnsi="Consolas"/>
        </w:rPr>
        <w:t xml:space="preserve">input </w:t>
      </w:r>
      <w:r>
        <w:rPr>
          <w:rFonts w:ascii="Consolas" w:hAnsi="Consolas"/>
        </w:rPr>
        <w:t>port values */</w:t>
      </w:r>
      <w:r>
        <w:rPr>
          <w:rFonts w:ascii="Consolas" w:hAnsi="Consolas"/>
        </w:rPr>
        <w:br/>
      </w:r>
      <w:r w:rsidR="005F6EC0" w:rsidRPr="00AB28AA">
        <w:rPr>
          <w:rFonts w:ascii="Consolas" w:hAnsi="Consolas"/>
          <w:b/>
        </w:rPr>
        <w:t>const</w:t>
      </w:r>
      <w:r w:rsidR="005F6EC0">
        <w:rPr>
          <w:rFonts w:ascii="Consolas" w:hAnsi="Consolas"/>
        </w:rPr>
        <w:t xml:space="preserve"> </w:t>
      </w:r>
      <w:r w:rsidR="0077020C">
        <w:rPr>
          <w:rFonts w:ascii="Consolas" w:hAnsi="Consolas"/>
        </w:rPr>
        <w:t>PortId</w:t>
      </w:r>
      <w:r w:rsidR="005F6EC0">
        <w:rPr>
          <w:rFonts w:ascii="Consolas" w:hAnsi="Consolas"/>
        </w:rPr>
        <w:t xml:space="preserve"> </w:t>
      </w:r>
      <w:r w:rsidR="00E25310" w:rsidRPr="00C16025">
        <w:rPr>
          <w:rFonts w:ascii="Consolas" w:hAnsi="Consolas"/>
          <w:rPrChange w:id="54" w:author="Mihai Budiu" w:date="2016-04-06T15:54:00Z">
            <w:rPr>
              <w:rFonts w:ascii="Consolas" w:hAnsi="Consolas"/>
              <w:highlight w:val="yellow"/>
            </w:rPr>
          </w:rPrChange>
        </w:rPr>
        <w:t>RECIRCULATE_INPUT_PORT</w:t>
      </w:r>
      <w:r w:rsidR="00E25310" w:rsidRPr="00C16025">
        <w:rPr>
          <w:rFonts w:ascii="Consolas" w:hAnsi="Consolas"/>
        </w:rPr>
        <w:t xml:space="preserve"> </w:t>
      </w:r>
      <w:r w:rsidR="005F6EC0" w:rsidRPr="00C16025">
        <w:rPr>
          <w:rFonts w:ascii="Consolas" w:hAnsi="Consolas"/>
        </w:rPr>
        <w:t>= 0xD;</w:t>
      </w:r>
      <w:r w:rsidR="005F6EC0" w:rsidRPr="00C16025">
        <w:rPr>
          <w:rFonts w:ascii="Consolas" w:hAnsi="Consolas"/>
        </w:rPr>
        <w:br/>
      </w:r>
      <w:r w:rsidR="005F6EC0" w:rsidRPr="00C16025">
        <w:rPr>
          <w:rFonts w:ascii="Consolas" w:hAnsi="Consolas"/>
          <w:b/>
        </w:rPr>
        <w:t>const</w:t>
      </w:r>
      <w:r w:rsidR="005F6EC0" w:rsidRPr="00C16025">
        <w:rPr>
          <w:rFonts w:ascii="Consolas" w:hAnsi="Consolas"/>
        </w:rPr>
        <w:t xml:space="preserve"> </w:t>
      </w:r>
      <w:r w:rsidR="0077020C" w:rsidRPr="00445F64">
        <w:rPr>
          <w:rFonts w:ascii="Consolas" w:hAnsi="Consolas"/>
        </w:rPr>
        <w:t>PortId</w:t>
      </w:r>
      <w:r w:rsidR="005F6EC0" w:rsidRPr="00445F64">
        <w:rPr>
          <w:rFonts w:ascii="Consolas" w:hAnsi="Consolas"/>
        </w:rPr>
        <w:t xml:space="preserve"> </w:t>
      </w:r>
      <w:r w:rsidR="00E25310" w:rsidRPr="00C16025">
        <w:rPr>
          <w:rFonts w:ascii="Consolas" w:hAnsi="Consolas"/>
          <w:rPrChange w:id="55" w:author="Mihai Budiu" w:date="2016-04-06T15:54:00Z">
            <w:rPr>
              <w:rFonts w:ascii="Consolas" w:hAnsi="Consolas"/>
              <w:highlight w:val="yellow"/>
            </w:rPr>
          </w:rPrChange>
        </w:rPr>
        <w:t>CPU_INPUT_PORT</w:t>
      </w:r>
      <w:r w:rsidR="00E25310">
        <w:rPr>
          <w:rFonts w:ascii="Consolas" w:hAnsi="Consolas"/>
        </w:rPr>
        <w:t xml:space="preserve"> </w:t>
      </w:r>
      <w:r w:rsidR="005F6EC0">
        <w:rPr>
          <w:rFonts w:ascii="Consolas" w:hAnsi="Consolas"/>
        </w:rPr>
        <w:t>= 0xE;</w:t>
      </w:r>
    </w:p>
    <w:p w14:paraId="13D2170C" w14:textId="27492CA6" w:rsidR="00D26F03" w:rsidRDefault="00B225E8" w:rsidP="00AB28AA">
      <w:pPr>
        <w:rPr>
          <w:rFonts w:ascii="Consolas" w:hAnsi="Consolas"/>
        </w:rPr>
      </w:pPr>
      <w:r>
        <w:rPr>
          <w:rFonts w:ascii="Consolas" w:hAnsi="Consolas"/>
        </w:rPr>
        <w:lastRenderedPageBreak/>
        <w:t>/* metadata that must be computed for outgoing packets */</w:t>
      </w:r>
      <w:r>
        <w:rPr>
          <w:rFonts w:ascii="Consolas" w:hAnsi="Consolas"/>
        </w:rPr>
        <w:br/>
      </w:r>
      <w:r w:rsidR="00D26F03" w:rsidRPr="00AB28AA">
        <w:rPr>
          <w:rFonts w:ascii="Consolas" w:hAnsi="Consolas"/>
          <w:b/>
        </w:rPr>
        <w:t>struct</w:t>
      </w:r>
      <w:r w:rsidR="00D26F03">
        <w:rPr>
          <w:rFonts w:ascii="Consolas" w:hAnsi="Consolas"/>
        </w:rPr>
        <w:t xml:space="preserve"> </w:t>
      </w:r>
      <w:r w:rsidR="007620CA">
        <w:rPr>
          <w:rFonts w:ascii="Consolas" w:hAnsi="Consolas"/>
        </w:rPr>
        <w:t>O</w:t>
      </w:r>
      <w:r w:rsidR="005F6EC0">
        <w:rPr>
          <w:rFonts w:ascii="Consolas" w:hAnsi="Consolas"/>
        </w:rPr>
        <w:t>utC</w:t>
      </w:r>
      <w:r w:rsidR="00D26F03">
        <w:rPr>
          <w:rFonts w:ascii="Consolas" w:hAnsi="Consolas"/>
        </w:rPr>
        <w:t>ontrol {</w:t>
      </w:r>
      <w:r w:rsidR="00D26F03">
        <w:rPr>
          <w:rFonts w:ascii="Consolas" w:hAnsi="Consolas"/>
        </w:rPr>
        <w:br/>
        <w:t xml:space="preserve">  </w:t>
      </w:r>
      <w:r w:rsidR="00EE6950">
        <w:rPr>
          <w:rFonts w:ascii="Consolas" w:hAnsi="Consolas"/>
        </w:rPr>
        <w:t xml:space="preserve">  </w:t>
      </w:r>
      <w:r w:rsidR="0077020C">
        <w:rPr>
          <w:rFonts w:ascii="Consolas" w:hAnsi="Consolas"/>
        </w:rPr>
        <w:t>PortId</w:t>
      </w:r>
      <w:r w:rsidR="00D26F03">
        <w:rPr>
          <w:rFonts w:ascii="Consolas" w:hAnsi="Consolas"/>
        </w:rPr>
        <w:t xml:space="preserve"> outputPort;</w:t>
      </w:r>
      <w:r w:rsidR="00D26F03">
        <w:rPr>
          <w:rFonts w:ascii="Consolas" w:hAnsi="Consolas"/>
        </w:rPr>
        <w:br/>
        <w:t>}</w:t>
      </w:r>
    </w:p>
    <w:p w14:paraId="6AE68DA7" w14:textId="23FA6F08" w:rsidR="00D26F03" w:rsidRDefault="00B225E8" w:rsidP="00AB28AA">
      <w:pPr>
        <w:rPr>
          <w:rFonts w:ascii="Consolas" w:hAnsi="Consolas"/>
        </w:rPr>
      </w:pPr>
      <w:r>
        <w:rPr>
          <w:rFonts w:ascii="Consolas" w:hAnsi="Consolas"/>
        </w:rPr>
        <w:t xml:space="preserve">/* special </w:t>
      </w:r>
      <w:r w:rsidR="002C3A78">
        <w:rPr>
          <w:rFonts w:ascii="Consolas" w:hAnsi="Consolas"/>
        </w:rPr>
        <w:t xml:space="preserve">output </w:t>
      </w:r>
      <w:r>
        <w:rPr>
          <w:rFonts w:ascii="Consolas" w:hAnsi="Consolas"/>
        </w:rPr>
        <w:t xml:space="preserve">port values for </w:t>
      </w:r>
      <w:r w:rsidR="002C3A78">
        <w:rPr>
          <w:rFonts w:ascii="Consolas" w:hAnsi="Consolas"/>
        </w:rPr>
        <w:t xml:space="preserve">outgoing </w:t>
      </w:r>
      <w:r>
        <w:rPr>
          <w:rFonts w:ascii="Consolas" w:hAnsi="Consolas"/>
        </w:rPr>
        <w:t>packet */</w:t>
      </w:r>
      <w:r>
        <w:rPr>
          <w:rFonts w:ascii="Consolas" w:hAnsi="Consolas"/>
        </w:rPr>
        <w:br/>
      </w:r>
      <w:r w:rsidR="00D26F03" w:rsidRPr="00AB28AA">
        <w:rPr>
          <w:rFonts w:ascii="Consolas" w:hAnsi="Consolas"/>
          <w:b/>
        </w:rPr>
        <w:t>const</w:t>
      </w:r>
      <w:r w:rsidR="00D26F03">
        <w:rPr>
          <w:rFonts w:ascii="Consolas" w:hAnsi="Consolas"/>
        </w:rPr>
        <w:t xml:space="preserve"> </w:t>
      </w:r>
      <w:r w:rsidR="0077020C" w:rsidRPr="00C16025">
        <w:rPr>
          <w:rFonts w:ascii="Consolas" w:hAnsi="Consolas"/>
        </w:rPr>
        <w:t>PortId</w:t>
      </w:r>
      <w:r w:rsidR="00D26F03" w:rsidRPr="00C16025">
        <w:rPr>
          <w:rFonts w:ascii="Consolas" w:hAnsi="Consolas"/>
        </w:rPr>
        <w:t xml:space="preserve"> </w:t>
      </w:r>
      <w:r w:rsidR="00E25310" w:rsidRPr="00C16025">
        <w:rPr>
          <w:rFonts w:ascii="Consolas" w:hAnsi="Consolas"/>
          <w:rPrChange w:id="56" w:author="Mihai Budiu" w:date="2016-04-06T15:54:00Z">
            <w:rPr>
              <w:rFonts w:ascii="Consolas" w:hAnsi="Consolas"/>
              <w:highlight w:val="yellow"/>
            </w:rPr>
          </w:rPrChange>
        </w:rPr>
        <w:t>DROP_PORT</w:t>
      </w:r>
      <w:r w:rsidR="00E25310" w:rsidRPr="00C16025">
        <w:rPr>
          <w:rFonts w:ascii="Consolas" w:hAnsi="Consolas"/>
        </w:rPr>
        <w:t xml:space="preserve"> </w:t>
      </w:r>
      <w:r w:rsidR="00D26F03" w:rsidRPr="00C16025">
        <w:rPr>
          <w:rFonts w:ascii="Consolas" w:hAnsi="Consolas"/>
        </w:rPr>
        <w:t>= 0x</w:t>
      </w:r>
      <w:r w:rsidR="005F6EC0" w:rsidRPr="00C16025">
        <w:rPr>
          <w:rFonts w:ascii="Consolas" w:hAnsi="Consolas"/>
        </w:rPr>
        <w:t>F</w:t>
      </w:r>
      <w:r w:rsidR="00D26F03" w:rsidRPr="00C16025">
        <w:rPr>
          <w:rFonts w:ascii="Consolas" w:hAnsi="Consolas"/>
        </w:rPr>
        <w:t>;</w:t>
      </w:r>
      <w:r w:rsidR="00D26F03" w:rsidRPr="00C16025">
        <w:rPr>
          <w:rFonts w:ascii="Consolas" w:hAnsi="Consolas"/>
        </w:rPr>
        <w:br/>
      </w:r>
      <w:r w:rsidR="005F6EC0" w:rsidRPr="00C16025">
        <w:rPr>
          <w:rFonts w:ascii="Consolas" w:hAnsi="Consolas"/>
          <w:b/>
        </w:rPr>
        <w:t>const</w:t>
      </w:r>
      <w:r w:rsidR="005F6EC0" w:rsidRPr="00C16025">
        <w:rPr>
          <w:rFonts w:ascii="Consolas" w:hAnsi="Consolas"/>
        </w:rPr>
        <w:t xml:space="preserve"> </w:t>
      </w:r>
      <w:r w:rsidR="0077020C" w:rsidRPr="00C16025">
        <w:rPr>
          <w:rFonts w:ascii="Consolas" w:hAnsi="Consolas"/>
        </w:rPr>
        <w:t>PortId</w:t>
      </w:r>
      <w:r w:rsidR="005F6EC0" w:rsidRPr="00C16025">
        <w:rPr>
          <w:rFonts w:ascii="Consolas" w:hAnsi="Consolas"/>
        </w:rPr>
        <w:t xml:space="preserve"> </w:t>
      </w:r>
      <w:r w:rsidR="005F6EC0" w:rsidRPr="00C16025">
        <w:rPr>
          <w:rFonts w:ascii="Consolas" w:hAnsi="Consolas"/>
          <w:rPrChange w:id="57" w:author="Mihai Budiu" w:date="2016-04-06T15:54:00Z">
            <w:rPr>
              <w:rFonts w:ascii="Consolas" w:hAnsi="Consolas"/>
              <w:highlight w:val="yellow"/>
            </w:rPr>
          </w:rPrChange>
        </w:rPr>
        <w:t>C</w:t>
      </w:r>
      <w:r w:rsidR="00E25310" w:rsidRPr="00C16025">
        <w:rPr>
          <w:rFonts w:ascii="Consolas" w:hAnsi="Consolas"/>
          <w:rPrChange w:id="58" w:author="Mihai Budiu" w:date="2016-04-06T15:54:00Z">
            <w:rPr>
              <w:rFonts w:ascii="Consolas" w:hAnsi="Consolas"/>
              <w:highlight w:val="yellow"/>
            </w:rPr>
          </w:rPrChange>
        </w:rPr>
        <w:t>PU_</w:t>
      </w:r>
      <w:r w:rsidR="005F6EC0" w:rsidRPr="00C16025">
        <w:rPr>
          <w:rFonts w:ascii="Consolas" w:hAnsi="Consolas"/>
          <w:rPrChange w:id="59" w:author="Mihai Budiu" w:date="2016-04-06T15:54:00Z">
            <w:rPr>
              <w:rFonts w:ascii="Consolas" w:hAnsi="Consolas"/>
              <w:highlight w:val="yellow"/>
            </w:rPr>
          </w:rPrChange>
        </w:rPr>
        <w:t>O</w:t>
      </w:r>
      <w:r w:rsidR="00E25310" w:rsidRPr="00C16025">
        <w:rPr>
          <w:rFonts w:ascii="Consolas" w:hAnsi="Consolas"/>
          <w:rPrChange w:id="60" w:author="Mihai Budiu" w:date="2016-04-06T15:54:00Z">
            <w:rPr>
              <w:rFonts w:ascii="Consolas" w:hAnsi="Consolas"/>
              <w:highlight w:val="yellow"/>
            </w:rPr>
          </w:rPrChange>
        </w:rPr>
        <w:t>UT_</w:t>
      </w:r>
      <w:r w:rsidR="005F6EC0" w:rsidRPr="00C16025">
        <w:rPr>
          <w:rFonts w:ascii="Consolas" w:hAnsi="Consolas"/>
          <w:rPrChange w:id="61" w:author="Mihai Budiu" w:date="2016-04-06T15:54:00Z">
            <w:rPr>
              <w:rFonts w:ascii="Consolas" w:hAnsi="Consolas"/>
              <w:highlight w:val="yellow"/>
            </w:rPr>
          </w:rPrChange>
        </w:rPr>
        <w:t>P</w:t>
      </w:r>
      <w:r w:rsidR="00E25310" w:rsidRPr="00C16025">
        <w:rPr>
          <w:rFonts w:ascii="Consolas" w:hAnsi="Consolas"/>
          <w:rPrChange w:id="62" w:author="Mihai Budiu" w:date="2016-04-06T15:54:00Z">
            <w:rPr>
              <w:rFonts w:ascii="Consolas" w:hAnsi="Consolas"/>
              <w:highlight w:val="yellow"/>
            </w:rPr>
          </w:rPrChange>
        </w:rPr>
        <w:t>ORT</w:t>
      </w:r>
      <w:r w:rsidR="005F6EC0" w:rsidRPr="00C16025">
        <w:rPr>
          <w:rFonts w:ascii="Consolas" w:hAnsi="Consolas"/>
        </w:rPr>
        <w:t xml:space="preserve"> = 0xE</w:t>
      </w:r>
      <w:r w:rsidR="00D26F03" w:rsidRPr="00C16025">
        <w:rPr>
          <w:rFonts w:ascii="Consolas" w:hAnsi="Consolas"/>
        </w:rPr>
        <w:t>;</w:t>
      </w:r>
      <w:r w:rsidR="00D26F03" w:rsidRPr="00C16025">
        <w:rPr>
          <w:rFonts w:ascii="Consolas" w:hAnsi="Consolas"/>
        </w:rPr>
        <w:br/>
      </w:r>
      <w:r w:rsidR="00D26F03" w:rsidRPr="00C16025">
        <w:rPr>
          <w:rFonts w:ascii="Consolas" w:hAnsi="Consolas"/>
          <w:b/>
        </w:rPr>
        <w:t>const</w:t>
      </w:r>
      <w:r w:rsidR="00D26F03" w:rsidRPr="00C16025">
        <w:rPr>
          <w:rFonts w:ascii="Consolas" w:hAnsi="Consolas"/>
        </w:rPr>
        <w:t xml:space="preserve"> </w:t>
      </w:r>
      <w:r w:rsidR="0077020C" w:rsidRPr="00C16025">
        <w:rPr>
          <w:rFonts w:ascii="Consolas" w:hAnsi="Consolas"/>
        </w:rPr>
        <w:t>PortId</w:t>
      </w:r>
      <w:r w:rsidR="00D26F03" w:rsidRPr="00C16025">
        <w:rPr>
          <w:rFonts w:ascii="Consolas" w:hAnsi="Consolas"/>
        </w:rPr>
        <w:t xml:space="preserve"> </w:t>
      </w:r>
      <w:r w:rsidR="00D26F03" w:rsidRPr="00C16025">
        <w:rPr>
          <w:rFonts w:ascii="Consolas" w:hAnsi="Consolas"/>
          <w:rPrChange w:id="63" w:author="Mihai Budiu" w:date="2016-04-06T15:54:00Z">
            <w:rPr>
              <w:rFonts w:ascii="Consolas" w:hAnsi="Consolas"/>
              <w:highlight w:val="yellow"/>
            </w:rPr>
          </w:rPrChange>
        </w:rPr>
        <w:t>R</w:t>
      </w:r>
      <w:r w:rsidR="00E25310" w:rsidRPr="00C16025">
        <w:rPr>
          <w:rFonts w:ascii="Consolas" w:hAnsi="Consolas"/>
          <w:rPrChange w:id="64" w:author="Mihai Budiu" w:date="2016-04-06T15:54:00Z">
            <w:rPr>
              <w:rFonts w:ascii="Consolas" w:hAnsi="Consolas"/>
              <w:highlight w:val="yellow"/>
            </w:rPr>
          </w:rPrChange>
        </w:rPr>
        <w:t>ECIRCULATE_</w:t>
      </w:r>
      <w:r w:rsidR="005F6EC0" w:rsidRPr="00C16025">
        <w:rPr>
          <w:rFonts w:ascii="Consolas" w:hAnsi="Consolas"/>
          <w:rPrChange w:id="65" w:author="Mihai Budiu" w:date="2016-04-06T15:54:00Z">
            <w:rPr>
              <w:rFonts w:ascii="Consolas" w:hAnsi="Consolas"/>
              <w:highlight w:val="yellow"/>
            </w:rPr>
          </w:rPrChange>
        </w:rPr>
        <w:t>O</w:t>
      </w:r>
      <w:r w:rsidR="00E25310" w:rsidRPr="00C16025">
        <w:rPr>
          <w:rFonts w:ascii="Consolas" w:hAnsi="Consolas"/>
          <w:rPrChange w:id="66" w:author="Mihai Budiu" w:date="2016-04-06T15:54:00Z">
            <w:rPr>
              <w:rFonts w:ascii="Consolas" w:hAnsi="Consolas"/>
              <w:highlight w:val="yellow"/>
            </w:rPr>
          </w:rPrChange>
        </w:rPr>
        <w:t>UT_</w:t>
      </w:r>
      <w:r w:rsidR="005F6EC0" w:rsidRPr="00C16025">
        <w:rPr>
          <w:rFonts w:ascii="Consolas" w:hAnsi="Consolas"/>
          <w:rPrChange w:id="67" w:author="Mihai Budiu" w:date="2016-04-06T15:54:00Z">
            <w:rPr>
              <w:rFonts w:ascii="Consolas" w:hAnsi="Consolas"/>
              <w:highlight w:val="yellow"/>
            </w:rPr>
          </w:rPrChange>
        </w:rPr>
        <w:t>P</w:t>
      </w:r>
      <w:r w:rsidR="00E25310" w:rsidRPr="00C16025">
        <w:rPr>
          <w:rFonts w:ascii="Consolas" w:hAnsi="Consolas"/>
          <w:rPrChange w:id="68" w:author="Mihai Budiu" w:date="2016-04-06T15:54:00Z">
            <w:rPr>
              <w:rFonts w:ascii="Consolas" w:hAnsi="Consolas"/>
              <w:highlight w:val="yellow"/>
            </w:rPr>
          </w:rPrChange>
        </w:rPr>
        <w:t>ORT</w:t>
      </w:r>
      <w:r w:rsidR="005F6EC0">
        <w:rPr>
          <w:rFonts w:ascii="Consolas" w:hAnsi="Consolas"/>
        </w:rPr>
        <w:t xml:space="preserve"> = 0xD</w:t>
      </w:r>
      <w:r w:rsidR="00D26F03">
        <w:rPr>
          <w:rFonts w:ascii="Consolas" w:hAnsi="Consolas"/>
        </w:rPr>
        <w:t>;</w:t>
      </w:r>
    </w:p>
    <w:p w14:paraId="5997B8DF" w14:textId="789D7089" w:rsidR="00011925" w:rsidRDefault="003D445D" w:rsidP="00AB28AA">
      <w:pPr>
        <w:rPr>
          <w:rFonts w:ascii="Consolas" w:hAnsi="Consolas"/>
        </w:rPr>
      </w:pPr>
      <w:r>
        <w:rPr>
          <w:rFonts w:ascii="Consolas" w:hAnsi="Consolas"/>
        </w:rPr>
        <w:t>/</w:t>
      </w:r>
      <w:r w:rsidR="00555B87">
        <w:rPr>
          <w:rFonts w:ascii="Consolas" w:hAnsi="Consolas"/>
        </w:rPr>
        <w:t xml:space="preserve">* </w:t>
      </w:r>
      <w:r w:rsidR="00995DA4">
        <w:rPr>
          <w:rFonts w:ascii="Consolas" w:hAnsi="Consolas"/>
        </w:rPr>
        <w:t>P</w:t>
      </w:r>
      <w:r w:rsidR="00555B87">
        <w:rPr>
          <w:rFonts w:ascii="Consolas" w:hAnsi="Consolas"/>
        </w:rPr>
        <w:t xml:space="preserve">rototypes </w:t>
      </w:r>
      <w:r w:rsidR="00011925">
        <w:rPr>
          <w:rFonts w:ascii="Consolas" w:hAnsi="Consolas"/>
        </w:rPr>
        <w:t xml:space="preserve">for all programmable blocks </w:t>
      </w:r>
      <w:r w:rsidR="00555B87">
        <w:rPr>
          <w:rFonts w:ascii="Consolas" w:hAnsi="Consolas"/>
        </w:rPr>
        <w:t>*/</w:t>
      </w:r>
    </w:p>
    <w:p w14:paraId="6E7A87D2" w14:textId="1FCB7EB5" w:rsidR="00011925" w:rsidRDefault="00011925" w:rsidP="00AB28AA">
      <w:pPr>
        <w:rPr>
          <w:rFonts w:ascii="Consolas" w:hAnsi="Consolas"/>
          <w:b/>
          <w:bCs/>
        </w:rPr>
      </w:pPr>
      <w:r>
        <w:rPr>
          <w:rFonts w:ascii="Consolas" w:hAnsi="Consolas"/>
        </w:rPr>
        <w:t>/**</w:t>
      </w:r>
      <w:r>
        <w:rPr>
          <w:rFonts w:ascii="Consolas" w:hAnsi="Consolas"/>
        </w:rPr>
        <w:br/>
        <w:t xml:space="preserve"> * </w:t>
      </w:r>
      <w:r w:rsidR="003D445D">
        <w:rPr>
          <w:rFonts w:ascii="Consolas" w:hAnsi="Consolas"/>
        </w:rPr>
        <w:t xml:space="preserve">Programmable </w:t>
      </w:r>
      <w:r w:rsidR="00523D4F">
        <w:rPr>
          <w:rFonts w:ascii="Consolas" w:hAnsi="Consolas"/>
        </w:rPr>
        <w:t>p</w:t>
      </w:r>
      <w:r>
        <w:rPr>
          <w:rFonts w:ascii="Consolas" w:hAnsi="Consolas"/>
        </w:rPr>
        <w:t>arser.</w:t>
      </w:r>
      <w:r>
        <w:rPr>
          <w:rFonts w:ascii="Consolas" w:hAnsi="Consolas"/>
        </w:rPr>
        <w:br/>
        <w:t xml:space="preserve"> * @param &lt;H&gt; type of headers; defined by user</w:t>
      </w:r>
      <w:r>
        <w:rPr>
          <w:rFonts w:ascii="Consolas" w:hAnsi="Consolas"/>
        </w:rPr>
        <w:br/>
        <w:t xml:space="preserve"> * @param b input packet</w:t>
      </w:r>
      <w:r>
        <w:rPr>
          <w:rFonts w:ascii="Consolas" w:hAnsi="Consolas"/>
        </w:rPr>
        <w:br/>
        <w:t xml:space="preserve"> * @param parserHeaders headers constructed by parser</w:t>
      </w:r>
      <w:r>
        <w:rPr>
          <w:rFonts w:ascii="Consolas" w:hAnsi="Consolas"/>
        </w:rPr>
        <w:br/>
        <w:t xml:space="preserve"> </w:t>
      </w:r>
      <w:r w:rsidR="00914650" w:rsidRPr="00914650">
        <w:rPr>
          <w:rFonts w:ascii="Consolas" w:hAnsi="Consolas"/>
        </w:rPr>
        <w:t>*</w:t>
      </w:r>
      <w:r w:rsidRPr="00914650">
        <w:rPr>
          <w:rFonts w:ascii="Consolas" w:hAnsi="Consolas"/>
          <w:bCs/>
        </w:rPr>
        <w:t>/</w:t>
      </w:r>
      <w:r w:rsidR="00555B87" w:rsidRPr="00A229BA">
        <w:rPr>
          <w:rFonts w:ascii="Consolas" w:hAnsi="Consolas"/>
          <w:b/>
          <w:bCs/>
        </w:rPr>
        <w:br/>
      </w:r>
      <w:r w:rsidR="00555B87" w:rsidRPr="00011925">
        <w:rPr>
          <w:rFonts w:ascii="Consolas" w:hAnsi="Consolas"/>
          <w:b/>
          <w:bCs/>
        </w:rPr>
        <w:t>parser</w:t>
      </w:r>
      <w:r w:rsidR="00555B87" w:rsidRPr="00A229BA">
        <w:rPr>
          <w:rFonts w:ascii="Consolas" w:hAnsi="Consolas"/>
          <w:b/>
          <w:bCs/>
        </w:rPr>
        <w:t xml:space="preserve"> </w:t>
      </w:r>
      <w:r w:rsidR="00555B87" w:rsidRPr="00A57426">
        <w:rPr>
          <w:rFonts w:ascii="Consolas" w:hAnsi="Consolas"/>
          <w:bCs/>
        </w:rPr>
        <w:t>Parser&lt;H&gt;(</w:t>
      </w:r>
      <w:r w:rsidR="007E7702">
        <w:rPr>
          <w:rFonts w:ascii="Consolas" w:hAnsi="Consolas"/>
          <w:bCs/>
        </w:rPr>
        <w:t>packet_in</w:t>
      </w:r>
      <w:r w:rsidR="00555B87" w:rsidRPr="00A57426">
        <w:rPr>
          <w:rFonts w:ascii="Consolas" w:hAnsi="Consolas"/>
          <w:bCs/>
        </w:rPr>
        <w:t xml:space="preserve"> b,</w:t>
      </w:r>
      <w:r w:rsidR="00555B87" w:rsidRPr="00A229BA">
        <w:rPr>
          <w:rFonts w:ascii="Consolas" w:hAnsi="Consolas"/>
          <w:b/>
          <w:bCs/>
        </w:rPr>
        <w:t xml:space="preserve"> </w:t>
      </w:r>
      <w:r w:rsidR="00555B87" w:rsidRPr="00A229BA">
        <w:rPr>
          <w:rFonts w:ascii="Consolas" w:hAnsi="Consolas"/>
          <w:b/>
          <w:bCs/>
        </w:rPr>
        <w:br/>
        <w:t xml:space="preserve">                 </w:t>
      </w:r>
      <w:r w:rsidR="00555B87" w:rsidRPr="00011925">
        <w:rPr>
          <w:rFonts w:ascii="Consolas" w:hAnsi="Consolas"/>
          <w:b/>
          <w:bCs/>
        </w:rPr>
        <w:t>out</w:t>
      </w:r>
      <w:r w:rsidR="00555B87" w:rsidRPr="00A229BA">
        <w:rPr>
          <w:rFonts w:ascii="Consolas" w:hAnsi="Consolas"/>
          <w:b/>
          <w:bCs/>
        </w:rPr>
        <w:t xml:space="preserve"> </w:t>
      </w:r>
      <w:r w:rsidR="00555B87" w:rsidRPr="00A57426">
        <w:rPr>
          <w:rFonts w:ascii="Consolas" w:hAnsi="Consolas"/>
          <w:bCs/>
        </w:rPr>
        <w:t>H parsedHeaders);</w:t>
      </w:r>
    </w:p>
    <w:p w14:paraId="3F04F917" w14:textId="0742C828" w:rsidR="00011925" w:rsidRDefault="00011925" w:rsidP="00AB28AA">
      <w:pPr>
        <w:rPr>
          <w:rFonts w:ascii="Consolas" w:hAnsi="Consolas"/>
        </w:rPr>
      </w:pPr>
      <w:r w:rsidRPr="00A229BA">
        <w:rPr>
          <w:rFonts w:ascii="Consolas" w:hAnsi="Consolas"/>
          <w:b/>
          <w:bCs/>
        </w:rPr>
        <w:t>/</w:t>
      </w:r>
      <w:r>
        <w:rPr>
          <w:rFonts w:ascii="Consolas" w:hAnsi="Consolas"/>
        </w:rPr>
        <w:t>**</w:t>
      </w:r>
      <w:r>
        <w:rPr>
          <w:rFonts w:ascii="Consolas" w:hAnsi="Consolas"/>
        </w:rPr>
        <w:br/>
        <w:t xml:space="preserve"> * Match-action pipeline</w:t>
      </w:r>
      <w:r>
        <w:rPr>
          <w:rFonts w:ascii="Consolas" w:hAnsi="Consolas"/>
        </w:rPr>
        <w:br/>
        <w:t xml:space="preserve"> * @param &lt;H&gt; type of input and output headers </w:t>
      </w:r>
      <w:r>
        <w:rPr>
          <w:rFonts w:ascii="Consolas" w:hAnsi="Consolas"/>
        </w:rPr>
        <w:br/>
        <w:t xml:space="preserve"> * @param headers head</w:t>
      </w:r>
      <w:r w:rsidR="00914650">
        <w:rPr>
          <w:rFonts w:ascii="Consolas" w:hAnsi="Consolas"/>
        </w:rPr>
        <w:t xml:space="preserve">ers received from the parser </w:t>
      </w:r>
      <w:r>
        <w:rPr>
          <w:rFonts w:ascii="Consolas" w:hAnsi="Consolas"/>
        </w:rPr>
        <w:t>and sent to the deparser</w:t>
      </w:r>
      <w:r>
        <w:rPr>
          <w:rFonts w:ascii="Consolas" w:hAnsi="Consolas"/>
        </w:rPr>
        <w:br/>
        <w:t xml:space="preserve"> * @param parseError error that may have surfaced during parsing</w:t>
      </w:r>
      <w:r>
        <w:rPr>
          <w:rFonts w:ascii="Consolas" w:hAnsi="Consolas"/>
        </w:rPr>
        <w:br/>
        <w:t xml:space="preserve"> * @param inCtrl </w:t>
      </w:r>
      <w:r w:rsidR="0016160B">
        <w:rPr>
          <w:rFonts w:ascii="Consolas" w:hAnsi="Consolas"/>
        </w:rPr>
        <w:t>information from target,</w:t>
      </w:r>
      <w:r>
        <w:rPr>
          <w:rFonts w:ascii="Consolas" w:hAnsi="Consolas"/>
        </w:rPr>
        <w:t xml:space="preserve"> accompanying input packet</w:t>
      </w:r>
      <w:r>
        <w:rPr>
          <w:rFonts w:ascii="Consolas" w:hAnsi="Consolas"/>
        </w:rPr>
        <w:br/>
        <w:t xml:space="preserve"> * @param outCtrl </w:t>
      </w:r>
      <w:r w:rsidR="0016160B">
        <w:rPr>
          <w:rFonts w:ascii="Consolas" w:hAnsi="Consolas"/>
        </w:rPr>
        <w:t xml:space="preserve">information for target, accompanying </w:t>
      </w:r>
      <w:r>
        <w:rPr>
          <w:rFonts w:ascii="Consolas" w:hAnsi="Consolas"/>
        </w:rPr>
        <w:t>output packet</w:t>
      </w:r>
      <w:r>
        <w:rPr>
          <w:rFonts w:ascii="Consolas" w:hAnsi="Consolas"/>
        </w:rPr>
        <w:br/>
        <w:t xml:space="preserve"> */</w:t>
      </w:r>
      <w:r w:rsidR="00555B87">
        <w:rPr>
          <w:rFonts w:ascii="Consolas" w:hAnsi="Consolas"/>
        </w:rPr>
        <w:br/>
      </w:r>
      <w:r w:rsidR="003D445D">
        <w:rPr>
          <w:rFonts w:ascii="Consolas" w:hAnsi="Consolas"/>
          <w:b/>
        </w:rPr>
        <w:t xml:space="preserve">control </w:t>
      </w:r>
      <w:r w:rsidR="0081089B">
        <w:rPr>
          <w:rFonts w:ascii="Consolas" w:hAnsi="Consolas"/>
        </w:rPr>
        <w:t>P</w:t>
      </w:r>
      <w:r w:rsidR="00C25469">
        <w:rPr>
          <w:rFonts w:ascii="Consolas" w:hAnsi="Consolas"/>
        </w:rPr>
        <w:t>ipe</w:t>
      </w:r>
      <w:r w:rsidR="00555B87">
        <w:rPr>
          <w:rFonts w:ascii="Consolas" w:hAnsi="Consolas"/>
        </w:rPr>
        <w:t>&lt;H&gt;(</w:t>
      </w:r>
      <w:r w:rsidR="00555B87" w:rsidRPr="001A316A">
        <w:rPr>
          <w:rFonts w:ascii="Consolas" w:hAnsi="Consolas"/>
          <w:b/>
        </w:rPr>
        <w:t>inout</w:t>
      </w:r>
      <w:r w:rsidR="00555B87">
        <w:rPr>
          <w:rFonts w:ascii="Consolas" w:hAnsi="Consolas"/>
        </w:rPr>
        <w:t xml:space="preserve"> H headers,</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w:t>
      </w:r>
      <w:r w:rsidR="00555B87" w:rsidRPr="002D0F38">
        <w:rPr>
          <w:rFonts w:ascii="Consolas" w:hAnsi="Consolas"/>
          <w:b/>
        </w:rPr>
        <w:t>error</w:t>
      </w:r>
      <w:r w:rsidR="00555B87">
        <w:rPr>
          <w:rFonts w:ascii="Consolas" w:hAnsi="Consolas"/>
        </w:rPr>
        <w:t xml:space="preserve"> parseError, // parser error</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InControl inCtrl, // input port</w:t>
      </w:r>
      <w:r w:rsidR="00555B87">
        <w:rPr>
          <w:rFonts w:ascii="Consolas" w:hAnsi="Consolas"/>
        </w:rPr>
        <w:br/>
      </w:r>
      <w:r w:rsidR="00401F6F">
        <w:rPr>
          <w:rFonts w:ascii="Consolas" w:hAnsi="Consolas"/>
        </w:rPr>
        <w:t xml:space="preserve">              </w:t>
      </w:r>
      <w:r w:rsidR="00C25469">
        <w:rPr>
          <w:rFonts w:ascii="Consolas" w:hAnsi="Consolas"/>
        </w:rPr>
        <w:t xml:space="preserve"> </w:t>
      </w:r>
      <w:r w:rsidR="00401F6F">
        <w:rPr>
          <w:rFonts w:ascii="Consolas" w:hAnsi="Consolas"/>
        </w:rPr>
        <w:t xml:space="preserve"> </w:t>
      </w:r>
      <w:r w:rsidR="00555B87" w:rsidRPr="001A316A">
        <w:rPr>
          <w:rFonts w:ascii="Consolas" w:hAnsi="Consolas"/>
          <w:b/>
        </w:rPr>
        <w:t>out</w:t>
      </w:r>
      <w:r w:rsidR="00555B87">
        <w:rPr>
          <w:rFonts w:ascii="Consolas" w:hAnsi="Consolas"/>
        </w:rPr>
        <w:t xml:space="preserve"> OutControl outCtrl); // output port</w:t>
      </w:r>
    </w:p>
    <w:p w14:paraId="682569FD" w14:textId="737B2F1C" w:rsidR="00555B87" w:rsidRDefault="00011925" w:rsidP="00AB28AA">
      <w:pPr>
        <w:rPr>
          <w:rFonts w:ascii="Consolas" w:hAnsi="Consolas"/>
        </w:rPr>
      </w:pPr>
      <w:r>
        <w:rPr>
          <w:rFonts w:ascii="Consolas" w:hAnsi="Consolas"/>
        </w:rPr>
        <w:t>/**</w:t>
      </w:r>
      <w:r>
        <w:rPr>
          <w:rFonts w:ascii="Consolas" w:hAnsi="Consolas"/>
        </w:rPr>
        <w:br/>
        <w:t xml:space="preserve"> * Switch deparser.</w:t>
      </w:r>
      <w:r>
        <w:rPr>
          <w:rFonts w:ascii="Consolas" w:hAnsi="Consolas"/>
        </w:rPr>
        <w:br/>
      </w:r>
      <w:r w:rsidR="003D445D">
        <w:rPr>
          <w:rFonts w:ascii="Consolas" w:hAnsi="Consolas"/>
        </w:rPr>
        <w:t xml:space="preserve"> </w:t>
      </w:r>
      <w:r>
        <w:rPr>
          <w:rFonts w:ascii="Consolas" w:hAnsi="Consolas"/>
        </w:rPr>
        <w:t>* @param &lt;H&gt; type of headers; defined by user</w:t>
      </w:r>
      <w:r>
        <w:rPr>
          <w:rFonts w:ascii="Consolas" w:hAnsi="Consolas"/>
        </w:rPr>
        <w:br/>
        <w:t xml:space="preserve"> </w:t>
      </w:r>
      <w:r w:rsidR="003D445D">
        <w:rPr>
          <w:rFonts w:ascii="Consolas" w:hAnsi="Consolas"/>
        </w:rPr>
        <w:t>*</w:t>
      </w:r>
      <w:r>
        <w:rPr>
          <w:rFonts w:ascii="Consolas" w:hAnsi="Consolas"/>
        </w:rPr>
        <w:t xml:space="preserve"> @param b output packet</w:t>
      </w:r>
      <w:r>
        <w:rPr>
          <w:rFonts w:ascii="Consolas" w:hAnsi="Consolas"/>
        </w:rPr>
        <w:br/>
        <w:t xml:space="preserve"> * @param outputHeaders headers for output packet</w:t>
      </w:r>
      <w:r>
        <w:rPr>
          <w:rFonts w:ascii="Consolas" w:hAnsi="Consolas"/>
        </w:rPr>
        <w:br/>
        <w:t xml:space="preserve"> </w:t>
      </w:r>
      <w:r w:rsidRPr="001A316A">
        <w:rPr>
          <w:rFonts w:ascii="Consolas" w:hAnsi="Consolas"/>
          <w:b/>
          <w:bCs/>
        </w:rPr>
        <w:t xml:space="preserve">/    </w:t>
      </w:r>
      <w:r w:rsidR="00555B87">
        <w:rPr>
          <w:rFonts w:ascii="Consolas" w:hAnsi="Consolas"/>
        </w:rPr>
        <w:br/>
      </w:r>
      <w:r w:rsidR="003D445D">
        <w:rPr>
          <w:rFonts w:ascii="Consolas" w:hAnsi="Consolas"/>
          <w:b/>
        </w:rPr>
        <w:t>control</w:t>
      </w:r>
      <w:r w:rsidR="00555B87">
        <w:rPr>
          <w:rFonts w:ascii="Consolas" w:hAnsi="Consolas"/>
        </w:rPr>
        <w:t xml:space="preserve"> Deparser&lt;H&gt;(</w:t>
      </w:r>
      <w:r w:rsidR="00555B87" w:rsidRPr="001A316A">
        <w:rPr>
          <w:rFonts w:ascii="Consolas" w:hAnsi="Consolas"/>
          <w:b/>
        </w:rPr>
        <w:t>in</w:t>
      </w:r>
      <w:r w:rsidR="00555B87">
        <w:rPr>
          <w:rFonts w:ascii="Consolas" w:hAnsi="Consolas"/>
        </w:rPr>
        <w:t xml:space="preserve"> H outputHeaders, </w:t>
      </w:r>
      <w:r w:rsidR="00555B87">
        <w:rPr>
          <w:rFonts w:ascii="Consolas" w:hAnsi="Consolas"/>
        </w:rPr>
        <w:br/>
        <w:t xml:space="preserve">                    </w:t>
      </w:r>
      <w:r w:rsidR="00DD658F">
        <w:rPr>
          <w:rFonts w:ascii="Consolas" w:hAnsi="Consolas"/>
        </w:rPr>
        <w:t>packet_out</w:t>
      </w:r>
      <w:r w:rsidR="00555B87">
        <w:rPr>
          <w:rFonts w:ascii="Consolas" w:hAnsi="Consolas"/>
        </w:rPr>
        <w:t xml:space="preserve"> b);</w:t>
      </w:r>
    </w:p>
    <w:p w14:paraId="24AA2728" w14:textId="28055583" w:rsidR="00F576EC" w:rsidRDefault="00177EA1" w:rsidP="00AB28AA">
      <w:pPr>
        <w:rPr>
          <w:rFonts w:ascii="Consolas" w:hAnsi="Consolas"/>
        </w:rPr>
      </w:pPr>
      <w:r>
        <w:rPr>
          <w:rFonts w:ascii="Consolas" w:hAnsi="Consolas"/>
        </w:rPr>
        <w:t xml:space="preserve">/** </w:t>
      </w:r>
      <w:r>
        <w:rPr>
          <w:rFonts w:ascii="Consolas" w:hAnsi="Consolas"/>
        </w:rPr>
        <w:br/>
        <w:t xml:space="preserve"> * </w:t>
      </w:r>
      <w:r w:rsidR="008C3902">
        <w:rPr>
          <w:rFonts w:ascii="Consolas" w:hAnsi="Consolas"/>
        </w:rPr>
        <w:t xml:space="preserve">Top-level </w:t>
      </w:r>
      <w:r w:rsidR="00B36561">
        <w:rPr>
          <w:rFonts w:ascii="Consolas" w:hAnsi="Consolas"/>
        </w:rPr>
        <w:t>package</w:t>
      </w:r>
      <w:r w:rsidR="008C3902">
        <w:rPr>
          <w:rFonts w:ascii="Consolas" w:hAnsi="Consolas"/>
        </w:rPr>
        <w:t xml:space="preserve"> “Switch”</w:t>
      </w:r>
      <w:r w:rsidR="00011925">
        <w:rPr>
          <w:rFonts w:ascii="Consolas" w:hAnsi="Consolas"/>
        </w:rPr>
        <w:t xml:space="preserve"> declaration</w:t>
      </w:r>
      <w:r w:rsidR="00515448">
        <w:rPr>
          <w:rFonts w:ascii="Consolas" w:hAnsi="Consolas"/>
        </w:rPr>
        <w:t xml:space="preserve"> – </w:t>
      </w:r>
      <w:r w:rsidR="00E07DDD">
        <w:rPr>
          <w:rFonts w:ascii="Consolas" w:hAnsi="Consolas"/>
        </w:rPr>
        <w:t>must</w:t>
      </w:r>
      <w:r w:rsidR="00515448">
        <w:rPr>
          <w:rFonts w:ascii="Consolas" w:hAnsi="Consolas"/>
        </w:rPr>
        <w:t xml:space="preserve"> be instantiated by user.</w:t>
      </w:r>
      <w:r w:rsidR="008C3902">
        <w:rPr>
          <w:rFonts w:ascii="Consolas" w:hAnsi="Consolas"/>
        </w:rPr>
        <w:br/>
        <w:t xml:space="preserve"> *</w:t>
      </w:r>
      <w:r w:rsidR="00995DA4">
        <w:rPr>
          <w:rFonts w:ascii="Consolas" w:hAnsi="Consolas"/>
        </w:rPr>
        <w:t xml:space="preserve"> </w:t>
      </w:r>
      <w:r w:rsidR="008C3902">
        <w:rPr>
          <w:rFonts w:ascii="Consolas" w:hAnsi="Consolas"/>
        </w:rPr>
        <w:t xml:space="preserve">The arguments to the </w:t>
      </w:r>
      <w:r w:rsidR="00B36561">
        <w:rPr>
          <w:rFonts w:ascii="Consolas" w:hAnsi="Consolas"/>
        </w:rPr>
        <w:t>package</w:t>
      </w:r>
      <w:r w:rsidR="008C3902">
        <w:rPr>
          <w:rFonts w:ascii="Consolas" w:hAnsi="Consolas"/>
        </w:rPr>
        <w:t xml:space="preserve"> </w:t>
      </w:r>
      <w:r w:rsidR="00995DA4">
        <w:rPr>
          <w:rFonts w:ascii="Consolas" w:hAnsi="Consolas"/>
        </w:rPr>
        <w:t>indicat</w:t>
      </w:r>
      <w:r w:rsidR="008C3902">
        <w:rPr>
          <w:rFonts w:ascii="Consolas" w:hAnsi="Consolas"/>
        </w:rPr>
        <w:t>e</w:t>
      </w:r>
      <w:r w:rsidR="00995DA4">
        <w:rPr>
          <w:rFonts w:ascii="Consolas" w:hAnsi="Consolas"/>
        </w:rPr>
        <w:t xml:space="preserve"> blocks that</w:t>
      </w:r>
      <w:r w:rsidR="00995DA4">
        <w:rPr>
          <w:rFonts w:ascii="Consolas" w:hAnsi="Consolas"/>
        </w:rPr>
        <w:br/>
        <w:t xml:space="preserve"> * must be instantiated</w:t>
      </w:r>
      <w:r w:rsidR="008C3902">
        <w:rPr>
          <w:rFonts w:ascii="Consolas" w:hAnsi="Consolas"/>
        </w:rPr>
        <w:t xml:space="preserve"> by the user</w:t>
      </w:r>
      <w:r w:rsidR="00995DA4">
        <w:rPr>
          <w:rFonts w:ascii="Consolas" w:hAnsi="Consolas"/>
        </w:rPr>
        <w:t>.</w:t>
      </w:r>
      <w:r>
        <w:rPr>
          <w:rFonts w:ascii="Consolas" w:hAnsi="Consolas"/>
        </w:rPr>
        <w:br/>
        <w:t xml:space="preserve"> * </w:t>
      </w:r>
      <w:r w:rsidR="00011925">
        <w:rPr>
          <w:rFonts w:ascii="Consolas" w:hAnsi="Consolas"/>
        </w:rPr>
        <w:t>@param &lt;</w:t>
      </w:r>
      <w:r>
        <w:rPr>
          <w:rFonts w:ascii="Consolas" w:hAnsi="Consolas"/>
        </w:rPr>
        <w:t>H</w:t>
      </w:r>
      <w:r w:rsidR="00011925">
        <w:rPr>
          <w:rFonts w:ascii="Consolas" w:hAnsi="Consolas"/>
        </w:rPr>
        <w:t>&gt;</w:t>
      </w:r>
      <w:r>
        <w:rPr>
          <w:rFonts w:ascii="Consolas" w:hAnsi="Consolas"/>
        </w:rPr>
        <w:t xml:space="preserve"> user-defined type of the headers processed</w:t>
      </w:r>
      <w:r w:rsidR="00995DA4">
        <w:rPr>
          <w:rFonts w:ascii="Consolas" w:hAnsi="Consolas"/>
        </w:rPr>
        <w:t>.</w:t>
      </w:r>
      <w:r>
        <w:rPr>
          <w:rFonts w:ascii="Consolas" w:hAnsi="Consolas"/>
        </w:rPr>
        <w:br/>
        <w:t xml:space="preserve"> */</w:t>
      </w:r>
      <w:r>
        <w:rPr>
          <w:rFonts w:ascii="Consolas" w:hAnsi="Consolas"/>
        </w:rPr>
        <w:br/>
      </w:r>
      <w:r w:rsidR="003D445D">
        <w:rPr>
          <w:rFonts w:ascii="Consolas" w:hAnsi="Consolas"/>
          <w:b/>
        </w:rPr>
        <w:t>package</w:t>
      </w:r>
      <w:r w:rsidR="00E62901">
        <w:rPr>
          <w:rFonts w:ascii="Consolas" w:hAnsi="Consolas"/>
        </w:rPr>
        <w:t xml:space="preserve"> </w:t>
      </w:r>
      <w:r>
        <w:rPr>
          <w:rFonts w:ascii="Consolas" w:hAnsi="Consolas"/>
        </w:rPr>
        <w:t>S</w:t>
      </w:r>
      <w:r w:rsidR="00523D4F">
        <w:rPr>
          <w:rFonts w:ascii="Consolas" w:hAnsi="Consolas"/>
        </w:rPr>
        <w:t>imple</w:t>
      </w:r>
      <w:r>
        <w:rPr>
          <w:rFonts w:ascii="Consolas" w:hAnsi="Consolas"/>
        </w:rPr>
        <w:t>&lt;H&gt;</w:t>
      </w:r>
      <w:r w:rsidR="00995DA4">
        <w:rPr>
          <w:rFonts w:ascii="Consolas" w:hAnsi="Consolas"/>
        </w:rPr>
        <w:t>(</w:t>
      </w:r>
      <w:r w:rsidR="00555B87">
        <w:rPr>
          <w:rFonts w:ascii="Consolas" w:hAnsi="Consolas"/>
        </w:rPr>
        <w:t xml:space="preserve">Parser&lt;H&gt; p, </w:t>
      </w:r>
      <w:r w:rsidR="00555B87">
        <w:rPr>
          <w:rFonts w:ascii="Consolas" w:hAnsi="Consolas"/>
        </w:rPr>
        <w:br/>
        <w:t xml:space="preserve">        </w:t>
      </w:r>
      <w:r w:rsidR="00E62901">
        <w:rPr>
          <w:rFonts w:ascii="Consolas" w:hAnsi="Consolas"/>
        </w:rPr>
        <w:t xml:space="preserve">       </w:t>
      </w:r>
      <w:r w:rsidR="00555B87">
        <w:rPr>
          <w:rFonts w:ascii="Consolas" w:hAnsi="Consolas"/>
        </w:rPr>
        <w:t xml:space="preserve">   </w:t>
      </w:r>
      <w:r w:rsidR="0081089B">
        <w:rPr>
          <w:rFonts w:ascii="Consolas" w:hAnsi="Consolas"/>
        </w:rPr>
        <w:t>Pipe</w:t>
      </w:r>
      <w:r w:rsidR="00555B87">
        <w:rPr>
          <w:rFonts w:ascii="Consolas" w:hAnsi="Consolas"/>
        </w:rPr>
        <w:t xml:space="preserve">&lt;H&gt; map, </w:t>
      </w:r>
      <w:r w:rsidR="00555B87">
        <w:rPr>
          <w:rFonts w:ascii="Consolas" w:hAnsi="Consolas"/>
        </w:rPr>
        <w:br/>
        <w:t xml:space="preserve">                  Deparser&lt;H&gt; d</w:t>
      </w:r>
      <w:r>
        <w:rPr>
          <w:rFonts w:ascii="Consolas" w:hAnsi="Consolas"/>
        </w:rPr>
        <w:t>);</w:t>
      </w:r>
    </w:p>
    <w:p w14:paraId="3BBC6052" w14:textId="5295CDE8" w:rsidR="00F576EC" w:rsidRDefault="00F576EC" w:rsidP="00AB28AA">
      <w:pPr>
        <w:rPr>
          <w:rFonts w:ascii="Consolas" w:hAnsi="Consolas"/>
        </w:rPr>
      </w:pPr>
      <w:r>
        <w:rPr>
          <w:rFonts w:ascii="Consolas" w:hAnsi="Consolas"/>
        </w:rPr>
        <w:t xml:space="preserve">// </w:t>
      </w:r>
      <w:r w:rsidR="00255CBC">
        <w:rPr>
          <w:rFonts w:ascii="Consolas" w:hAnsi="Consolas"/>
        </w:rPr>
        <w:t>T</w:t>
      </w:r>
      <w:r>
        <w:rPr>
          <w:rFonts w:ascii="Consolas" w:hAnsi="Consolas"/>
        </w:rPr>
        <w:t xml:space="preserve">arget-specific </w:t>
      </w:r>
      <w:r w:rsidR="00B32E67">
        <w:rPr>
          <w:rFonts w:ascii="Consolas" w:hAnsi="Consolas"/>
        </w:rPr>
        <w:t>objects</w:t>
      </w:r>
      <w:r w:rsidR="00255CBC">
        <w:rPr>
          <w:rFonts w:ascii="Consolas" w:hAnsi="Consolas"/>
        </w:rPr>
        <w:t xml:space="preserve"> that can be instantiated</w:t>
      </w:r>
    </w:p>
    <w:p w14:paraId="0D0BD813" w14:textId="686D67F8" w:rsidR="005C0550" w:rsidRPr="005C0550" w:rsidRDefault="00F576EC" w:rsidP="00AB28AA">
      <w:pPr>
        <w:rPr>
          <w:rFonts w:ascii="Consolas" w:hAnsi="Consolas"/>
        </w:rPr>
      </w:pPr>
      <w:r>
        <w:rPr>
          <w:rFonts w:ascii="Consolas" w:hAnsi="Consolas"/>
        </w:rPr>
        <w:lastRenderedPageBreak/>
        <w:t>// Checksum unit</w:t>
      </w:r>
      <w:r>
        <w:rPr>
          <w:rFonts w:ascii="Consolas" w:hAnsi="Consolas"/>
          <w:b/>
        </w:rPr>
        <w:br/>
      </w:r>
      <w:r w:rsidR="005C0550" w:rsidRPr="00503F72">
        <w:rPr>
          <w:rFonts w:ascii="Consolas" w:hAnsi="Consolas"/>
          <w:b/>
        </w:rPr>
        <w:t>extern</w:t>
      </w:r>
      <w:r w:rsidR="005C0550" w:rsidRPr="00A229BA">
        <w:rPr>
          <w:rFonts w:ascii="Consolas" w:hAnsi="Consolas"/>
        </w:rPr>
        <w:t xml:space="preserve"> Checksum16</w:t>
      </w:r>
      <w:r w:rsidR="005C0550">
        <w:rPr>
          <w:rFonts w:ascii="Consolas" w:hAnsi="Consolas"/>
        </w:rPr>
        <w:t xml:space="preserve"> </w:t>
      </w:r>
      <w:r w:rsidR="005C0550" w:rsidRPr="00A229BA">
        <w:rPr>
          <w:rFonts w:ascii="Consolas" w:hAnsi="Consolas"/>
        </w:rPr>
        <w:t>{</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r w:rsidR="005C0550">
        <w:rPr>
          <w:rFonts w:ascii="Consolas" w:hAnsi="Consolas"/>
        </w:rPr>
        <w:t>clear</w:t>
      </w:r>
      <w:r w:rsidR="005C0550" w:rsidRPr="00A229BA">
        <w:rPr>
          <w:rFonts w:ascii="Consolas" w:hAnsi="Consolas"/>
        </w:rPr>
        <w:t>();</w:t>
      </w:r>
      <w:r w:rsidR="005C0550">
        <w:rPr>
          <w:rFonts w:ascii="Consolas" w:hAnsi="Consolas"/>
        </w:rPr>
        <w:t xml:space="preserve">           // prepare unit for computation</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r w:rsidR="005C0550">
        <w:rPr>
          <w:rFonts w:ascii="Consolas" w:hAnsi="Consolas"/>
        </w:rPr>
        <w:t>update</w:t>
      </w:r>
      <w:r w:rsidR="005C0550" w:rsidRPr="00A229BA">
        <w:rPr>
          <w:rFonts w:ascii="Consolas" w:hAnsi="Consolas"/>
        </w:rPr>
        <w:t>&lt;T&gt;(</w:t>
      </w:r>
      <w:ins w:id="69" w:author="Mihai Budiu" w:date="2016-04-06T15:18:00Z">
        <w:r w:rsidR="00500F47">
          <w:rPr>
            <w:rFonts w:ascii="Consolas" w:hAnsi="Consolas"/>
          </w:rPr>
          <w:t xml:space="preserve">in </w:t>
        </w:r>
      </w:ins>
      <w:r w:rsidR="005C0550" w:rsidRPr="00A229BA">
        <w:rPr>
          <w:rFonts w:ascii="Consolas" w:hAnsi="Consolas"/>
        </w:rPr>
        <w:t>T data);</w:t>
      </w:r>
      <w:r w:rsidR="005C0550">
        <w:rPr>
          <w:rFonts w:ascii="Consolas" w:hAnsi="Consolas"/>
        </w:rPr>
        <w:t xml:space="preserve"> // add data to checksum</w:t>
      </w:r>
      <w:r w:rsidR="005C0550" w:rsidRPr="00A229BA">
        <w:rPr>
          <w:rFonts w:ascii="Consolas" w:hAnsi="Consolas"/>
        </w:rPr>
        <w:br/>
        <w:t xml:space="preserve">    </w:t>
      </w:r>
      <w:r w:rsidR="005C0550">
        <w:rPr>
          <w:rFonts w:ascii="Consolas" w:hAnsi="Consolas"/>
          <w:b/>
        </w:rPr>
        <w:t>bit</w:t>
      </w:r>
      <w:r w:rsidR="005C0550" w:rsidRPr="00A229BA">
        <w:rPr>
          <w:rFonts w:ascii="Consolas" w:hAnsi="Consolas"/>
        </w:rPr>
        <w:t>&lt;16&gt; get();</w:t>
      </w:r>
      <w:r w:rsidR="005C0550">
        <w:rPr>
          <w:rFonts w:ascii="Consolas" w:hAnsi="Consolas"/>
        </w:rPr>
        <w:t xml:space="preserve"> // get the checksum for the data added since last clear</w:t>
      </w:r>
      <w:r w:rsidR="005C0550">
        <w:rPr>
          <w:rFonts w:ascii="Consolas" w:hAnsi="Consolas"/>
        </w:rPr>
        <w:br/>
      </w:r>
      <w:r w:rsidR="005C0550" w:rsidRPr="00A229BA">
        <w:rPr>
          <w:rFonts w:ascii="Consolas" w:hAnsi="Consolas"/>
        </w:rPr>
        <w:t>}</w:t>
      </w:r>
    </w:p>
    <w:p w14:paraId="5FC661CF" w14:textId="25D15879" w:rsidR="00D15F70" w:rsidRDefault="00D15F70" w:rsidP="00AB28AA">
      <w:r>
        <w:t xml:space="preserve">Let us </w:t>
      </w:r>
      <w:r w:rsidR="0024629D">
        <w:t xml:space="preserve">describe </w:t>
      </w:r>
      <w:r>
        <w:t>some of these elements:</w:t>
      </w:r>
    </w:p>
    <w:p w14:paraId="55FD795E" w14:textId="7BCC91DB" w:rsidR="00D062C8" w:rsidRPr="00D062C8" w:rsidRDefault="00D062C8" w:rsidP="002265E0">
      <w:pPr>
        <w:pStyle w:val="ListParagraph"/>
        <w:numPr>
          <w:ilvl w:val="0"/>
          <w:numId w:val="26"/>
        </w:numPr>
        <w:rPr>
          <w:ins w:id="70" w:author="Mihai Budiu" w:date="2016-04-06T15:52:00Z"/>
          <w:rPrChange w:id="71" w:author="Mihai Budiu" w:date="2016-04-06T15:52:00Z">
            <w:rPr>
              <w:ins w:id="72" w:author="Mihai Budiu" w:date="2016-04-06T15:52:00Z"/>
              <w:rFonts w:ascii="Consolas" w:hAnsi="Consolas"/>
              <w:b/>
            </w:rPr>
          </w:rPrChange>
        </w:rPr>
      </w:pPr>
      <w:ins w:id="73" w:author="Mihai Budiu" w:date="2016-04-06T15:52:00Z">
        <w:r>
          <w:t xml:space="preserve">The included file core.p4 is described in more detail in Appendix </w:t>
        </w:r>
        <w:r>
          <w:fldChar w:fldCharType="begin"/>
        </w:r>
        <w:r>
          <w:instrText xml:space="preserve"> REF _Ref286057812 \r \h </w:instrText>
        </w:r>
      </w:ins>
      <w:r>
        <w:fldChar w:fldCharType="separate"/>
      </w:r>
      <w:ins w:id="74" w:author="Mihai Budiu" w:date="2016-04-06T15:52:00Z">
        <w:r>
          <w:t>18</w:t>
        </w:r>
        <w:r>
          <w:fldChar w:fldCharType="end"/>
        </w:r>
        <w:r>
          <w:t xml:space="preserve">. </w:t>
        </w:r>
      </w:ins>
      <w:ins w:id="75" w:author="Mihai Budiu" w:date="2016-04-06T15:53:00Z">
        <w:r>
          <w:t>We use it here for s</w:t>
        </w:r>
      </w:ins>
      <w:ins w:id="76" w:author="Mihai Budiu" w:date="2016-04-06T15:52:00Z">
        <w:r>
          <w:t>ome standard data</w:t>
        </w:r>
      </w:ins>
      <w:ins w:id="77" w:author="Mihai Budiu" w:date="2016-04-06T15:53:00Z">
        <w:r>
          <w:t>-</w:t>
        </w:r>
      </w:ins>
      <w:ins w:id="78" w:author="Mihai Budiu" w:date="2016-04-06T15:52:00Z">
        <w:r>
          <w:t>types and error codes.</w:t>
        </w:r>
      </w:ins>
    </w:p>
    <w:p w14:paraId="3A114BAC" w14:textId="0E2CFDBD" w:rsidR="00D15F70" w:rsidRDefault="006A52B7" w:rsidP="002265E0">
      <w:pPr>
        <w:pStyle w:val="ListParagraph"/>
        <w:numPr>
          <w:ilvl w:val="0"/>
          <w:numId w:val="26"/>
        </w:numPr>
      </w:pPr>
      <w:r w:rsidRPr="00A229BA">
        <w:rPr>
          <w:rFonts w:ascii="Consolas" w:hAnsi="Consolas"/>
          <w:b/>
        </w:rPr>
        <w:t>bit</w:t>
      </w:r>
      <w:r>
        <w:rPr>
          <w:rFonts w:ascii="Consolas" w:hAnsi="Consolas"/>
        </w:rPr>
        <w:t>&lt;</w:t>
      </w:r>
      <w:r w:rsidR="0090056F" w:rsidRPr="00AB28AA">
        <w:rPr>
          <w:rFonts w:ascii="Consolas" w:hAnsi="Consolas"/>
        </w:rPr>
        <w:t>4</w:t>
      </w:r>
      <w:r w:rsidR="00036AB6">
        <w:rPr>
          <w:rFonts w:ascii="Consolas" w:hAnsi="Consolas"/>
        </w:rPr>
        <w:t>&gt;</w:t>
      </w:r>
      <w:r w:rsidR="0090056F">
        <w:t xml:space="preserve"> </w:t>
      </w:r>
      <w:r w:rsidR="002C3A78">
        <w:t xml:space="preserve">is the type of </w:t>
      </w:r>
      <w:r w:rsidR="0090056F">
        <w:t>bit-string</w:t>
      </w:r>
      <w:r w:rsidR="002C3A78">
        <w:t>s</w:t>
      </w:r>
      <w:r w:rsidR="0090056F">
        <w:t xml:space="preserve"> with 4 bits.</w:t>
      </w:r>
    </w:p>
    <w:p w14:paraId="5C79B523" w14:textId="709360F8" w:rsidR="0090056F" w:rsidRDefault="0090056F" w:rsidP="002265E0">
      <w:pPr>
        <w:pStyle w:val="ListParagraph"/>
        <w:numPr>
          <w:ilvl w:val="0"/>
          <w:numId w:val="26"/>
        </w:numPr>
      </w:pPr>
      <w:r>
        <w:t xml:space="preserve">The syntax </w:t>
      </w:r>
      <w:r w:rsidRPr="00AB28AA">
        <w:rPr>
          <w:rFonts w:ascii="Consolas" w:hAnsi="Consolas"/>
        </w:rPr>
        <w:t>4</w:t>
      </w:r>
      <w:r w:rsidR="00972420">
        <w:rPr>
          <w:rFonts w:ascii="Consolas" w:hAnsi="Consolas"/>
        </w:rPr>
        <w:t>w</w:t>
      </w:r>
      <w:r w:rsidRPr="00AB28AA">
        <w:rPr>
          <w:rFonts w:ascii="Consolas" w:hAnsi="Consolas"/>
        </w:rPr>
        <w:t>0xF</w:t>
      </w:r>
      <w:r>
        <w:t xml:space="preserve"> indicates the value 15 represented using 4 bits.</w:t>
      </w:r>
      <w:r w:rsidR="0024629D">
        <w:t xml:space="preserve"> An alternative notation is </w:t>
      </w:r>
      <w:r w:rsidR="0024629D" w:rsidRPr="00BD6FE9">
        <w:rPr>
          <w:rFonts w:ascii="Consolas" w:hAnsi="Consolas"/>
        </w:rPr>
        <w:t>4</w:t>
      </w:r>
      <w:r w:rsidR="00972420" w:rsidRPr="00BD6FE9">
        <w:rPr>
          <w:rFonts w:ascii="Consolas" w:hAnsi="Consolas"/>
        </w:rPr>
        <w:t>w</w:t>
      </w:r>
      <w:r w:rsidR="0024629D" w:rsidRPr="00BD6FE9">
        <w:rPr>
          <w:rFonts w:ascii="Consolas" w:hAnsi="Consolas"/>
        </w:rPr>
        <w:t>15</w:t>
      </w:r>
      <w:r w:rsidR="0024629D">
        <w:t>.</w:t>
      </w:r>
      <w:r w:rsidR="00972420">
        <w:t xml:space="preserve"> In some circumstances the width modifier can be omitted, writing just </w:t>
      </w:r>
      <w:r w:rsidR="00972420" w:rsidRPr="00BD6FE9">
        <w:rPr>
          <w:rFonts w:ascii="Consolas" w:hAnsi="Consolas"/>
        </w:rPr>
        <w:t>15</w:t>
      </w:r>
      <w:r w:rsidR="00972420">
        <w:t>.</w:t>
      </w:r>
    </w:p>
    <w:p w14:paraId="312D3FCF" w14:textId="67CE7189" w:rsidR="009A4952" w:rsidRDefault="009A4952" w:rsidP="002265E0">
      <w:pPr>
        <w:pStyle w:val="ListParagraph"/>
        <w:numPr>
          <w:ilvl w:val="0"/>
          <w:numId w:val="26"/>
        </w:numPr>
      </w:pPr>
      <w:r w:rsidRPr="009A4952">
        <w:rPr>
          <w:rFonts w:ascii="Consolas" w:hAnsi="Consolas"/>
          <w:b/>
        </w:rPr>
        <w:t>e</w:t>
      </w:r>
      <w:r w:rsidRPr="002D0F38">
        <w:rPr>
          <w:rFonts w:ascii="Consolas" w:hAnsi="Consolas"/>
          <w:b/>
        </w:rPr>
        <w:t>rror</w:t>
      </w:r>
      <w:r>
        <w:t xml:space="preserve"> is a built-in </w:t>
      </w:r>
      <w:r w:rsidR="00E56CDB">
        <w:t xml:space="preserve">P4 </w:t>
      </w:r>
      <w:r>
        <w:t>type for holding error codes</w:t>
      </w:r>
    </w:p>
    <w:p w14:paraId="3C39E622" w14:textId="169A2464" w:rsidR="0090056F" w:rsidRDefault="00D218CD" w:rsidP="002265E0">
      <w:pPr>
        <w:pStyle w:val="ListParagraph"/>
        <w:numPr>
          <w:ilvl w:val="0"/>
          <w:numId w:val="26"/>
        </w:numPr>
      </w:pPr>
      <w:r>
        <w:t xml:space="preserve">Next follows </w:t>
      </w:r>
      <w:r w:rsidR="00543982">
        <w:t>the</w:t>
      </w:r>
      <w:r>
        <w:t xml:space="preserve"> declaration </w:t>
      </w:r>
      <w:r w:rsidR="00543982">
        <w:t>of</w:t>
      </w:r>
      <w:r>
        <w:t xml:space="preserve"> a parser:</w:t>
      </w:r>
      <w:r w:rsidR="008C3902">
        <w:t xml:space="preserve"> </w:t>
      </w:r>
      <w:r w:rsidR="0090056F">
        <w:br/>
      </w:r>
      <w:r w:rsidR="0090056F" w:rsidRPr="00DE4665">
        <w:rPr>
          <w:rFonts w:ascii="Consolas" w:hAnsi="Consolas"/>
          <w:b/>
        </w:rPr>
        <w:t>parser</w:t>
      </w:r>
      <w:r w:rsidR="0090056F">
        <w:rPr>
          <w:rFonts w:ascii="Consolas" w:hAnsi="Consolas"/>
        </w:rPr>
        <w:t xml:space="preserve"> Parser</w:t>
      </w:r>
      <w:r w:rsidR="008C3902">
        <w:rPr>
          <w:rFonts w:ascii="Consolas" w:hAnsi="Consolas"/>
        </w:rPr>
        <w:t>&lt;H&gt;</w:t>
      </w:r>
      <w:r w:rsidR="0090056F">
        <w:rPr>
          <w:rFonts w:ascii="Consolas" w:hAnsi="Consolas"/>
        </w:rPr>
        <w:t>(</w:t>
      </w:r>
      <w:r w:rsidR="00C37B52">
        <w:rPr>
          <w:rFonts w:ascii="Consolas" w:hAnsi="Consolas"/>
          <w:b/>
        </w:rPr>
        <w:t>packet</w:t>
      </w:r>
      <w:r w:rsidR="00962CF5">
        <w:rPr>
          <w:rFonts w:ascii="Consolas" w:hAnsi="Consolas"/>
        </w:rPr>
        <w:t xml:space="preserve">_in </w:t>
      </w:r>
      <w:r w:rsidR="00F3681D">
        <w:rPr>
          <w:rFonts w:ascii="Consolas" w:hAnsi="Consolas"/>
        </w:rPr>
        <w:t xml:space="preserve">b, </w:t>
      </w:r>
      <w:r w:rsidR="00973C3C" w:rsidRPr="00280B0E">
        <w:rPr>
          <w:rFonts w:ascii="Consolas" w:hAnsi="Consolas"/>
          <w:b/>
        </w:rPr>
        <w:t>out</w:t>
      </w:r>
      <w:r w:rsidR="00F3681D">
        <w:rPr>
          <w:rFonts w:ascii="Consolas" w:hAnsi="Consolas"/>
        </w:rPr>
        <w:t xml:space="preserve"> </w:t>
      </w:r>
      <w:r w:rsidR="0090056F">
        <w:rPr>
          <w:rFonts w:ascii="Consolas" w:hAnsi="Consolas"/>
        </w:rPr>
        <w:t>H parsedHeaders)</w:t>
      </w:r>
      <w:r>
        <w:rPr>
          <w:rFonts w:ascii="Consolas" w:hAnsi="Consolas"/>
        </w:rPr>
        <w:t>;</w:t>
      </w:r>
      <w:r w:rsidR="0090056F">
        <w:rPr>
          <w:rFonts w:ascii="Consolas" w:hAnsi="Consolas"/>
        </w:rPr>
        <w:br/>
      </w:r>
      <w:r w:rsidR="008C3902">
        <w:t xml:space="preserve">This declaration </w:t>
      </w:r>
      <w:r w:rsidR="0090056F" w:rsidRPr="00AB28AA">
        <w:t>describes a parser</w:t>
      </w:r>
      <w:r w:rsidR="0090056F">
        <w:t xml:space="preserve"> – but not yet its implementation. The parser </w:t>
      </w:r>
      <w:r w:rsidR="00543982">
        <w:t xml:space="preserve">implementation </w:t>
      </w:r>
      <w:r w:rsidR="0090056F">
        <w:t>will have to be provided by the user</w:t>
      </w:r>
      <w:r w:rsidR="008C3902">
        <w:t>.</w:t>
      </w:r>
      <w:r w:rsidR="0090056F">
        <w:t xml:space="preserve"> The parser </w:t>
      </w:r>
      <w:r w:rsidR="00F3681D">
        <w:t xml:space="preserve">reads its input from a </w:t>
      </w:r>
      <w:r w:rsidR="00962CF5">
        <w:rPr>
          <w:rFonts w:ascii="Consolas" w:hAnsi="Consolas"/>
        </w:rPr>
        <w:t>packet_in</w:t>
      </w:r>
      <w:r w:rsidR="00F3681D">
        <w:t>, which is a pre-defined P4 abstraction that represents a</w:t>
      </w:r>
      <w:r w:rsidR="00962CF5">
        <w:t>n incoming</w:t>
      </w:r>
      <w:r w:rsidR="00F3681D">
        <w:t xml:space="preserve"> network packet. The parser </w:t>
      </w:r>
      <w:r w:rsidR="0090056F">
        <w:t xml:space="preserve">writes its output </w:t>
      </w:r>
      <w:r w:rsidR="00E366BF">
        <w:t xml:space="preserve">(the </w:t>
      </w:r>
      <w:r w:rsidR="00E366BF" w:rsidRPr="00BD6FE9">
        <w:rPr>
          <w:rFonts w:ascii="Consolas" w:hAnsi="Consolas"/>
          <w:b/>
        </w:rPr>
        <w:t>out</w:t>
      </w:r>
      <w:r w:rsidR="00E366BF">
        <w:t xml:space="preserve"> keyword) </w:t>
      </w:r>
      <w:r w:rsidR="0090056F">
        <w:t xml:space="preserve">into the </w:t>
      </w:r>
      <w:r w:rsidR="0090056F" w:rsidRPr="00AB28AA">
        <w:rPr>
          <w:rFonts w:ascii="Consolas" w:hAnsi="Consolas"/>
        </w:rPr>
        <w:t>parsedHeaders</w:t>
      </w:r>
      <w:r w:rsidR="0090056F">
        <w:t xml:space="preserve"> argument. The type of this argument is </w:t>
      </w:r>
      <w:r w:rsidR="0090056F" w:rsidRPr="00AB28AA">
        <w:rPr>
          <w:rFonts w:ascii="Consolas" w:hAnsi="Consolas"/>
        </w:rPr>
        <w:t>H</w:t>
      </w:r>
      <w:r w:rsidR="0090056F">
        <w:t xml:space="preserve">, yet unknown – it will </w:t>
      </w:r>
      <w:r w:rsidR="008C3902">
        <w:t xml:space="preserve">also </w:t>
      </w:r>
      <w:r w:rsidR="009469ED">
        <w:t xml:space="preserve">be </w:t>
      </w:r>
      <w:r w:rsidR="0090056F">
        <w:t>provided by the user.</w:t>
      </w:r>
    </w:p>
    <w:p w14:paraId="6DA69E7C" w14:textId="64EC2D0D" w:rsidR="0090056F" w:rsidRDefault="0090056F" w:rsidP="002265E0">
      <w:pPr>
        <w:pStyle w:val="ListParagraph"/>
        <w:numPr>
          <w:ilvl w:val="0"/>
          <w:numId w:val="26"/>
        </w:numPr>
      </w:pPr>
      <w:r>
        <w:t xml:space="preserve">The </w:t>
      </w:r>
      <w:r w:rsidR="00011285">
        <w:t>declaration</w:t>
      </w:r>
      <w:r w:rsidR="00E366BF">
        <w:t xml:space="preserve"> </w:t>
      </w:r>
      <w:r>
        <w:br/>
      </w:r>
      <w:r w:rsidR="003D445D">
        <w:rPr>
          <w:rFonts w:ascii="Consolas" w:hAnsi="Consolas"/>
          <w:b/>
        </w:rPr>
        <w:t>control</w:t>
      </w:r>
      <w:r w:rsidR="008842BA">
        <w:rPr>
          <w:rFonts w:ascii="Consolas" w:hAnsi="Consolas"/>
          <w:b/>
        </w:rPr>
        <w:t xml:space="preserve"> </w:t>
      </w:r>
      <w:r w:rsidR="00AE0246">
        <w:rPr>
          <w:rFonts w:ascii="Consolas" w:hAnsi="Consolas"/>
        </w:rPr>
        <w:t>Pipe&lt;H&gt;</w:t>
      </w:r>
      <w:r w:rsidRPr="00AB28AA">
        <w:rPr>
          <w:rFonts w:ascii="Consolas" w:hAnsi="Consolas"/>
        </w:rPr>
        <w:t>(</w:t>
      </w:r>
      <w:r w:rsidR="00973C3C" w:rsidRPr="00280B0E">
        <w:rPr>
          <w:rFonts w:ascii="Consolas" w:hAnsi="Consolas"/>
          <w:b/>
        </w:rPr>
        <w:t>in</w:t>
      </w:r>
      <w:r w:rsidR="00F406CB" w:rsidRPr="00280B0E">
        <w:rPr>
          <w:rFonts w:ascii="Consolas" w:hAnsi="Consolas"/>
          <w:b/>
        </w:rPr>
        <w:t>out</w:t>
      </w:r>
      <w:r w:rsidRPr="00AB28AA">
        <w:rPr>
          <w:rFonts w:ascii="Consolas" w:hAnsi="Consolas"/>
        </w:rPr>
        <w:t xml:space="preserve"> H </w:t>
      </w:r>
      <w:r w:rsidR="007620CA">
        <w:rPr>
          <w:rFonts w:ascii="Consolas" w:hAnsi="Consolas"/>
        </w:rPr>
        <w:t>h</w:t>
      </w:r>
      <w:r w:rsidR="00F406CB" w:rsidRPr="00AB28AA">
        <w:rPr>
          <w:rFonts w:ascii="Consolas" w:hAnsi="Consolas"/>
        </w:rPr>
        <w:t>eaders</w:t>
      </w:r>
      <w:r w:rsidRPr="00AB28AA">
        <w:rPr>
          <w:rFonts w:ascii="Consolas" w:hAnsi="Consolas"/>
        </w:rPr>
        <w:t xml:space="preserve">,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in</w:t>
      </w:r>
      <w:r w:rsidRPr="00AB28AA">
        <w:rPr>
          <w:rFonts w:ascii="Consolas" w:hAnsi="Consolas"/>
        </w:rPr>
        <w:t xml:space="preserve"> </w:t>
      </w:r>
      <w:r w:rsidR="007620CA" w:rsidRPr="002D0F38">
        <w:rPr>
          <w:rFonts w:ascii="Consolas" w:hAnsi="Consolas"/>
          <w:b/>
        </w:rPr>
        <w:t>e</w:t>
      </w:r>
      <w:r w:rsidRPr="002D0F38">
        <w:rPr>
          <w:rFonts w:ascii="Consolas" w:hAnsi="Consolas"/>
          <w:b/>
        </w:rPr>
        <w:t>rror</w:t>
      </w:r>
      <w:r w:rsidRPr="00AB28AA">
        <w:rPr>
          <w:rFonts w:ascii="Consolas" w:hAnsi="Consolas"/>
        </w:rPr>
        <w:t xml:space="preserve"> parseError,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in</w:t>
      </w:r>
      <w:r w:rsidRPr="00AB28AA">
        <w:rPr>
          <w:rFonts w:ascii="Consolas" w:hAnsi="Consolas"/>
        </w:rPr>
        <w:t xml:space="preserve"> </w:t>
      </w:r>
      <w:r w:rsidR="007620CA">
        <w:rPr>
          <w:rFonts w:ascii="Consolas" w:hAnsi="Consolas"/>
        </w:rPr>
        <w:t>I</w:t>
      </w:r>
      <w:r w:rsidRPr="00AB28AA">
        <w:rPr>
          <w:rFonts w:ascii="Consolas" w:hAnsi="Consolas"/>
        </w:rPr>
        <w:t xml:space="preserve">nControl inCtrl,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out</w:t>
      </w:r>
      <w:r w:rsidR="002C3A78">
        <w:rPr>
          <w:rFonts w:ascii="Consolas" w:hAnsi="Consolas"/>
        </w:rPr>
        <w:t xml:space="preserve"> </w:t>
      </w:r>
      <w:r w:rsidR="007620CA">
        <w:rPr>
          <w:rFonts w:ascii="Consolas" w:hAnsi="Consolas"/>
        </w:rPr>
        <w:t>O</w:t>
      </w:r>
      <w:r w:rsidRPr="00AB28AA">
        <w:rPr>
          <w:rFonts w:ascii="Consolas" w:hAnsi="Consolas"/>
        </w:rPr>
        <w:t>utControl outCtrl);</w:t>
      </w:r>
      <w:r w:rsidRPr="00AB28AA">
        <w:rPr>
          <w:rFonts w:ascii="Consolas" w:hAnsi="Consolas"/>
        </w:rPr>
        <w:br/>
      </w:r>
      <w:r>
        <w:t xml:space="preserve">describes the interface of a Match-Action pipeline named </w:t>
      </w:r>
      <w:r w:rsidR="00AE0246" w:rsidRPr="002F540D">
        <w:rPr>
          <w:rFonts w:ascii="Consolas" w:hAnsi="Consolas"/>
        </w:rPr>
        <w:t>Pipe</w:t>
      </w:r>
      <w:r>
        <w:t xml:space="preserve">. </w:t>
      </w:r>
      <w:r>
        <w:br/>
        <w:t>The pipeline receives 3 inputs: the headers</w:t>
      </w:r>
      <w:r w:rsidR="00F406CB">
        <w:t xml:space="preserve"> </w:t>
      </w:r>
      <w:r w:rsidR="00F406CB">
        <w:rPr>
          <w:rFonts w:ascii="Consolas" w:hAnsi="Consolas"/>
        </w:rPr>
        <w:t>h</w:t>
      </w:r>
      <w:r w:rsidR="00F406CB" w:rsidRPr="00AB28AA">
        <w:rPr>
          <w:rFonts w:ascii="Consolas" w:hAnsi="Consolas"/>
        </w:rPr>
        <w:t>eaders</w:t>
      </w:r>
      <w:r>
        <w:t>, a parser error</w:t>
      </w:r>
      <w:r w:rsidR="004602B3">
        <w:t xml:space="preserve"> </w:t>
      </w:r>
      <w:r w:rsidRPr="00AB28AA">
        <w:rPr>
          <w:rFonts w:ascii="Consolas" w:hAnsi="Consolas"/>
        </w:rPr>
        <w:t>parseError,</w:t>
      </w:r>
      <w:r>
        <w:t xml:space="preserve"> and the </w:t>
      </w:r>
      <w:r w:rsidR="00E366BF" w:rsidRPr="00280B0E">
        <w:rPr>
          <w:rFonts w:ascii="Consolas" w:hAnsi="Consolas"/>
        </w:rPr>
        <w:t>i</w:t>
      </w:r>
      <w:r w:rsidRPr="00A63137">
        <w:rPr>
          <w:rFonts w:ascii="Consolas" w:hAnsi="Consolas"/>
        </w:rPr>
        <w:t>n</w:t>
      </w:r>
      <w:r w:rsidR="00E366BF" w:rsidRPr="00B90A75">
        <w:rPr>
          <w:rFonts w:ascii="Consolas" w:hAnsi="Consolas"/>
        </w:rPr>
        <w:t>Ct</w:t>
      </w:r>
      <w:r w:rsidR="00E366BF" w:rsidRPr="00290875">
        <w:rPr>
          <w:rFonts w:ascii="Consolas" w:hAnsi="Consolas"/>
        </w:rPr>
        <w:t>r</w:t>
      </w:r>
      <w:r w:rsidRPr="00E957F4">
        <w:rPr>
          <w:rFonts w:ascii="Consolas" w:hAnsi="Consolas"/>
        </w:rPr>
        <w:t>l</w:t>
      </w:r>
      <w:r>
        <w:t xml:space="preserve"> </w:t>
      </w:r>
      <w:r w:rsidR="00543982">
        <w:t>control data</w:t>
      </w:r>
      <w:r>
        <w:t xml:space="preserve">. </w:t>
      </w:r>
      <w:r>
        <w:fldChar w:fldCharType="begin"/>
      </w:r>
      <w:r>
        <w:instrText xml:space="preserve"> REF _Ref286916628 \h </w:instrText>
      </w:r>
      <w:r>
        <w:fldChar w:fldCharType="separate"/>
      </w:r>
      <w:r w:rsidR="00C55925">
        <w:t xml:space="preserve">Figure </w:t>
      </w:r>
      <w:r w:rsidR="00C55925">
        <w:rPr>
          <w:noProof/>
        </w:rPr>
        <w:t>6</w:t>
      </w:r>
      <w:r>
        <w:fldChar w:fldCharType="end"/>
      </w:r>
      <w:r>
        <w:t xml:space="preserve"> indicates the different sources of these pieces of information. </w:t>
      </w:r>
      <w:r w:rsidR="00194A18">
        <w:br/>
        <w:t xml:space="preserve">The pipeline writes its outputs into </w:t>
      </w:r>
      <w:r w:rsidR="00E366BF">
        <w:rPr>
          <w:rFonts w:ascii="Consolas" w:hAnsi="Consolas"/>
        </w:rPr>
        <w:t>o</w:t>
      </w:r>
      <w:r w:rsidR="00194A18" w:rsidRPr="00AB28AA">
        <w:rPr>
          <w:rFonts w:ascii="Consolas" w:hAnsi="Consolas"/>
        </w:rPr>
        <w:t>utCtrl</w:t>
      </w:r>
      <w:r w:rsidR="00F406CB">
        <w:t>, and it must update in place the headers to be consumed by the deparser.</w:t>
      </w:r>
    </w:p>
    <w:p w14:paraId="78528395" w14:textId="3A8C6357" w:rsidR="00D218CD" w:rsidRDefault="00E0184C" w:rsidP="002265E0">
      <w:pPr>
        <w:pStyle w:val="ListParagraph"/>
        <w:numPr>
          <w:ilvl w:val="0"/>
          <w:numId w:val="26"/>
        </w:numPr>
      </w:pPr>
      <w:r>
        <w:t>T</w:t>
      </w:r>
      <w:r w:rsidR="00D218CD">
        <w:t xml:space="preserve">he top-level </w:t>
      </w:r>
      <w:r w:rsidR="000F6635">
        <w:t xml:space="preserve">package </w:t>
      </w:r>
      <w:r w:rsidR="00D218CD">
        <w:t xml:space="preserve">is called </w:t>
      </w:r>
      <w:r w:rsidR="00D218CD" w:rsidRPr="00D218CD">
        <w:rPr>
          <w:rFonts w:ascii="Consolas" w:hAnsi="Consolas"/>
        </w:rPr>
        <w:t>S</w:t>
      </w:r>
      <w:r w:rsidR="00523D4F">
        <w:rPr>
          <w:rFonts w:ascii="Consolas" w:hAnsi="Consolas"/>
        </w:rPr>
        <w:t>imple</w:t>
      </w:r>
      <w:r w:rsidRPr="00D06BCB">
        <w:t xml:space="preserve">; in order to </w:t>
      </w:r>
      <w:r w:rsidR="0060796D">
        <w:t>program a simple switch,</w:t>
      </w:r>
      <w:r w:rsidRPr="00D06BCB">
        <w:t xml:space="preserve"> the user will have to instantiate a </w:t>
      </w:r>
      <w:r w:rsidR="000F6635">
        <w:t>package</w:t>
      </w:r>
      <w:r w:rsidRPr="00D06BCB">
        <w:t xml:space="preserve"> of </w:t>
      </w:r>
      <w:r w:rsidR="002C27F3">
        <w:t>this type</w:t>
      </w:r>
      <w:r w:rsidR="00CC504C">
        <w:t xml:space="preserve"> (shown in the next section)</w:t>
      </w:r>
      <w:r>
        <w:t>.</w:t>
      </w:r>
      <w:r w:rsidR="00D218CD">
        <w:t xml:space="preserve"> The top-level </w:t>
      </w:r>
      <w:r w:rsidR="000F6635">
        <w:t>package</w:t>
      </w:r>
      <w:r w:rsidR="00D218CD">
        <w:t xml:space="preserve"> declaration also depends on a type variable </w:t>
      </w:r>
      <w:r w:rsidR="00D218CD" w:rsidRPr="00D218CD">
        <w:rPr>
          <w:rFonts w:ascii="Consolas" w:hAnsi="Consolas"/>
        </w:rPr>
        <w:t>H</w:t>
      </w:r>
      <w:r w:rsidR="00D218CD">
        <w:t>:</w:t>
      </w:r>
      <w:r w:rsidR="00D218CD">
        <w:br/>
      </w:r>
      <w:r w:rsidR="000F6635">
        <w:rPr>
          <w:rFonts w:ascii="Consolas" w:hAnsi="Consolas"/>
          <w:b/>
        </w:rPr>
        <w:t>package</w:t>
      </w:r>
      <w:r w:rsidR="000F6635" w:rsidRPr="00D218CD">
        <w:rPr>
          <w:rFonts w:ascii="Consolas" w:hAnsi="Consolas"/>
        </w:rPr>
        <w:t xml:space="preserve"> </w:t>
      </w:r>
      <w:r w:rsidR="00D218CD" w:rsidRPr="00D218CD">
        <w:rPr>
          <w:rFonts w:ascii="Consolas" w:hAnsi="Consolas"/>
        </w:rPr>
        <w:t>S</w:t>
      </w:r>
      <w:r w:rsidR="00523D4F">
        <w:rPr>
          <w:rFonts w:ascii="Consolas" w:hAnsi="Consolas"/>
        </w:rPr>
        <w:t>imple</w:t>
      </w:r>
      <w:r w:rsidR="00D218CD" w:rsidRPr="00D218CD">
        <w:rPr>
          <w:rFonts w:ascii="Consolas" w:hAnsi="Consolas"/>
        </w:rPr>
        <w:t>&lt;H&gt;</w:t>
      </w:r>
      <w:r w:rsidR="00D218CD" w:rsidRPr="00D218CD">
        <w:rPr>
          <w:rFonts w:ascii="Consolas" w:hAnsi="Consolas"/>
        </w:rPr>
        <w:br/>
      </w:r>
      <w:r w:rsidR="00D218CD" w:rsidRPr="0050719E">
        <w:t xml:space="preserve">A type variable indicates a type </w:t>
      </w:r>
      <w:r w:rsidR="00D218CD">
        <w:t xml:space="preserve">yet unknown, </w:t>
      </w:r>
      <w:r w:rsidR="00D218CD" w:rsidRPr="0050719E">
        <w:t xml:space="preserve">that </w:t>
      </w:r>
      <w:r w:rsidR="00D218CD">
        <w:t xml:space="preserve">must be </w:t>
      </w:r>
      <w:r w:rsidR="00D218CD" w:rsidRPr="0050719E">
        <w:t>provided by the user at a later time.</w:t>
      </w:r>
      <w:r w:rsidR="00D218CD">
        <w:t xml:space="preserve"> In this case </w:t>
      </w:r>
      <w:r w:rsidR="00D218CD" w:rsidRPr="00D218CD">
        <w:rPr>
          <w:rFonts w:ascii="Consolas" w:hAnsi="Consolas"/>
        </w:rPr>
        <w:t>H</w:t>
      </w:r>
      <w:r w:rsidR="00D218CD">
        <w:t xml:space="preserve"> is the type of the set of headers that the user program will be processing; the parser will produce the parsed representation of these headers, and the match-action pipeline will update the input headers in place to produce the output headers.</w:t>
      </w:r>
    </w:p>
    <w:p w14:paraId="716950D3" w14:textId="538933A6" w:rsidR="00543982" w:rsidRDefault="00D218CD" w:rsidP="002265E0">
      <w:pPr>
        <w:pStyle w:val="ListParagraph"/>
        <w:numPr>
          <w:ilvl w:val="0"/>
          <w:numId w:val="26"/>
        </w:numPr>
      </w:pPr>
      <w:r>
        <w:t xml:space="preserve">The </w:t>
      </w:r>
      <w:r w:rsidR="00523D4F">
        <w:rPr>
          <w:rFonts w:ascii="Consolas" w:hAnsi="Consolas"/>
        </w:rPr>
        <w:t>Simple</w:t>
      </w:r>
      <w:r w:rsidR="00523D4F">
        <w:t xml:space="preserve"> </w:t>
      </w:r>
      <w:r w:rsidR="000F6635" w:rsidRPr="00845F32">
        <w:rPr>
          <w:rFonts w:ascii="Consolas" w:hAnsi="Consolas"/>
          <w:b/>
        </w:rPr>
        <w:t>package</w:t>
      </w:r>
      <w:r>
        <w:t xml:space="preserve"> declaration has 3 complex parameters, </w:t>
      </w:r>
      <w:r w:rsidR="00845F32">
        <w:t>of types</w:t>
      </w:r>
      <w:r>
        <w:t xml:space="preserve"> </w:t>
      </w:r>
      <w:r w:rsidRPr="00845F32">
        <w:rPr>
          <w:rFonts w:ascii="Consolas" w:hAnsi="Consolas"/>
        </w:rPr>
        <w:t>Parser</w:t>
      </w:r>
      <w:r>
        <w:t xml:space="preserve">, </w:t>
      </w:r>
      <w:r w:rsidR="00AE0246">
        <w:rPr>
          <w:rFonts w:ascii="Consolas" w:hAnsi="Consolas"/>
        </w:rPr>
        <w:t>Pipe</w:t>
      </w:r>
      <w:r>
        <w:t xml:space="preserve"> and </w:t>
      </w:r>
      <w:r w:rsidRPr="00845F32">
        <w:rPr>
          <w:rFonts w:ascii="Consolas" w:hAnsi="Consolas"/>
        </w:rPr>
        <w:t>Deparser</w:t>
      </w:r>
      <w:r>
        <w:t xml:space="preserve"> respectively; which are exactly the declarations we have just described. In order to </w:t>
      </w:r>
      <w:r w:rsidR="00523D4F">
        <w:t>program the</w:t>
      </w:r>
      <w:r>
        <w:t xml:space="preserve"> </w:t>
      </w:r>
      <w:r w:rsidR="000C702A">
        <w:t>target</w:t>
      </w:r>
      <w:r w:rsidR="00523D4F">
        <w:t xml:space="preserve"> </w:t>
      </w:r>
      <w:r>
        <w:t>one has to supply values for these parameters.</w:t>
      </w:r>
    </w:p>
    <w:p w14:paraId="6BAFE10F" w14:textId="49C49679" w:rsidR="00D218CD" w:rsidRDefault="00543982" w:rsidP="002265E0">
      <w:pPr>
        <w:pStyle w:val="ListParagraph"/>
        <w:numPr>
          <w:ilvl w:val="0"/>
          <w:numId w:val="26"/>
        </w:numPr>
      </w:pPr>
      <w:r>
        <w:t xml:space="preserve">In this program the </w:t>
      </w:r>
      <w:r w:rsidRPr="00A229BA">
        <w:rPr>
          <w:rFonts w:ascii="Consolas" w:hAnsi="Consolas"/>
        </w:rPr>
        <w:t>inCtrl</w:t>
      </w:r>
      <w:r>
        <w:t xml:space="preserve"> and </w:t>
      </w:r>
      <w:r w:rsidRPr="00A229BA">
        <w:rPr>
          <w:rFonts w:ascii="Consolas" w:hAnsi="Consolas"/>
        </w:rPr>
        <w:t>outCtrl</w:t>
      </w:r>
      <w:r>
        <w:t xml:space="preserve"> structures represent</w:t>
      </w:r>
      <w:r w:rsidR="00845F32">
        <w:t xml:space="preserve"> control registers. The content</w:t>
      </w:r>
      <w:r>
        <w:t xml:space="preserve"> of the </w:t>
      </w:r>
      <w:r w:rsidRPr="00A229BA">
        <w:rPr>
          <w:rFonts w:ascii="Consolas" w:hAnsi="Consolas"/>
        </w:rPr>
        <w:t>headers</w:t>
      </w:r>
      <w:r>
        <w:t xml:space="preserve"> structure is stored in general-purpose registers.</w:t>
      </w:r>
    </w:p>
    <w:p w14:paraId="03099C4F" w14:textId="51C69CE7" w:rsidR="00DC66BC" w:rsidRDefault="00DC66BC" w:rsidP="002265E0">
      <w:pPr>
        <w:pStyle w:val="ListParagraph"/>
        <w:numPr>
          <w:ilvl w:val="0"/>
          <w:numId w:val="26"/>
        </w:numPr>
      </w:pPr>
      <w:r>
        <w:t xml:space="preserve">The </w:t>
      </w:r>
      <w:r w:rsidRPr="00DC66BC">
        <w:rPr>
          <w:rFonts w:ascii="Consolas" w:hAnsi="Consolas"/>
          <w:b/>
        </w:rPr>
        <w:t>extern</w:t>
      </w:r>
      <w:r>
        <w:rPr>
          <w:rFonts w:ascii="Consolas" w:hAnsi="Consolas"/>
          <w:b/>
        </w:rPr>
        <w:t xml:space="preserve"> </w:t>
      </w:r>
      <w:r w:rsidRPr="00DC66BC">
        <w:rPr>
          <w:rFonts w:ascii="Consolas" w:hAnsi="Consolas"/>
        </w:rPr>
        <w:t>Checksum16</w:t>
      </w:r>
      <w:r w:rsidRPr="00DC66BC">
        <w:t xml:space="preserve"> declaration</w:t>
      </w:r>
      <w:r>
        <w:t xml:space="preserve"> describes an external block whose services can be invoked to compute checksums.</w:t>
      </w:r>
    </w:p>
    <w:p w14:paraId="3673A628" w14:textId="4AF885A1" w:rsidR="00D26F03" w:rsidRDefault="00D26F03" w:rsidP="00E502A3">
      <w:pPr>
        <w:pStyle w:val="Heading2"/>
      </w:pPr>
      <w:bookmarkStart w:id="79" w:name="_Toc417920559"/>
      <w:bookmarkStart w:id="80" w:name="_Toc445829986"/>
      <w:bookmarkStart w:id="81" w:name="_Toc445799305"/>
      <w:r>
        <w:t xml:space="preserve">Simple </w:t>
      </w:r>
      <w:r w:rsidR="008C3902">
        <w:t>s</w:t>
      </w:r>
      <w:r>
        <w:t xml:space="preserve">witch </w:t>
      </w:r>
      <w:r w:rsidR="00543982">
        <w:t>data plane</w:t>
      </w:r>
      <w:r w:rsidR="00F52385">
        <w:t xml:space="preserve"> </w:t>
      </w:r>
      <w:r w:rsidR="001B0BC0">
        <w:t xml:space="preserve">architecture </w:t>
      </w:r>
      <w:r>
        <w:t>description</w:t>
      </w:r>
      <w:bookmarkEnd w:id="79"/>
      <w:bookmarkEnd w:id="80"/>
      <w:bookmarkEnd w:id="81"/>
    </w:p>
    <w:p w14:paraId="5A40D0E3" w14:textId="19B39392" w:rsidR="00162EBB" w:rsidRDefault="00162EBB" w:rsidP="00AB28AA">
      <w:r>
        <w:t xml:space="preserve"> In order to </w:t>
      </w:r>
      <w:r w:rsidR="0024629D">
        <w:t xml:space="preserve">fully </w:t>
      </w:r>
      <w:r w:rsidR="00194A18">
        <w:t xml:space="preserve">understand </w:t>
      </w:r>
      <w:r w:rsidR="00D56BC6">
        <w:t>SS’s</w:t>
      </w:r>
      <w:r w:rsidR="00194A18">
        <w:t xml:space="preserve"> behavior</w:t>
      </w:r>
      <w:r>
        <w:t xml:space="preserve"> and write meaningful P4 programs for it</w:t>
      </w:r>
      <w:r w:rsidR="00983F94">
        <w:t>, and for implementing a control plane</w:t>
      </w:r>
      <w:r>
        <w:t>, we</w:t>
      </w:r>
      <w:r w:rsidR="0024629D">
        <w:t xml:space="preserve"> also need a full</w:t>
      </w:r>
      <w:r w:rsidR="00194A18">
        <w:t xml:space="preserve"> </w:t>
      </w:r>
      <w:r>
        <w:t xml:space="preserve">behavioral </w:t>
      </w:r>
      <w:r w:rsidR="00194A18">
        <w:t xml:space="preserve">description of the fixed-function blocks. </w:t>
      </w:r>
    </w:p>
    <w:p w14:paraId="389B64FA" w14:textId="3DF02D3D" w:rsidR="00D26F03" w:rsidRDefault="00194A18" w:rsidP="00AB28AA">
      <w:r>
        <w:lastRenderedPageBreak/>
        <w:t xml:space="preserve">The P4 language </w:t>
      </w:r>
      <w:r w:rsidR="0024629D">
        <w:t>is not intended to cover the description of all such functional blocks</w:t>
      </w:r>
      <w:r w:rsidR="00624E53">
        <w:t xml:space="preserve"> – </w:t>
      </w:r>
      <w:r w:rsidR="00162EBB">
        <w:t xml:space="preserve">the language </w:t>
      </w:r>
      <w:r w:rsidR="00624E53">
        <w:t xml:space="preserve">can only describe the </w:t>
      </w:r>
      <w:r w:rsidR="00624E53" w:rsidRPr="00A229BA">
        <w:rPr>
          <w:i/>
        </w:rPr>
        <w:t>interfaces</w:t>
      </w:r>
      <w:r w:rsidR="00624E53">
        <w:t xml:space="preserve"> between programmable blocks and the </w:t>
      </w:r>
      <w:r w:rsidR="0081089B">
        <w:t>target – in the previous program this in</w:t>
      </w:r>
      <w:r w:rsidR="006E3958">
        <w:t>t</w:t>
      </w:r>
      <w:r w:rsidR="0081089B">
        <w:t xml:space="preserve">erface is given by the </w:t>
      </w:r>
      <w:r w:rsidR="0081089B" w:rsidRPr="002D0F38">
        <w:rPr>
          <w:rFonts w:ascii="Consolas" w:hAnsi="Consolas"/>
        </w:rPr>
        <w:t>Parser</w:t>
      </w:r>
      <w:r w:rsidR="0081089B">
        <w:t xml:space="preserve">, </w:t>
      </w:r>
      <w:r w:rsidR="0081089B" w:rsidRPr="002D0F38">
        <w:rPr>
          <w:rFonts w:ascii="Consolas" w:hAnsi="Consolas"/>
        </w:rPr>
        <w:t>Pipe</w:t>
      </w:r>
      <w:r w:rsidR="0081089B">
        <w:t xml:space="preserve"> and </w:t>
      </w:r>
      <w:r w:rsidR="0081089B" w:rsidRPr="002D0F38">
        <w:rPr>
          <w:rFonts w:ascii="Consolas" w:hAnsi="Consolas"/>
        </w:rPr>
        <w:t>Deparser</w:t>
      </w:r>
      <w:r w:rsidR="0081089B">
        <w:t xml:space="preserve"> declarations</w:t>
      </w:r>
      <w:r w:rsidR="0024629D">
        <w:t>.</w:t>
      </w:r>
      <w:r>
        <w:t xml:space="preserve"> In practice we expect that </w:t>
      </w:r>
      <w:r w:rsidR="0081089B">
        <w:t xml:space="preserve">the complete target </w:t>
      </w:r>
      <w:r>
        <w:t>description will be provided as an executable program</w:t>
      </w:r>
      <w:r w:rsidR="0024629D">
        <w:t xml:space="preserve"> and</w:t>
      </w:r>
      <w:r w:rsidR="005933C3">
        <w:t>/</w:t>
      </w:r>
      <w:r w:rsidR="00E21BB9">
        <w:t>or diagrams and text</w:t>
      </w:r>
      <w:r>
        <w:t xml:space="preserve">; in this </w:t>
      </w:r>
      <w:r w:rsidR="00162EBB">
        <w:t xml:space="preserve">document </w:t>
      </w:r>
      <w:r>
        <w:t xml:space="preserve">we provide </w:t>
      </w:r>
      <w:r w:rsidR="00162EBB">
        <w:t>a verbal description in English</w:t>
      </w:r>
      <w:r>
        <w:t>.</w:t>
      </w:r>
    </w:p>
    <w:p w14:paraId="2B951B7C" w14:textId="2A12DB05" w:rsidR="0024629D" w:rsidRDefault="0024629D" w:rsidP="00E502A3">
      <w:pPr>
        <w:pStyle w:val="Heading3"/>
      </w:pPr>
      <w:bookmarkStart w:id="82" w:name="_Toc417920560"/>
      <w:bookmarkStart w:id="83" w:name="_Toc445829987"/>
      <w:bookmarkStart w:id="84" w:name="_Toc445799306"/>
      <w:r>
        <w:t xml:space="preserve">The </w:t>
      </w:r>
      <w:r w:rsidR="000402A8">
        <w:t xml:space="preserve">arbiter </w:t>
      </w:r>
      <w:r>
        <w:t>block</w:t>
      </w:r>
      <w:bookmarkEnd w:id="82"/>
      <w:bookmarkEnd w:id="83"/>
      <w:bookmarkEnd w:id="84"/>
    </w:p>
    <w:p w14:paraId="124C2F81" w14:textId="1FF3214C" w:rsidR="0024629D" w:rsidRDefault="0024629D" w:rsidP="0024629D">
      <w:r>
        <w:t xml:space="preserve">The input </w:t>
      </w:r>
      <w:r w:rsidR="000402A8">
        <w:t xml:space="preserve">arbiter </w:t>
      </w:r>
      <w:r>
        <w:t>block performs the following functions:</w:t>
      </w:r>
    </w:p>
    <w:p w14:paraId="53BACE53" w14:textId="77777777" w:rsidR="00435DD0" w:rsidRDefault="0024629D" w:rsidP="002265E0">
      <w:pPr>
        <w:pStyle w:val="ListParagraph"/>
        <w:numPr>
          <w:ilvl w:val="0"/>
          <w:numId w:val="28"/>
        </w:numPr>
      </w:pPr>
      <w:r>
        <w:t xml:space="preserve">It receives packets from one of the physical input </w:t>
      </w:r>
      <w:r w:rsidR="00435DD0">
        <w:t xml:space="preserve">Ethernet </w:t>
      </w:r>
      <w:r>
        <w:t>ports, from the control plane or from the input recirculation port.</w:t>
      </w:r>
      <w:r w:rsidR="00435DD0">
        <w:t xml:space="preserve"> </w:t>
      </w:r>
    </w:p>
    <w:p w14:paraId="0FC717F8" w14:textId="2936E0C4" w:rsidR="0024629D" w:rsidRDefault="00435DD0" w:rsidP="002265E0">
      <w:pPr>
        <w:pStyle w:val="ListParagraph"/>
        <w:numPr>
          <w:ilvl w:val="0"/>
          <w:numId w:val="28"/>
        </w:numPr>
      </w:pPr>
      <w:r>
        <w:t>For packets received from Ethernet</w:t>
      </w:r>
      <w:r w:rsidR="00593F57">
        <w:t xml:space="preserve"> ports</w:t>
      </w:r>
      <w:r>
        <w:t>, the block computes the Ethernet trailer checksum and verifies it. If the checksum does not match, the packet is discarded. If the checksum does match, it is removed from the packet payload.</w:t>
      </w:r>
    </w:p>
    <w:p w14:paraId="63EF5018" w14:textId="77777777" w:rsidR="0024629D" w:rsidRDefault="0024629D" w:rsidP="002265E0">
      <w:pPr>
        <w:pStyle w:val="ListParagraph"/>
        <w:numPr>
          <w:ilvl w:val="0"/>
          <w:numId w:val="28"/>
        </w:numPr>
      </w:pPr>
      <w:r>
        <w:t xml:space="preserve">Receiving a packet involves running an arbitration algorithm if multiple packets are available. </w:t>
      </w:r>
    </w:p>
    <w:p w14:paraId="6EE0A21A" w14:textId="306905E4" w:rsidR="0024629D" w:rsidRDefault="0024629D" w:rsidP="002265E0">
      <w:pPr>
        <w:pStyle w:val="ListParagraph"/>
        <w:numPr>
          <w:ilvl w:val="0"/>
          <w:numId w:val="28"/>
        </w:numPr>
      </w:pPr>
      <w:r>
        <w:t xml:space="preserve">If the </w:t>
      </w:r>
      <w:r w:rsidR="000402A8">
        <w:t xml:space="preserve">arbiter </w:t>
      </w:r>
      <w:r>
        <w:t>block is busy processing a previous packet and there is no queue space is available, input ports may drop arriving packets.</w:t>
      </w:r>
    </w:p>
    <w:p w14:paraId="3AB7A32D" w14:textId="4813C2B6" w:rsidR="0024629D" w:rsidRDefault="0024629D" w:rsidP="002265E0">
      <w:pPr>
        <w:pStyle w:val="ListParagraph"/>
        <w:numPr>
          <w:ilvl w:val="0"/>
          <w:numId w:val="28"/>
        </w:numPr>
      </w:pPr>
      <w:r>
        <w:t xml:space="preserve">After receiving a packet, the </w:t>
      </w:r>
      <w:r w:rsidR="000402A8">
        <w:t xml:space="preserve">arbiter </w:t>
      </w:r>
      <w:r>
        <w:t xml:space="preserve">block sets the </w:t>
      </w:r>
      <w:r w:rsidR="007620CA" w:rsidRPr="00280B0E">
        <w:rPr>
          <w:rFonts w:ascii="Consolas" w:hAnsi="Consolas"/>
        </w:rPr>
        <w:t>inCtrl</w:t>
      </w:r>
      <w:r w:rsidRPr="00A63137">
        <w:rPr>
          <w:rFonts w:ascii="Consolas" w:hAnsi="Consolas"/>
        </w:rPr>
        <w:t>.</w:t>
      </w:r>
      <w:r w:rsidRPr="00AB28AA">
        <w:rPr>
          <w:rFonts w:ascii="Consolas" w:hAnsi="Consolas"/>
        </w:rPr>
        <w:t>inputPort</w:t>
      </w:r>
      <w:r w:rsidRPr="00871F65">
        <w:t xml:space="preserve"> </w:t>
      </w:r>
      <w:r w:rsidRPr="00AB28AA">
        <w:t>value with the identity of the input port</w:t>
      </w:r>
      <w:r>
        <w:t xml:space="preserve"> where the packet originated</w:t>
      </w:r>
      <w:r w:rsidRPr="00AB28AA">
        <w:t>.</w:t>
      </w:r>
      <w:r w:rsidR="00162EBB">
        <w:t xml:space="preserve"> Physical Ethernet ports are numbered </w:t>
      </w:r>
      <w:proofErr w:type="gramStart"/>
      <w:r w:rsidR="00162EBB">
        <w:t>0..</w:t>
      </w:r>
      <w:proofErr w:type="gramEnd"/>
      <w:r w:rsidR="00162EBB">
        <w:t>7, while the Recirculation Port has a number 13 and the CPU port has the number 14</w:t>
      </w:r>
    </w:p>
    <w:p w14:paraId="344945BE" w14:textId="448B6D62" w:rsidR="003F44AC" w:rsidRDefault="003F44AC" w:rsidP="002D0F38">
      <w:pPr>
        <w:pStyle w:val="Heading3"/>
      </w:pPr>
      <w:r>
        <w:t>The parser runtime block</w:t>
      </w:r>
    </w:p>
    <w:p w14:paraId="7F549A90" w14:textId="57E8BD93" w:rsidR="003F44AC" w:rsidRPr="003F44AC" w:rsidRDefault="003F44AC" w:rsidP="002D0F38">
      <w:r>
        <w:t>The parser runtime block works in concert with the parser. It provides an error code to the match-action pipeline, based on the parser actions, and it provides information about the packet payload (e.g., the amount of data unparsed) to the demux block.</w:t>
      </w:r>
    </w:p>
    <w:p w14:paraId="13920F78" w14:textId="65682FA1" w:rsidR="00194A18" w:rsidRDefault="00194A18" w:rsidP="00E502A3">
      <w:pPr>
        <w:pStyle w:val="Heading3"/>
      </w:pPr>
      <w:bookmarkStart w:id="85" w:name="_Toc417920561"/>
      <w:bookmarkStart w:id="86" w:name="_Toc445829988"/>
      <w:bookmarkStart w:id="87" w:name="_Toc445799307"/>
      <w:r>
        <w:t>The demux block</w:t>
      </w:r>
      <w:bookmarkEnd w:id="85"/>
      <w:bookmarkEnd w:id="86"/>
      <w:bookmarkEnd w:id="87"/>
    </w:p>
    <w:p w14:paraId="6E278750" w14:textId="195BFE7F" w:rsidR="009469ED" w:rsidRDefault="00CD59BA" w:rsidP="00AB28AA">
      <w:r>
        <w:t>The core functionality of t</w:t>
      </w:r>
      <w:r w:rsidR="00194A18">
        <w:t xml:space="preserve">he demux block </w:t>
      </w:r>
      <w:r>
        <w:t xml:space="preserve">is to </w:t>
      </w:r>
      <w:r w:rsidR="00194A18">
        <w:t xml:space="preserve">receive </w:t>
      </w:r>
      <w:r w:rsidR="00E21BB9">
        <w:t xml:space="preserve">the headers for the outgoing packet </w:t>
      </w:r>
      <w:r w:rsidR="00194A18">
        <w:t>from the deparser</w:t>
      </w:r>
      <w:r w:rsidR="00E21BB9">
        <w:t>, the packet payload from the parser, to assemble them into a new packet</w:t>
      </w:r>
      <w:r w:rsidR="00194A18">
        <w:t xml:space="preserve"> and </w:t>
      </w:r>
      <w:r>
        <w:t>to send</w:t>
      </w:r>
      <w:r w:rsidR="00194A18">
        <w:t xml:space="preserve"> </w:t>
      </w:r>
      <w:r w:rsidR="00E21BB9">
        <w:t>the result</w:t>
      </w:r>
      <w:r w:rsidR="00194A18">
        <w:t xml:space="preserve"> to the </w:t>
      </w:r>
      <w:r w:rsidR="0024629D">
        <w:t xml:space="preserve">correct </w:t>
      </w:r>
      <w:r w:rsidR="00194A18">
        <w:t>output port</w:t>
      </w:r>
      <w:r w:rsidR="0024629D">
        <w:t>. The output port is</w:t>
      </w:r>
      <w:r w:rsidR="00194A18">
        <w:t xml:space="preserve"> specified by the value of </w:t>
      </w:r>
      <w:r w:rsidR="007620CA" w:rsidRPr="00AB28AA">
        <w:rPr>
          <w:rFonts w:ascii="Consolas" w:hAnsi="Consolas"/>
        </w:rPr>
        <w:t>outC</w:t>
      </w:r>
      <w:r w:rsidR="007620CA">
        <w:rPr>
          <w:rFonts w:ascii="Consolas" w:hAnsi="Consolas"/>
        </w:rPr>
        <w:t>trl</w:t>
      </w:r>
      <w:r w:rsidR="00194A18" w:rsidRPr="00AB28AA">
        <w:rPr>
          <w:rFonts w:ascii="Consolas" w:hAnsi="Consolas"/>
        </w:rPr>
        <w:t>.ouputPort</w:t>
      </w:r>
      <w:r w:rsidR="0024629D">
        <w:t>, which</w:t>
      </w:r>
      <w:r>
        <w:t xml:space="preserve"> is</w:t>
      </w:r>
      <w:r w:rsidR="00194A18">
        <w:t xml:space="preserve"> set by the </w:t>
      </w:r>
      <w:r w:rsidR="00F76ABD">
        <w:t>match-action</w:t>
      </w:r>
      <w:r w:rsidR="00194A18">
        <w:t xml:space="preserve"> pipeline. </w:t>
      </w:r>
    </w:p>
    <w:p w14:paraId="174D424F" w14:textId="378CA358" w:rsidR="00194A18" w:rsidRDefault="00194A18" w:rsidP="002265E0">
      <w:pPr>
        <w:pStyle w:val="ListParagraph"/>
        <w:numPr>
          <w:ilvl w:val="0"/>
          <w:numId w:val="29"/>
        </w:numPr>
      </w:pPr>
      <w:r>
        <w:t xml:space="preserve">Sending the packet to the </w:t>
      </w:r>
      <w:r w:rsidR="00E25310">
        <w:rPr>
          <w:rFonts w:ascii="Consolas" w:hAnsi="Consolas"/>
        </w:rPr>
        <w:t>DROP_PORT</w:t>
      </w:r>
      <w:r>
        <w:t xml:space="preserve"> causes the packet to disappear forever.</w:t>
      </w:r>
    </w:p>
    <w:p w14:paraId="0E1ACD76" w14:textId="550ACFD5" w:rsidR="00435DD0" w:rsidRDefault="00194A18" w:rsidP="002265E0">
      <w:pPr>
        <w:pStyle w:val="ListParagraph"/>
        <w:numPr>
          <w:ilvl w:val="0"/>
          <w:numId w:val="27"/>
        </w:numPr>
      </w:pPr>
      <w:r>
        <w:t xml:space="preserve">Sending the packet to an output </w:t>
      </w:r>
      <w:r w:rsidR="00435DD0">
        <w:t xml:space="preserve">Ethernet </w:t>
      </w:r>
      <w:r>
        <w:t>port numbered between 0 and 7 causes it to be emitted on the corresponding physical switch interface</w:t>
      </w:r>
      <w:r w:rsidR="00CD59BA">
        <w:t>. The packet may be placed in a queue if the output interface is busy emitting a previous packet.</w:t>
      </w:r>
      <w:r w:rsidR="00435DD0">
        <w:t xml:space="preserve"> When the packet is emitted, the physical interface computes a correct Ethernet checksum trailer and appends it to the packet.</w:t>
      </w:r>
    </w:p>
    <w:p w14:paraId="5766CD23" w14:textId="5B9D2CD8" w:rsidR="00194A18" w:rsidRDefault="00194A18" w:rsidP="002265E0">
      <w:pPr>
        <w:pStyle w:val="ListParagraph"/>
        <w:numPr>
          <w:ilvl w:val="0"/>
          <w:numId w:val="27"/>
        </w:numPr>
      </w:pPr>
      <w:r>
        <w:t xml:space="preserve">Sending a packet to the CPU port causes the packet to be materialized in the control plane. </w:t>
      </w:r>
      <w:r w:rsidR="00CD59BA">
        <w:t xml:space="preserve">In this case, the </w:t>
      </w:r>
      <w:r w:rsidR="00CD59BA" w:rsidRPr="00AB28AA">
        <w:rPr>
          <w:b/>
        </w:rPr>
        <w:t>packet that is sent to the CPU is the original input packet</w:t>
      </w:r>
      <w:r w:rsidR="00CD59BA">
        <w:t>, and not the packet received from the deparser. The latter packet is discarded.</w:t>
      </w:r>
    </w:p>
    <w:p w14:paraId="58CB88ED" w14:textId="1E6575F2" w:rsidR="00CD59BA" w:rsidRDefault="00CD59BA" w:rsidP="002265E0">
      <w:pPr>
        <w:pStyle w:val="ListParagraph"/>
        <w:numPr>
          <w:ilvl w:val="0"/>
          <w:numId w:val="27"/>
        </w:numPr>
      </w:pPr>
      <w:r>
        <w:t xml:space="preserve">Sending the packet to </w:t>
      </w:r>
      <w:r w:rsidR="009469ED">
        <w:t xml:space="preserve">the output </w:t>
      </w:r>
      <w:r>
        <w:t>recirculation port causes it to appear at the input recirculation port.</w:t>
      </w:r>
      <w:r w:rsidR="0024629D">
        <w:t xml:space="preserve"> Recirculation is useful when packet processing cannot be done in a single pass.</w:t>
      </w:r>
    </w:p>
    <w:p w14:paraId="0D4615D5" w14:textId="3F682DD9" w:rsidR="00CD59BA" w:rsidRDefault="00CD59BA" w:rsidP="002265E0">
      <w:pPr>
        <w:pStyle w:val="ListParagraph"/>
        <w:numPr>
          <w:ilvl w:val="0"/>
          <w:numId w:val="27"/>
        </w:numPr>
      </w:pPr>
      <w:r>
        <w:t xml:space="preserve">If the </w:t>
      </w:r>
      <w:r w:rsidRPr="00CD59BA">
        <w:rPr>
          <w:rFonts w:ascii="Consolas" w:hAnsi="Consolas"/>
        </w:rPr>
        <w:t>outputPort</w:t>
      </w:r>
      <w:r w:rsidR="005C4610">
        <w:t xml:space="preserve"> has an illegal value (e.g., </w:t>
      </w:r>
      <w:r>
        <w:t xml:space="preserve">9), the packet is sent to the </w:t>
      </w:r>
      <w:r w:rsidR="00E25310">
        <w:rPr>
          <w:rFonts w:ascii="Consolas" w:hAnsi="Consolas"/>
        </w:rPr>
        <w:t>DROP_PORT</w:t>
      </w:r>
      <w:r>
        <w:t>.</w:t>
      </w:r>
    </w:p>
    <w:p w14:paraId="6CE7A231" w14:textId="6CCF2D1D" w:rsidR="00CD59BA" w:rsidRDefault="00CD59BA" w:rsidP="002265E0">
      <w:pPr>
        <w:pStyle w:val="ListParagraph"/>
        <w:numPr>
          <w:ilvl w:val="0"/>
          <w:numId w:val="27"/>
        </w:numPr>
      </w:pPr>
      <w:r>
        <w:t xml:space="preserve">If the demux unit is busy processing a previous packet and there is no capacity to queue the packet coming from the deparser, </w:t>
      </w:r>
      <w:r w:rsidRPr="00AB28AA">
        <w:rPr>
          <w:b/>
        </w:rPr>
        <w:t>the demux unit may drop the packet by its own choice</w:t>
      </w:r>
      <w:r>
        <w:t>, irrespective of the output port indicated.</w:t>
      </w:r>
    </w:p>
    <w:p w14:paraId="6302A98F" w14:textId="1AB3B1E7" w:rsidR="00CD59BA" w:rsidRDefault="00CD59BA" w:rsidP="00AB28AA">
      <w:r>
        <w:lastRenderedPageBreak/>
        <w:t>Please note that some of the behaviors of the demux block may be unexpected – we have highlighted them in bold.</w:t>
      </w:r>
      <w:r w:rsidR="007362B8">
        <w:t xml:space="preserve"> We are not specifying here several important behaviors related to queue size, arbitration and timing, which </w:t>
      </w:r>
      <w:r w:rsidR="005C4610">
        <w:t xml:space="preserve">also </w:t>
      </w:r>
      <w:r w:rsidR="007362B8">
        <w:t>influence the packet processing.</w:t>
      </w:r>
    </w:p>
    <w:p w14:paraId="4E19D265" w14:textId="7968B3F2" w:rsidR="00E21BB9" w:rsidRDefault="00E21BB9" w:rsidP="00280B0E">
      <w:pPr>
        <w:rPr>
          <w:ins w:id="88" w:author="Mihai Budiu" w:date="2016-04-06T15:16:00Z"/>
        </w:rPr>
      </w:pPr>
      <w:r>
        <w:t>The</w:t>
      </w:r>
      <w:r w:rsidR="00593F57">
        <w:t xml:space="preserve"> arrow</w:t>
      </w:r>
      <w:r>
        <w:t xml:space="preserve"> </w:t>
      </w:r>
      <w:r w:rsidR="00593F57">
        <w:t xml:space="preserve">shown </w:t>
      </w:r>
      <w:r>
        <w:t xml:space="preserve">between the </w:t>
      </w:r>
      <w:r w:rsidR="000402A8">
        <w:t xml:space="preserve">arbiter </w:t>
      </w:r>
      <w:r>
        <w:t xml:space="preserve">and demux blocks </w:t>
      </w:r>
      <w:r w:rsidR="00E769D7">
        <w:t xml:space="preserve">represents an additional information flow between </w:t>
      </w:r>
      <w:r w:rsidR="000402A8">
        <w:t xml:space="preserve">arbiter </w:t>
      </w:r>
      <w:r w:rsidR="00E769D7">
        <w:t xml:space="preserve">and demux: </w:t>
      </w:r>
      <w:r>
        <w:t>the packet being processed as well as the offset within the packet where parsing ended (</w:t>
      </w:r>
      <w:r w:rsidR="0024629D">
        <w:t xml:space="preserve">i.e., </w:t>
      </w:r>
      <w:r>
        <w:t>the start of the packet payload).</w:t>
      </w:r>
    </w:p>
    <w:p w14:paraId="239CAB09" w14:textId="14DA823E" w:rsidR="00500F47" w:rsidRDefault="00500F47" w:rsidP="00500F47">
      <w:pPr>
        <w:pStyle w:val="Heading3"/>
        <w:rPr>
          <w:ins w:id="89" w:author="Mihai Budiu" w:date="2016-04-06T15:16:00Z"/>
        </w:rPr>
        <w:pPrChange w:id="90" w:author="Mihai Budiu" w:date="2016-04-06T15:16:00Z">
          <w:pPr/>
        </w:pPrChange>
      </w:pPr>
      <w:ins w:id="91" w:author="Mihai Budiu" w:date="2016-04-06T15:16:00Z">
        <w:r>
          <w:t>Available extern blocks</w:t>
        </w:r>
      </w:ins>
    </w:p>
    <w:p w14:paraId="3AF63BCA" w14:textId="188CCDD7" w:rsidR="00500F47" w:rsidRDefault="00500F47" w:rsidP="00500F47">
      <w:pPr>
        <w:rPr>
          <w:ins w:id="92" w:author="Mihai Budiu" w:date="2016-04-06T15:17:00Z"/>
        </w:rPr>
        <w:pPrChange w:id="93" w:author="Mihai Budiu" w:date="2016-04-06T15:16:00Z">
          <w:pPr/>
        </w:pPrChange>
      </w:pPr>
      <w:ins w:id="94" w:author="Mihai Budiu" w:date="2016-04-06T15:16:00Z">
        <w:r>
          <w:t xml:space="preserve">The simple architecture provides an incremental checksum </w:t>
        </w:r>
        <w:r w:rsidRPr="00500F47">
          <w:rPr>
            <w:rFonts w:ascii="Consolas" w:hAnsi="Consolas"/>
            <w:b/>
            <w:rPrChange w:id="95" w:author="Mihai Budiu" w:date="2016-04-06T15:17:00Z">
              <w:rPr/>
            </w:rPrChange>
          </w:rPr>
          <w:t>extern</w:t>
        </w:r>
      </w:ins>
      <w:ins w:id="96" w:author="Mihai Budiu" w:date="2016-04-06T15:17:00Z">
        <w:r w:rsidRPr="00500F47">
          <w:rPr>
            <w:rPrChange w:id="97" w:author="Mihai Budiu" w:date="2016-04-06T15:17:00Z">
              <w:rPr>
                <w:rFonts w:ascii="Consolas" w:hAnsi="Consolas"/>
                <w:b/>
              </w:rPr>
            </w:rPrChange>
          </w:rPr>
          <w:t xml:space="preserve"> block</w:t>
        </w:r>
        <w:r>
          <w:t xml:space="preserve">, called </w:t>
        </w:r>
        <w:r w:rsidRPr="00500F47">
          <w:rPr>
            <w:rFonts w:ascii="Consolas" w:hAnsi="Consolas"/>
            <w:rPrChange w:id="98" w:author="Mihai Budiu" w:date="2016-04-06T15:17:00Z">
              <w:rPr/>
            </w:rPrChange>
          </w:rPr>
          <w:t>Checksum16</w:t>
        </w:r>
        <w:r>
          <w:t>. The checksum unit has three methods:</w:t>
        </w:r>
      </w:ins>
    </w:p>
    <w:p w14:paraId="2F959549" w14:textId="19451CD7" w:rsidR="00500F47" w:rsidRPr="00500F47" w:rsidRDefault="00500F47" w:rsidP="00500F47">
      <w:pPr>
        <w:pStyle w:val="ListParagraph"/>
        <w:numPr>
          <w:ilvl w:val="0"/>
          <w:numId w:val="27"/>
        </w:numPr>
        <w:rPr>
          <w:ins w:id="99" w:author="Mihai Budiu" w:date="2016-04-06T15:18:00Z"/>
          <w:rFonts w:ascii="Consolas" w:hAnsi="Consolas"/>
          <w:rPrChange w:id="100" w:author="Mihai Budiu" w:date="2016-04-06T15:18:00Z">
            <w:rPr>
              <w:ins w:id="101" w:author="Mihai Budiu" w:date="2016-04-06T15:18:00Z"/>
            </w:rPr>
          </w:rPrChange>
        </w:rPr>
        <w:pPrChange w:id="102" w:author="Mihai Budiu" w:date="2016-04-06T15:18:00Z">
          <w:pPr/>
        </w:pPrChange>
      </w:pPr>
      <w:proofErr w:type="gramStart"/>
      <w:ins w:id="103" w:author="Mihai Budiu" w:date="2016-04-06T15:18:00Z">
        <w:r w:rsidRPr="00500F47">
          <w:rPr>
            <w:rFonts w:ascii="Consolas" w:hAnsi="Consolas"/>
          </w:rPr>
          <w:t>c</w:t>
        </w:r>
        <w:r w:rsidRPr="00500F47">
          <w:rPr>
            <w:rFonts w:ascii="Consolas" w:hAnsi="Consolas"/>
            <w:rPrChange w:id="104" w:author="Mihai Budiu" w:date="2016-04-06T15:18:00Z">
              <w:rPr/>
            </w:rPrChange>
          </w:rPr>
          <w:t>lear(</w:t>
        </w:r>
        <w:proofErr w:type="gramEnd"/>
        <w:r w:rsidRPr="00500F47">
          <w:rPr>
            <w:rFonts w:ascii="Consolas" w:hAnsi="Consolas"/>
            <w:rPrChange w:id="105" w:author="Mihai Budiu" w:date="2016-04-06T15:18:00Z">
              <w:rPr/>
            </w:rPrChange>
          </w:rPr>
          <w:t>)</w:t>
        </w:r>
        <w:r w:rsidRPr="00500F47">
          <w:rPr>
            <w:rPrChange w:id="106" w:author="Mihai Budiu" w:date="2016-04-06T15:18:00Z">
              <w:rPr>
                <w:rFonts w:ascii="Consolas" w:hAnsi="Consolas"/>
              </w:rPr>
            </w:rPrChange>
          </w:rPr>
          <w:t xml:space="preserve"> </w:t>
        </w:r>
        <w:r>
          <w:t>–</w:t>
        </w:r>
        <w:r w:rsidRPr="00500F47">
          <w:rPr>
            <w:rPrChange w:id="107" w:author="Mihai Budiu" w:date="2016-04-06T15:18:00Z">
              <w:rPr>
                <w:rFonts w:ascii="Consolas" w:hAnsi="Consolas"/>
              </w:rPr>
            </w:rPrChange>
          </w:rPr>
          <w:t xml:space="preserve"> </w:t>
        </w:r>
        <w:r>
          <w:t>prepares the unit for a new computation</w:t>
        </w:r>
      </w:ins>
    </w:p>
    <w:p w14:paraId="7EC9A829" w14:textId="549B715E" w:rsidR="00500F47" w:rsidRPr="008E3090" w:rsidRDefault="00500F47" w:rsidP="00500F47">
      <w:pPr>
        <w:pStyle w:val="ListParagraph"/>
        <w:numPr>
          <w:ilvl w:val="0"/>
          <w:numId w:val="27"/>
        </w:numPr>
        <w:rPr>
          <w:ins w:id="108" w:author="Mihai Budiu" w:date="2016-04-06T15:20:00Z"/>
          <w:rFonts w:ascii="Consolas" w:hAnsi="Consolas"/>
          <w:rPrChange w:id="109" w:author="Mihai Budiu" w:date="2016-04-06T15:20:00Z">
            <w:rPr>
              <w:ins w:id="110" w:author="Mihai Budiu" w:date="2016-04-06T15:20:00Z"/>
            </w:rPr>
          </w:rPrChange>
        </w:rPr>
        <w:pPrChange w:id="111" w:author="Mihai Budiu" w:date="2016-04-06T15:18:00Z">
          <w:pPr/>
        </w:pPrChange>
      </w:pPr>
      <w:ins w:id="112" w:author="Mihai Budiu" w:date="2016-04-06T15:18:00Z">
        <w:r>
          <w:rPr>
            <w:rFonts w:ascii="Consolas" w:hAnsi="Consolas"/>
          </w:rPr>
          <w:t>update&lt;T</w:t>
        </w:r>
        <w:proofErr w:type="gramStart"/>
        <w:r>
          <w:rPr>
            <w:rFonts w:ascii="Consolas" w:hAnsi="Consolas"/>
          </w:rPr>
          <w:t>&gt;(</w:t>
        </w:r>
        <w:proofErr w:type="gramEnd"/>
        <w:r>
          <w:rPr>
            <w:rFonts w:ascii="Consolas" w:hAnsi="Consolas"/>
          </w:rPr>
          <w:t>in T data)</w:t>
        </w:r>
        <w:r w:rsidRPr="00500F47">
          <w:rPr>
            <w:rPrChange w:id="113" w:author="Mihai Budiu" w:date="2016-04-06T15:18:00Z">
              <w:rPr>
                <w:rFonts w:ascii="Consolas" w:hAnsi="Consolas"/>
              </w:rPr>
            </w:rPrChange>
          </w:rPr>
          <w:t xml:space="preserve"> </w:t>
        </w:r>
        <w:r>
          <w:t>–</w:t>
        </w:r>
        <w:r w:rsidRPr="00500F47">
          <w:rPr>
            <w:rPrChange w:id="114" w:author="Mihai Budiu" w:date="2016-04-06T15:18:00Z">
              <w:rPr>
                <w:rFonts w:ascii="Consolas" w:hAnsi="Consolas"/>
              </w:rPr>
            </w:rPrChange>
          </w:rPr>
          <w:t xml:space="preserve"> </w:t>
        </w:r>
        <w:r>
          <w:t>add some data to be checksu</w:t>
        </w:r>
        <w:r w:rsidR="00FB4000">
          <w:t>mmed. The data must be either a</w:t>
        </w:r>
        <w:r>
          <w:t xml:space="preserve"> bit</w:t>
        </w:r>
      </w:ins>
      <w:ins w:id="115" w:author="Mihai Budiu" w:date="2016-04-06T15:19:00Z">
        <w:r>
          <w:t>-</w:t>
        </w:r>
      </w:ins>
      <w:ins w:id="116" w:author="Mihai Budiu" w:date="2016-04-06T15:18:00Z">
        <w:r>
          <w:t>string, a header-typed value, or a struct containing such values.</w:t>
        </w:r>
      </w:ins>
      <w:ins w:id="117" w:author="Mihai Budiu" w:date="2016-04-06T15:21:00Z">
        <w:r w:rsidR="008E3090">
          <w:t xml:space="preserve"> The fields in the header/struct are essentially concatenated in the order they appear in the type declaration.</w:t>
        </w:r>
      </w:ins>
    </w:p>
    <w:p w14:paraId="3010C0A9" w14:textId="0CF2AB1F" w:rsidR="008E3090" w:rsidRPr="00500F47" w:rsidRDefault="008E3090" w:rsidP="00500F47">
      <w:pPr>
        <w:pStyle w:val="ListParagraph"/>
        <w:numPr>
          <w:ilvl w:val="0"/>
          <w:numId w:val="27"/>
        </w:numPr>
        <w:rPr>
          <w:rFonts w:ascii="Consolas" w:hAnsi="Consolas"/>
          <w:rPrChange w:id="118" w:author="Mihai Budiu" w:date="2016-04-06T15:18:00Z">
            <w:rPr/>
          </w:rPrChange>
        </w:rPr>
        <w:pPrChange w:id="119" w:author="Mihai Budiu" w:date="2016-04-06T15:18:00Z">
          <w:pPr/>
        </w:pPrChange>
      </w:pPr>
      <w:proofErr w:type="gramStart"/>
      <w:ins w:id="120" w:author="Mihai Budiu" w:date="2016-04-06T15:20:00Z">
        <w:r>
          <w:rPr>
            <w:rFonts w:ascii="Consolas" w:hAnsi="Consolas"/>
          </w:rPr>
          <w:t>get(</w:t>
        </w:r>
        <w:proofErr w:type="gramEnd"/>
        <w:r>
          <w:rPr>
            <w:rFonts w:ascii="Consolas" w:hAnsi="Consolas"/>
          </w:rPr>
          <w:t>)</w:t>
        </w:r>
        <w:r w:rsidRPr="008E3090">
          <w:rPr>
            <w:rPrChange w:id="121" w:author="Mihai Budiu" w:date="2016-04-06T15:20:00Z">
              <w:rPr>
                <w:rFonts w:ascii="Consolas" w:hAnsi="Consolas"/>
              </w:rPr>
            </w:rPrChange>
          </w:rPr>
          <w:t xml:space="preserve"> </w:t>
        </w:r>
      </w:ins>
      <w:ins w:id="122" w:author="Mihai Budiu" w:date="2016-04-06T15:21:00Z">
        <w:r>
          <w:rPr>
            <w:rFonts w:ascii="Consolas" w:hAnsi="Consolas"/>
          </w:rPr>
          <w:t>–</w:t>
        </w:r>
        <w:r w:rsidRPr="008E3090">
          <w:rPr>
            <w:rPrChange w:id="123" w:author="Mihai Budiu" w:date="2016-04-06T15:21:00Z">
              <w:rPr>
                <w:rFonts w:ascii="Consolas" w:hAnsi="Consolas"/>
              </w:rPr>
            </w:rPrChange>
          </w:rPr>
          <w:t xml:space="preserve"> </w:t>
        </w:r>
        <w:r>
          <w:t>returns the 16</w:t>
        </w:r>
        <w:r w:rsidRPr="008E3090">
          <w:t>-</w:t>
        </w:r>
        <w:r w:rsidRPr="008E3090">
          <w:rPr>
            <w:rPrChange w:id="124" w:author="Mihai Budiu" w:date="2016-04-06T15:21:00Z">
              <w:rPr>
                <w:rFonts w:ascii="Consolas" w:hAnsi="Consolas"/>
              </w:rPr>
            </w:rPrChange>
          </w:rPr>
          <w:t>bit one’s complement checksum.</w:t>
        </w:r>
      </w:ins>
    </w:p>
    <w:p w14:paraId="129BE575" w14:textId="34C5C540" w:rsidR="00A63137" w:rsidRDefault="00A63137" w:rsidP="00E502A3">
      <w:pPr>
        <w:pStyle w:val="Heading2"/>
      </w:pPr>
      <w:bookmarkStart w:id="125" w:name="_Ref289344279"/>
      <w:bookmarkStart w:id="126" w:name="_Toc417920562"/>
      <w:bookmarkStart w:id="127" w:name="_Toc445829989"/>
      <w:bookmarkStart w:id="128" w:name="_Toc445799308"/>
      <w:r>
        <w:t xml:space="preserve">A complete program for the </w:t>
      </w:r>
      <w:r w:rsidR="00C15536">
        <w:t>S</w:t>
      </w:r>
      <w:r>
        <w:t xml:space="preserve">imple </w:t>
      </w:r>
      <w:r w:rsidR="00C15536">
        <w:t>S</w:t>
      </w:r>
      <w:r>
        <w:t>witch</w:t>
      </w:r>
      <w:bookmarkEnd w:id="125"/>
      <w:bookmarkEnd w:id="126"/>
      <w:bookmarkEnd w:id="127"/>
      <w:bookmarkEnd w:id="128"/>
    </w:p>
    <w:p w14:paraId="1F11BC33" w14:textId="5DFD929D" w:rsidR="00E25310" w:rsidRDefault="00E25310" w:rsidP="00280B0E">
      <w:r>
        <w:t xml:space="preserve">Here </w:t>
      </w:r>
      <w:r w:rsidR="0079218A">
        <w:t>we provide</w:t>
      </w:r>
      <w:r>
        <w:t xml:space="preserve"> a complete P4 program performing L2/L3 forwarding for IPv4 packets for the </w:t>
      </w:r>
      <w:r w:rsidR="00C15536">
        <w:t>S</w:t>
      </w:r>
      <w:r>
        <w:t xml:space="preserve">imple </w:t>
      </w:r>
      <w:r w:rsidR="00C15536">
        <w:t>S</w:t>
      </w:r>
      <w:r>
        <w:t xml:space="preserve">witch. This program does not </w:t>
      </w:r>
      <w:r w:rsidR="008C3902">
        <w:t xml:space="preserve">take advantage of </w:t>
      </w:r>
      <w:r>
        <w:t>some features of the switch: e.g. recirculation.</w:t>
      </w:r>
      <w:r w:rsidR="00F9485C">
        <w:t xml:space="preserve"> </w:t>
      </w:r>
      <w:r w:rsidR="00EF3FE8">
        <w:t>The details of many con</w:t>
      </w:r>
      <w:r w:rsidR="008D0B6D">
        <w:t>s</w:t>
      </w:r>
      <w:r w:rsidR="00EF3FE8">
        <w:t xml:space="preserve">tructs will be explained throughout the document. </w:t>
      </w:r>
      <w:r w:rsidR="008D0B6D">
        <w:t xml:space="preserve">The goal of this section is to provide an introduction </w:t>
      </w:r>
      <w:r w:rsidR="00EF3FE8">
        <w:t>to the language.</w:t>
      </w:r>
    </w:p>
    <w:p w14:paraId="61ED24FB" w14:textId="067E72CD" w:rsidR="00F9485C" w:rsidRDefault="008F3221" w:rsidP="00A229BA">
      <w:pPr>
        <w:keepNext/>
        <w:jc w:val="center"/>
      </w:pPr>
      <w:r>
        <w:rPr>
          <w:noProof/>
        </w:rPr>
        <w:drawing>
          <wp:inline distT="0" distB="0" distL="0" distR="0" wp14:anchorId="13E63C5E" wp14:editId="2177A840">
            <wp:extent cx="4692650" cy="1845945"/>
            <wp:effectExtent l="0" t="0" r="0" b="190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92650" cy="1845945"/>
                    </a:xfrm>
                    <a:prstGeom prst="rect">
                      <a:avLst/>
                    </a:prstGeom>
                    <a:noFill/>
                    <a:ln>
                      <a:noFill/>
                    </a:ln>
                  </pic:spPr>
                </pic:pic>
              </a:graphicData>
            </a:graphic>
          </wp:inline>
        </w:drawing>
      </w:r>
    </w:p>
    <w:p w14:paraId="322E11E0" w14:textId="6B4313A5" w:rsidR="00F9485C" w:rsidRDefault="00F9485C" w:rsidP="0016160B">
      <w:pPr>
        <w:pStyle w:val="Caption"/>
      </w:pPr>
      <w:bookmarkStart w:id="129" w:name="_Ref289332797"/>
      <w:r>
        <w:t xml:space="preserve">Figure </w:t>
      </w:r>
      <w:fldSimple w:instr=" SEQ Figure \* ARABIC ">
        <w:r w:rsidR="002C0206">
          <w:rPr>
            <w:noProof/>
          </w:rPr>
          <w:t>7</w:t>
        </w:r>
      </w:fldSimple>
      <w:bookmarkEnd w:id="129"/>
      <w:r>
        <w:t>: Diagram of the match-action pipeline expressed by the SS P4 program.</w:t>
      </w:r>
    </w:p>
    <w:p w14:paraId="6340EE90" w14:textId="451B1E8A" w:rsidR="00A73466" w:rsidRDefault="00A73466">
      <w:r>
        <w:t>Parsing attempts to recognize an Ethernet header and an IPv4 header; if these headers are missing parsing terminates with an error. Otherwise it extracts t</w:t>
      </w:r>
      <w:r w:rsidR="008A3E51">
        <w:t>he information from these heade</w:t>
      </w:r>
      <w:r>
        <w:t>r</w:t>
      </w:r>
      <w:r w:rsidR="008A3E51">
        <w:t>s</w:t>
      </w:r>
      <w:r>
        <w:t xml:space="preserve"> into a structure with type </w:t>
      </w:r>
      <w:r w:rsidRPr="00A229BA">
        <w:rPr>
          <w:rFonts w:ascii="Consolas" w:hAnsi="Consolas"/>
        </w:rPr>
        <w:t>Parsed_packet</w:t>
      </w:r>
      <w:r>
        <w:t xml:space="preserve">. </w:t>
      </w:r>
    </w:p>
    <w:p w14:paraId="4D213C92" w14:textId="2012C2C3" w:rsidR="00A73466" w:rsidRDefault="00A73466">
      <w:r>
        <w:t xml:space="preserve">The match-action pipeline is shown in </w:t>
      </w:r>
      <w:r>
        <w:fldChar w:fldCharType="begin"/>
      </w:r>
      <w:r>
        <w:instrText xml:space="preserve"> REF _Ref289332797 \h </w:instrText>
      </w:r>
      <w:r>
        <w:fldChar w:fldCharType="separate"/>
      </w:r>
      <w:r w:rsidR="00C55925">
        <w:t xml:space="preserve">Figure </w:t>
      </w:r>
      <w:r w:rsidR="00C55925">
        <w:rPr>
          <w:noProof/>
        </w:rPr>
        <w:t>7</w:t>
      </w:r>
      <w:r>
        <w:fldChar w:fldCharType="end"/>
      </w:r>
      <w:r>
        <w:t xml:space="preserve">; it comprises 4 </w:t>
      </w:r>
      <w:r w:rsidR="008A3E51">
        <w:t>match-action units</w:t>
      </w:r>
      <w:r w:rsidR="00B50CA6">
        <w:t xml:space="preserve"> (represented by the P4 </w:t>
      </w:r>
      <w:r w:rsidR="00B50CA6" w:rsidRPr="00B50CA6">
        <w:rPr>
          <w:rFonts w:ascii="Consolas" w:hAnsi="Consolas"/>
          <w:b/>
        </w:rPr>
        <w:t>table</w:t>
      </w:r>
      <w:r w:rsidR="00B50CA6" w:rsidRPr="00B50CA6">
        <w:t xml:space="preserve"> keyword)</w:t>
      </w:r>
      <w:r>
        <w:t>:</w:t>
      </w:r>
    </w:p>
    <w:p w14:paraId="2F832BC8" w14:textId="5F9571FE" w:rsidR="00A73466" w:rsidRDefault="00A73466" w:rsidP="002265E0">
      <w:pPr>
        <w:pStyle w:val="ListParagraph"/>
        <w:numPr>
          <w:ilvl w:val="0"/>
          <w:numId w:val="37"/>
        </w:numPr>
      </w:pPr>
      <w:r>
        <w:t xml:space="preserve">If any parser error has occurred, the packet is dropped (sending it to </w:t>
      </w:r>
      <w:r w:rsidRPr="00B50CA6">
        <w:rPr>
          <w:rFonts w:ascii="Consolas" w:hAnsi="Consolas"/>
        </w:rPr>
        <w:t>DROP_PORT</w:t>
      </w:r>
      <w:r>
        <w:t>)</w:t>
      </w:r>
    </w:p>
    <w:p w14:paraId="49693E42" w14:textId="41656795" w:rsidR="00A73466" w:rsidRDefault="00A73466" w:rsidP="002265E0">
      <w:pPr>
        <w:pStyle w:val="ListParagraph"/>
        <w:numPr>
          <w:ilvl w:val="0"/>
          <w:numId w:val="37"/>
        </w:numPr>
      </w:pPr>
      <w:r>
        <w:t xml:space="preserve">The first </w:t>
      </w:r>
      <w:r w:rsidR="00B50CA6" w:rsidRPr="00B50CA6">
        <w:rPr>
          <w:rFonts w:ascii="Consolas" w:hAnsi="Consolas"/>
          <w:b/>
        </w:rPr>
        <w:t>table</w:t>
      </w:r>
      <w:r>
        <w:t xml:space="preserve"> uses the IPv4 destination address to discover the </w:t>
      </w:r>
      <w:r w:rsidRPr="00E83573">
        <w:rPr>
          <w:rFonts w:ascii="Consolas" w:hAnsi="Consolas"/>
        </w:rPr>
        <w:t>outputPort</w:t>
      </w:r>
      <w:r>
        <w:t xml:space="preserve"> and the IPv4 address of the next hop. If this look-up fails, the packet is dropped</w:t>
      </w:r>
    </w:p>
    <w:p w14:paraId="36807D2A" w14:textId="3E58D361" w:rsidR="00A73466" w:rsidRDefault="00A73466" w:rsidP="002265E0">
      <w:pPr>
        <w:pStyle w:val="ListParagraph"/>
        <w:numPr>
          <w:ilvl w:val="0"/>
          <w:numId w:val="37"/>
        </w:numPr>
      </w:pPr>
      <w:r>
        <w:t xml:space="preserve">The second </w:t>
      </w:r>
      <w:r w:rsidR="00E83573" w:rsidRPr="00E83573">
        <w:rPr>
          <w:rFonts w:ascii="Consolas" w:hAnsi="Consolas"/>
          <w:b/>
        </w:rPr>
        <w:t>table</w:t>
      </w:r>
      <w:r>
        <w:t xml:space="preserve"> decrements the IPv4 </w:t>
      </w:r>
      <w:r w:rsidRPr="00E83573">
        <w:rPr>
          <w:rFonts w:ascii="Consolas" w:hAnsi="Consolas"/>
        </w:rPr>
        <w:t>ttl</w:t>
      </w:r>
      <w:r>
        <w:t xml:space="preserve">. If the </w:t>
      </w:r>
      <w:r w:rsidRPr="00E83573">
        <w:rPr>
          <w:rFonts w:ascii="Consolas" w:hAnsi="Consolas"/>
        </w:rPr>
        <w:t>ttl</w:t>
      </w:r>
      <w:r>
        <w:t xml:space="preserve"> becomes 0, the packet is sent </w:t>
      </w:r>
      <w:r w:rsidR="00523D4F">
        <w:t xml:space="preserve">through </w:t>
      </w:r>
      <w:r>
        <w:t xml:space="preserve">the CPU </w:t>
      </w:r>
      <w:r w:rsidR="00523D4F">
        <w:t>port towards</w:t>
      </w:r>
      <w:r>
        <w:t xml:space="preserve"> the control plane.</w:t>
      </w:r>
    </w:p>
    <w:p w14:paraId="6BBF2758" w14:textId="711602B0" w:rsidR="00A73466" w:rsidRDefault="00A73466" w:rsidP="002265E0">
      <w:pPr>
        <w:pStyle w:val="ListParagraph"/>
        <w:numPr>
          <w:ilvl w:val="0"/>
          <w:numId w:val="37"/>
        </w:numPr>
      </w:pPr>
      <w:r>
        <w:t xml:space="preserve">The third </w:t>
      </w:r>
      <w:r w:rsidR="00E83573" w:rsidRPr="00E83573">
        <w:rPr>
          <w:rFonts w:ascii="Consolas" w:hAnsi="Consolas"/>
          <w:b/>
        </w:rPr>
        <w:t>table</w:t>
      </w:r>
      <w:r>
        <w:t xml:space="preserve"> uses the IPv4 address of the next hop (computed by the first </w:t>
      </w:r>
      <w:r w:rsidR="00E83573" w:rsidRPr="00E83573">
        <w:rPr>
          <w:rFonts w:ascii="Consolas" w:hAnsi="Consolas"/>
          <w:b/>
        </w:rPr>
        <w:t>table</w:t>
      </w:r>
      <w:r>
        <w:t>) to figure out the Ethernet address of the next hop.</w:t>
      </w:r>
    </w:p>
    <w:p w14:paraId="77D4C1FA" w14:textId="67291430" w:rsidR="00A73466" w:rsidRDefault="00A73466" w:rsidP="002265E0">
      <w:pPr>
        <w:pStyle w:val="ListParagraph"/>
        <w:numPr>
          <w:ilvl w:val="0"/>
          <w:numId w:val="37"/>
        </w:numPr>
      </w:pPr>
      <w:r>
        <w:lastRenderedPageBreak/>
        <w:t xml:space="preserve">Finally, the last </w:t>
      </w:r>
      <w:r w:rsidR="00E83573" w:rsidRPr="00E83573">
        <w:rPr>
          <w:rFonts w:ascii="Consolas" w:hAnsi="Consolas"/>
          <w:b/>
        </w:rPr>
        <w:t>table</w:t>
      </w:r>
      <w:r>
        <w:t xml:space="preserve"> uses the </w:t>
      </w:r>
      <w:r w:rsidRPr="00E83573">
        <w:rPr>
          <w:rFonts w:ascii="Consolas" w:hAnsi="Consolas"/>
        </w:rPr>
        <w:t>outputPort</w:t>
      </w:r>
      <w:r>
        <w:t xml:space="preserve"> to discover the source Ethernet address of the current switch.</w:t>
      </w:r>
    </w:p>
    <w:p w14:paraId="161C0566" w14:textId="77777777" w:rsidR="00E35B66" w:rsidRDefault="00A73466">
      <w:r>
        <w:t xml:space="preserve">The deparser puts together a packet by reassembling the Ethernet and IPv4 </w:t>
      </w:r>
      <w:r w:rsidR="001D6B91">
        <w:t xml:space="preserve">headers </w:t>
      </w:r>
      <w:r>
        <w:t>as computed in the pipeline.</w:t>
      </w:r>
      <w:r w:rsidR="001D6B91">
        <w:t xml:space="preserve"> </w:t>
      </w:r>
    </w:p>
    <w:p w14:paraId="3B3DFB06" w14:textId="66C38280" w:rsidR="00A73466" w:rsidRPr="00A73466" w:rsidRDefault="001D6B91">
      <w:r>
        <w:t xml:space="preserve">This example uses the C preprocessor to </w:t>
      </w:r>
      <w:r w:rsidR="00E35B66">
        <w:t>execute the #include directive.</w:t>
      </w:r>
    </w:p>
    <w:p w14:paraId="5CD8CC39" w14:textId="621C1D80"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#include “</w:t>
      </w:r>
      <w:proofErr w:type="gramStart"/>
      <w:r w:rsidR="00E00B81">
        <w:rPr>
          <w:rFonts w:ascii="Consolas" w:hAnsi="Consolas"/>
          <w:color w:val="000000"/>
          <w:szCs w:val="20"/>
        </w:rPr>
        <w:t>core</w:t>
      </w:r>
      <w:r w:rsidRPr="00A229BA">
        <w:rPr>
          <w:rFonts w:ascii="Consolas" w:hAnsi="Consolas"/>
          <w:color w:val="000000"/>
          <w:szCs w:val="20"/>
        </w:rPr>
        <w:t>.p</w:t>
      </w:r>
      <w:proofErr w:type="gramEnd"/>
      <w:r w:rsidRPr="00A229BA">
        <w:rPr>
          <w:rFonts w:ascii="Consolas" w:hAnsi="Consolas"/>
          <w:color w:val="000000"/>
          <w:szCs w:val="20"/>
        </w:rPr>
        <w:t>4”</w:t>
      </w:r>
    </w:p>
    <w:p w14:paraId="1679938A" w14:textId="77777777" w:rsidR="00533462" w:rsidRPr="00A229BA" w:rsidRDefault="00533462" w:rsidP="007135DB">
      <w:pPr>
        <w:spacing w:before="0" w:after="0"/>
        <w:rPr>
          <w:rFonts w:ascii="Consolas" w:hAnsi="Consolas"/>
          <w:color w:val="000000"/>
          <w:szCs w:val="20"/>
        </w:rPr>
      </w:pPr>
    </w:p>
    <w:p w14:paraId="7BCAB07F" w14:textId="4EDC3E19" w:rsidR="00676655" w:rsidRPr="00A229BA" w:rsidRDefault="00676655" w:rsidP="007135DB">
      <w:pPr>
        <w:spacing w:before="0" w:after="0"/>
        <w:rPr>
          <w:rFonts w:ascii="Consolas" w:hAnsi="Consolas"/>
          <w:color w:val="000000"/>
          <w:szCs w:val="20"/>
        </w:rPr>
      </w:pPr>
      <w:r w:rsidRPr="00A229BA">
        <w:rPr>
          <w:rFonts w:ascii="Consolas" w:hAnsi="Consolas"/>
          <w:color w:val="000000"/>
          <w:szCs w:val="20"/>
        </w:rPr>
        <w:t>// include the switch declaration</w:t>
      </w:r>
      <w:r w:rsidR="00F3681D" w:rsidRPr="00A229BA">
        <w:rPr>
          <w:rFonts w:ascii="Consolas" w:hAnsi="Consolas"/>
          <w:color w:val="000000"/>
          <w:szCs w:val="20"/>
        </w:rPr>
        <w:t xml:space="preserve"> from the previous section</w:t>
      </w:r>
    </w:p>
    <w:p w14:paraId="01CB25D9" w14:textId="4E85F46F" w:rsidR="00A51F68" w:rsidRPr="00A229BA" w:rsidRDefault="00A51F68" w:rsidP="007135DB">
      <w:pPr>
        <w:spacing w:before="0" w:after="0"/>
        <w:rPr>
          <w:rFonts w:ascii="Consolas" w:hAnsi="Consolas"/>
          <w:color w:val="000000"/>
          <w:szCs w:val="20"/>
        </w:rPr>
      </w:pPr>
      <w:r w:rsidRPr="00A229BA">
        <w:rPr>
          <w:rFonts w:ascii="Consolas" w:hAnsi="Consolas"/>
          <w:color w:val="000000"/>
          <w:szCs w:val="20"/>
        </w:rPr>
        <w:t>#include “</w:t>
      </w:r>
      <w:r w:rsidR="00E53E89" w:rsidRPr="00A229BA">
        <w:rPr>
          <w:rFonts w:ascii="Consolas" w:hAnsi="Consolas"/>
          <w:color w:val="000000"/>
          <w:szCs w:val="20"/>
        </w:rPr>
        <w:t>s</w:t>
      </w:r>
      <w:r w:rsidR="00E366BF" w:rsidRPr="00A229BA">
        <w:rPr>
          <w:rFonts w:ascii="Consolas" w:hAnsi="Consolas"/>
          <w:color w:val="000000"/>
          <w:szCs w:val="20"/>
        </w:rPr>
        <w:t>imple</w:t>
      </w:r>
      <w:r w:rsidR="0095222C">
        <w:rPr>
          <w:rFonts w:ascii="Consolas" w:hAnsi="Consolas"/>
          <w:color w:val="000000"/>
          <w:szCs w:val="20"/>
        </w:rPr>
        <w:t>_</w:t>
      </w:r>
      <w:proofErr w:type="gramStart"/>
      <w:r w:rsidR="0095222C">
        <w:rPr>
          <w:rFonts w:ascii="Consolas" w:hAnsi="Consolas"/>
          <w:color w:val="000000"/>
          <w:szCs w:val="20"/>
        </w:rPr>
        <w:t>model</w:t>
      </w:r>
      <w:r w:rsidRPr="00A229BA">
        <w:rPr>
          <w:rFonts w:ascii="Consolas" w:hAnsi="Consolas"/>
          <w:color w:val="000000"/>
          <w:szCs w:val="20"/>
        </w:rPr>
        <w:t>.p</w:t>
      </w:r>
      <w:proofErr w:type="gramEnd"/>
      <w:r w:rsidRPr="00A229BA">
        <w:rPr>
          <w:rFonts w:ascii="Consolas" w:hAnsi="Consolas"/>
          <w:color w:val="000000"/>
          <w:szCs w:val="20"/>
        </w:rPr>
        <w:t>4”</w:t>
      </w:r>
      <w:r w:rsidR="00F3192D" w:rsidRPr="00A229BA">
        <w:rPr>
          <w:rFonts w:ascii="Consolas" w:hAnsi="Consolas"/>
          <w:color w:val="000000"/>
          <w:szCs w:val="20"/>
        </w:rPr>
        <w:t xml:space="preserve"> </w:t>
      </w:r>
    </w:p>
    <w:p w14:paraId="6977A689" w14:textId="77777777" w:rsidR="00A51F68" w:rsidRPr="00A229BA" w:rsidRDefault="00A51F68" w:rsidP="007135DB">
      <w:pPr>
        <w:spacing w:before="0" w:after="0"/>
        <w:rPr>
          <w:rFonts w:ascii="Consolas" w:hAnsi="Consolas"/>
          <w:color w:val="000000"/>
          <w:szCs w:val="20"/>
        </w:rPr>
      </w:pPr>
    </w:p>
    <w:p w14:paraId="756E57ED" w14:textId="77777777"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xml:space="preserve">// This program processes packets composed of an Ethernet and </w:t>
      </w:r>
    </w:p>
    <w:p w14:paraId="7E071003" w14:textId="41B5C940"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a</w:t>
      </w:r>
      <w:r w:rsidR="00F33AC1">
        <w:rPr>
          <w:rFonts w:ascii="Consolas" w:hAnsi="Consolas"/>
          <w:color w:val="000000"/>
          <w:szCs w:val="20"/>
        </w:rPr>
        <w:t>n</w:t>
      </w:r>
      <w:r w:rsidRPr="00A229BA">
        <w:rPr>
          <w:rFonts w:ascii="Consolas" w:hAnsi="Consolas"/>
          <w:color w:val="000000"/>
          <w:szCs w:val="20"/>
        </w:rPr>
        <w:t xml:space="preserve"> IPv4 header, performing forwarding</w:t>
      </w:r>
      <w:r w:rsidR="004602B3" w:rsidRPr="00A229BA">
        <w:rPr>
          <w:rFonts w:ascii="Consolas" w:hAnsi="Consolas"/>
          <w:color w:val="000000"/>
          <w:szCs w:val="20"/>
        </w:rPr>
        <w:t xml:space="preserve"> based on the</w:t>
      </w:r>
    </w:p>
    <w:p w14:paraId="0238ED42" w14:textId="64BBAB93" w:rsidR="004602B3" w:rsidRPr="00A229BA" w:rsidRDefault="004602B3" w:rsidP="007135DB">
      <w:pPr>
        <w:spacing w:before="0" w:after="0"/>
        <w:rPr>
          <w:rFonts w:ascii="Consolas" w:hAnsi="Consolas"/>
          <w:color w:val="000000"/>
          <w:szCs w:val="20"/>
        </w:rPr>
      </w:pPr>
      <w:r w:rsidRPr="00A229BA">
        <w:rPr>
          <w:rFonts w:ascii="Consolas" w:hAnsi="Consolas"/>
          <w:color w:val="000000"/>
          <w:szCs w:val="20"/>
        </w:rPr>
        <w:t>// destination IP address</w:t>
      </w:r>
    </w:p>
    <w:p w14:paraId="4F049DE2" w14:textId="7828549B"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48</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w:t>
      </w: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32</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w:t>
      </w:r>
      <w:r w:rsidRPr="00A229BA">
        <w:rPr>
          <w:rFonts w:ascii="Consolas" w:hAnsi="Consolas"/>
          <w:color w:val="000000"/>
          <w:szCs w:val="20"/>
        </w:rPr>
        <w:br/>
      </w:r>
    </w:p>
    <w:p w14:paraId="7B580E81" w14:textId="30888DC2"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 standard Ethernet header</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E</w:t>
      </w:r>
      <w:r w:rsidRPr="00A229BA">
        <w:rPr>
          <w:rFonts w:ascii="Consolas" w:hAnsi="Consolas"/>
          <w:color w:val="000000"/>
          <w:szCs w:val="20"/>
        </w:rPr>
        <w:t>thernet_h {</w:t>
      </w:r>
      <w:r w:rsidRPr="00A229BA">
        <w:rPr>
          <w:rFonts w:ascii="Consolas" w:hAnsi="Consolas"/>
          <w:color w:val="000000"/>
          <w:szCs w:val="20"/>
        </w:rPr>
        <w:br/>
      </w:r>
      <w:r w:rsidR="002C1F3D" w:rsidRPr="00A229BA">
        <w:rPr>
          <w:rFonts w:ascii="Consolas" w:hAnsi="Consolas"/>
          <w:color w:val="000000"/>
          <w:szCs w:val="20"/>
        </w:rPr>
        <w:t xml:space="preserve"> </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dstAddr;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srcAddr;</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523D4F">
        <w:rPr>
          <w:rFonts w:ascii="Consolas" w:hAnsi="Consolas"/>
          <w:color w:val="000000"/>
          <w:szCs w:val="20"/>
        </w:rPr>
        <w:t xml:space="preserve">        </w:t>
      </w:r>
      <w:r w:rsidRPr="00A229BA">
        <w:rPr>
          <w:rFonts w:ascii="Consolas" w:hAnsi="Consolas"/>
          <w:color w:val="000000"/>
          <w:szCs w:val="20"/>
        </w:rPr>
        <w:t>etherType;</w:t>
      </w:r>
      <w:r w:rsidRPr="00A229BA">
        <w:rPr>
          <w:rFonts w:ascii="Consolas" w:hAnsi="Consolas"/>
          <w:color w:val="000000"/>
          <w:szCs w:val="20"/>
        </w:rPr>
        <w:br/>
        <w:t>}</w:t>
      </w:r>
      <w:r w:rsidRPr="00A229BA">
        <w:rPr>
          <w:rFonts w:ascii="Consolas" w:hAnsi="Consolas"/>
          <w:color w:val="000000"/>
          <w:szCs w:val="20"/>
        </w:rPr>
        <w:br/>
      </w:r>
    </w:p>
    <w:p w14:paraId="45F6402F" w14:textId="5C4E3305" w:rsidR="00F60F0F" w:rsidRDefault="00533462" w:rsidP="007135DB">
      <w:pPr>
        <w:spacing w:before="0" w:after="0"/>
        <w:rPr>
          <w:rFonts w:ascii="Consolas" w:hAnsi="Consolas"/>
          <w:color w:val="000000"/>
          <w:szCs w:val="20"/>
        </w:rPr>
      </w:pPr>
      <w:r w:rsidRPr="00A229BA">
        <w:rPr>
          <w:rFonts w:ascii="Consolas" w:hAnsi="Consolas"/>
          <w:color w:val="000000"/>
          <w:szCs w:val="20"/>
        </w:rPr>
        <w:t>// IPv4 header without options</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I</w:t>
      </w:r>
      <w:r w:rsidRPr="00A229BA">
        <w:rPr>
          <w:rFonts w:ascii="Consolas" w:hAnsi="Consolas"/>
          <w:color w:val="000000"/>
          <w:szCs w:val="20"/>
        </w:rPr>
        <w:t>pv4_h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ihl;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totalLen;</w:t>
      </w:r>
      <w:r w:rsidR="00204298" w:rsidRPr="00A229BA">
        <w:rPr>
          <w:rFonts w:ascii="Consolas" w:hAnsi="Consolas"/>
          <w:color w:val="000000"/>
          <w:szCs w:val="20"/>
        </w:rPr>
        <w:t xml:space="preserve">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identification;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fragOffset;</w:t>
      </w:r>
      <w:r w:rsidRPr="00A229BA">
        <w:rPr>
          <w:rFonts w:ascii="Consolas" w:hAnsi="Consolas"/>
          <w:color w:val="000000"/>
          <w:szCs w:val="20"/>
        </w:rPr>
        <w:br/>
        <w:t xml:space="preserve">    </w:t>
      </w:r>
      <w:r w:rsidR="00AD6D4B">
        <w:rPr>
          <w:rFonts w:ascii="Consolas" w:hAnsi="Consolas"/>
          <w:b/>
          <w:color w:val="000000"/>
          <w:szCs w:val="20"/>
        </w:rPr>
        <w:t>bit</w:t>
      </w:r>
      <w:r w:rsidR="00F33EE9" w:rsidRPr="00A229BA">
        <w:rPr>
          <w:rFonts w:ascii="Consolas" w:hAnsi="Consolas"/>
          <w:color w:val="000000"/>
          <w:szCs w:val="20"/>
        </w:rPr>
        <w:t>&lt;</w:t>
      </w:r>
      <w:r w:rsidRPr="00A229BA">
        <w:rPr>
          <w:rFonts w:ascii="Consolas" w:hAnsi="Consolas"/>
          <w:color w:val="000000"/>
          <w:szCs w:val="20"/>
        </w:rPr>
        <w:t>8</w:t>
      </w:r>
      <w:r w:rsidR="00F33EE9" w:rsidRPr="00A229BA">
        <w:rPr>
          <w:rFonts w:ascii="Consolas" w:hAnsi="Consolas"/>
          <w:color w:val="000000"/>
          <w:szCs w:val="20"/>
        </w:rPr>
        <w:t>&gt;</w:t>
      </w:r>
      <w:r w:rsidRPr="00A229BA">
        <w:rPr>
          <w:rFonts w:ascii="Consolas" w:hAnsi="Consolas"/>
          <w:color w:val="000000"/>
          <w:szCs w:val="20"/>
        </w:rPr>
        <w:t xml:space="preserve">      </w:t>
      </w:r>
      <w:r w:rsidR="00AD6D4B">
        <w:rPr>
          <w:rFonts w:ascii="Consolas" w:hAnsi="Consolas"/>
          <w:color w:val="000000"/>
          <w:szCs w:val="20"/>
        </w:rPr>
        <w:t xml:space="preserve"> </w:t>
      </w:r>
      <w:r w:rsidRPr="00A229BA">
        <w:rPr>
          <w:rFonts w:ascii="Consolas" w:hAnsi="Consolas"/>
          <w:color w:val="000000"/>
          <w:szCs w:val="20"/>
        </w:rPr>
        <w:t>ttl;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srcAddr;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dstAddr;</w:t>
      </w:r>
      <w:r w:rsidRPr="00A229BA">
        <w:rPr>
          <w:rFonts w:ascii="Consolas" w:hAnsi="Consolas"/>
          <w:color w:val="000000"/>
          <w:szCs w:val="20"/>
        </w:rPr>
        <w:br/>
        <w:t>}</w:t>
      </w:r>
      <w:r w:rsidRPr="00A229BA">
        <w:rPr>
          <w:rFonts w:ascii="Consolas" w:hAnsi="Consolas"/>
          <w:color w:val="000000"/>
          <w:szCs w:val="20"/>
        </w:rPr>
        <w:br/>
        <w:t xml:space="preserve">    </w:t>
      </w:r>
      <w:r w:rsidR="00FE0B0D" w:rsidRPr="00A229BA">
        <w:rPr>
          <w:rFonts w:ascii="Consolas" w:hAnsi="Consolas"/>
          <w:color w:val="000000"/>
          <w:szCs w:val="20"/>
        </w:rPr>
        <w:br/>
      </w:r>
      <w:r w:rsidRPr="00A229BA">
        <w:rPr>
          <w:rFonts w:ascii="Consolas" w:hAnsi="Consolas"/>
          <w:color w:val="000000"/>
          <w:szCs w:val="20"/>
        </w:rPr>
        <w:t>// Parser section</w:t>
      </w:r>
      <w:r w:rsidR="00FE0B0D" w:rsidRPr="00A229BA">
        <w:rPr>
          <w:rFonts w:ascii="Consolas" w:hAnsi="Consolas"/>
          <w:color w:val="000000"/>
          <w:szCs w:val="20"/>
        </w:rPr>
        <w:br/>
      </w:r>
      <w:r w:rsidRPr="00A229BA">
        <w:rPr>
          <w:rFonts w:ascii="Consolas" w:hAnsi="Consolas"/>
          <w:color w:val="000000"/>
          <w:szCs w:val="20"/>
        </w:rPr>
        <w:t xml:space="preserve">    </w:t>
      </w:r>
      <w:r w:rsidR="00F60F0F">
        <w:rPr>
          <w:rFonts w:ascii="Consolas" w:hAnsi="Consolas"/>
          <w:color w:val="000000"/>
          <w:szCs w:val="20"/>
        </w:rPr>
        <w:br/>
        <w:t xml:space="preserve">// Declare </w:t>
      </w:r>
      <w:r w:rsidR="00317370">
        <w:rPr>
          <w:rFonts w:ascii="Consolas" w:hAnsi="Consolas"/>
          <w:color w:val="000000"/>
          <w:szCs w:val="20"/>
        </w:rPr>
        <w:t xml:space="preserve">user-defined </w:t>
      </w:r>
      <w:r w:rsidR="00F60F0F">
        <w:rPr>
          <w:rFonts w:ascii="Consolas" w:hAnsi="Consolas"/>
          <w:color w:val="000000"/>
          <w:szCs w:val="20"/>
        </w:rPr>
        <w:t>errors that may be signaled during parsing</w:t>
      </w:r>
      <w:r w:rsidR="00FE0B0D" w:rsidRPr="00A229BA">
        <w:rPr>
          <w:rFonts w:ascii="Consolas" w:hAnsi="Consolas"/>
          <w:color w:val="000000"/>
          <w:szCs w:val="20"/>
        </w:rPr>
        <w:br/>
      </w:r>
      <w:r w:rsidRPr="00A229BA">
        <w:rPr>
          <w:rFonts w:ascii="Consolas" w:hAnsi="Consolas"/>
          <w:b/>
          <w:color w:val="000000"/>
          <w:szCs w:val="20"/>
        </w:rPr>
        <w:t>error</w:t>
      </w:r>
      <w:r w:rsidRPr="00A229BA">
        <w:rPr>
          <w:rFonts w:ascii="Consolas" w:hAnsi="Consolas"/>
          <w:color w:val="000000"/>
          <w:szCs w:val="20"/>
        </w:rPr>
        <w:t xml:space="preserve"> </w:t>
      </w:r>
      <w:r w:rsidR="00A46515" w:rsidRPr="00A229BA">
        <w:rPr>
          <w:rFonts w:ascii="Consolas" w:hAnsi="Consolas"/>
          <w:color w:val="000000"/>
          <w:szCs w:val="20"/>
        </w:rPr>
        <w:t xml:space="preserve">{ </w:t>
      </w:r>
      <w:r w:rsidR="00F60F0F">
        <w:rPr>
          <w:rFonts w:ascii="Consolas" w:hAnsi="Consolas"/>
          <w:color w:val="000000"/>
          <w:szCs w:val="20"/>
        </w:rPr>
        <w:br/>
        <w:t xml:space="preserve">  </w:t>
      </w:r>
      <w:r w:rsidR="000A6AF1">
        <w:rPr>
          <w:rFonts w:ascii="Consolas" w:hAnsi="Consolas"/>
          <w:color w:val="000000"/>
          <w:szCs w:val="20"/>
        </w:rPr>
        <w:t xml:space="preserve"> </w:t>
      </w:r>
      <w:r w:rsidR="00F60F0F">
        <w:rPr>
          <w:rFonts w:ascii="Consolas" w:hAnsi="Consolas"/>
          <w:color w:val="000000"/>
          <w:szCs w:val="20"/>
        </w:rPr>
        <w:t xml:space="preserve"> </w:t>
      </w:r>
      <w:r w:rsidR="00A46515" w:rsidRPr="00A229BA">
        <w:rPr>
          <w:rFonts w:ascii="Consolas" w:hAnsi="Consolas"/>
          <w:color w:val="000000"/>
          <w:szCs w:val="20"/>
        </w:rPr>
        <w:t>IPv4OptionsNotSupported,</w:t>
      </w:r>
      <w:r w:rsidR="00A9049E">
        <w:rPr>
          <w:rFonts w:ascii="Consolas" w:hAnsi="Consolas"/>
          <w:color w:val="000000"/>
          <w:szCs w:val="20"/>
        </w:rPr>
        <w:br/>
      </w:r>
      <w:r w:rsidR="000A6AF1">
        <w:rPr>
          <w:rFonts w:ascii="Consolas" w:hAnsi="Consolas"/>
          <w:color w:val="000000"/>
          <w:szCs w:val="20"/>
        </w:rPr>
        <w:t xml:space="preserve"> </w:t>
      </w:r>
      <w:r w:rsidR="00A9049E">
        <w:rPr>
          <w:rFonts w:ascii="Consolas" w:hAnsi="Consolas"/>
          <w:color w:val="000000"/>
          <w:szCs w:val="20"/>
        </w:rPr>
        <w:t xml:space="preserve">   IPv4IncorrectVersion,</w:t>
      </w:r>
      <w:r w:rsidR="00A46515" w:rsidRPr="00A229BA">
        <w:rPr>
          <w:rFonts w:ascii="Consolas" w:hAnsi="Consolas"/>
          <w:color w:val="000000"/>
          <w:szCs w:val="20"/>
        </w:rPr>
        <w:t xml:space="preserve"> </w:t>
      </w:r>
    </w:p>
    <w:p w14:paraId="6A2271E4" w14:textId="77777777" w:rsidR="009025AC" w:rsidRDefault="00F60F0F" w:rsidP="007135DB">
      <w:pPr>
        <w:spacing w:before="0" w:after="0"/>
        <w:rPr>
          <w:rFonts w:ascii="Consolas" w:hAnsi="Consolas"/>
          <w:color w:val="000000"/>
          <w:szCs w:val="20"/>
        </w:rPr>
      </w:pPr>
      <w:r>
        <w:rPr>
          <w:rFonts w:ascii="Consolas" w:hAnsi="Consolas"/>
          <w:color w:val="000000"/>
          <w:szCs w:val="20"/>
        </w:rPr>
        <w:t xml:space="preserve"> </w:t>
      </w:r>
      <w:r w:rsidR="000A6AF1">
        <w:rPr>
          <w:rFonts w:ascii="Consolas" w:hAnsi="Consolas"/>
          <w:color w:val="000000"/>
          <w:szCs w:val="20"/>
        </w:rPr>
        <w:t xml:space="preserve"> </w:t>
      </w:r>
      <w:r>
        <w:rPr>
          <w:rFonts w:ascii="Consolas" w:hAnsi="Consolas"/>
          <w:color w:val="000000"/>
          <w:szCs w:val="20"/>
        </w:rPr>
        <w:t xml:space="preserve">  IPv4ChecksumError</w:t>
      </w:r>
      <w:r>
        <w:rPr>
          <w:rFonts w:ascii="Consolas" w:hAnsi="Consolas"/>
          <w:color w:val="000000"/>
          <w:szCs w:val="20"/>
        </w:rPr>
        <w:br/>
      </w:r>
      <w:r w:rsidR="00A46515" w:rsidRPr="00A229BA">
        <w:rPr>
          <w:rFonts w:ascii="Consolas" w:hAnsi="Consolas"/>
          <w:color w:val="000000"/>
          <w:szCs w:val="20"/>
        </w:rPr>
        <w:t>}</w:t>
      </w:r>
      <w:r w:rsidR="00FE0B0D" w:rsidRPr="00A229BA">
        <w:rPr>
          <w:rFonts w:ascii="Consolas" w:hAnsi="Consolas"/>
          <w:color w:val="000000"/>
          <w:szCs w:val="20"/>
        </w:rPr>
        <w:br/>
      </w:r>
    </w:p>
    <w:p w14:paraId="6B587976" w14:textId="6133BA61" w:rsidR="00F60F0F" w:rsidRDefault="009025AC" w:rsidP="007135DB">
      <w:pPr>
        <w:spacing w:before="0" w:after="0"/>
        <w:rPr>
          <w:rFonts w:ascii="Consolas" w:hAnsi="Consolas"/>
          <w:color w:val="000000"/>
          <w:szCs w:val="20"/>
        </w:rPr>
      </w:pPr>
      <w:r>
        <w:rPr>
          <w:rFonts w:ascii="Consolas" w:hAnsi="Consolas"/>
          <w:color w:val="000000"/>
          <w:szCs w:val="20"/>
        </w:rPr>
        <w:t xml:space="preserve">// </w:t>
      </w:r>
      <w:r w:rsidR="00BE6CFC">
        <w:rPr>
          <w:rFonts w:ascii="Consolas" w:hAnsi="Consolas"/>
          <w:color w:val="000000"/>
          <w:szCs w:val="20"/>
        </w:rPr>
        <w:t xml:space="preserve">List of </w:t>
      </w:r>
      <w:r>
        <w:rPr>
          <w:rFonts w:ascii="Consolas" w:hAnsi="Consolas"/>
          <w:color w:val="000000"/>
          <w:szCs w:val="20"/>
        </w:rPr>
        <w:t xml:space="preserve">all </w:t>
      </w:r>
      <w:r w:rsidR="00BE6CFC">
        <w:rPr>
          <w:rFonts w:ascii="Consolas" w:hAnsi="Consolas"/>
          <w:color w:val="000000"/>
          <w:szCs w:val="20"/>
        </w:rPr>
        <w:t>recognized</w:t>
      </w:r>
      <w:r>
        <w:rPr>
          <w:rFonts w:ascii="Consolas" w:hAnsi="Consolas"/>
          <w:color w:val="000000"/>
          <w:szCs w:val="20"/>
        </w:rPr>
        <w:t xml:space="preserve"> headers</w:t>
      </w:r>
      <w:r w:rsidR="00FE0B0D" w:rsidRPr="00A229BA">
        <w:rPr>
          <w:rFonts w:ascii="Consolas" w:hAnsi="Consolas"/>
          <w:color w:val="000000"/>
          <w:szCs w:val="20"/>
        </w:rPr>
        <w:br/>
      </w:r>
      <w:r w:rsidR="00533462" w:rsidRPr="00A229BA">
        <w:rPr>
          <w:rFonts w:ascii="Consolas" w:hAnsi="Consolas"/>
          <w:b/>
          <w:color w:val="000000"/>
          <w:szCs w:val="20"/>
        </w:rPr>
        <w:t>struct</w:t>
      </w:r>
      <w:r w:rsidR="007620CA" w:rsidRPr="00A229BA">
        <w:rPr>
          <w:rFonts w:ascii="Consolas" w:hAnsi="Consolas"/>
          <w:color w:val="000000"/>
          <w:szCs w:val="20"/>
        </w:rPr>
        <w:t xml:space="preserve"> P</w:t>
      </w:r>
      <w:r w:rsidR="00533462" w:rsidRPr="00A229BA">
        <w:rPr>
          <w:rFonts w:ascii="Consolas" w:hAnsi="Consolas"/>
          <w:color w:val="000000"/>
          <w:szCs w:val="20"/>
        </w:rPr>
        <w:t>arsed_packet {</w:t>
      </w:r>
      <w:r w:rsidR="00FE0B0D" w:rsidRPr="00A229BA">
        <w:rPr>
          <w:rFonts w:ascii="Consolas" w:hAnsi="Consolas"/>
          <w:color w:val="000000"/>
          <w:szCs w:val="20"/>
        </w:rPr>
        <w:br/>
      </w:r>
      <w:r w:rsidR="000A6AF1">
        <w:rPr>
          <w:rFonts w:ascii="Consolas" w:hAnsi="Consolas"/>
          <w:color w:val="000000"/>
          <w:szCs w:val="20"/>
        </w:rPr>
        <w:lastRenderedPageBreak/>
        <w:t xml:space="preserve"> </w:t>
      </w:r>
      <w:r w:rsidR="007620CA" w:rsidRPr="00A229BA">
        <w:rPr>
          <w:rFonts w:ascii="Consolas" w:hAnsi="Consolas"/>
          <w:color w:val="000000"/>
          <w:szCs w:val="20"/>
        </w:rPr>
        <w:t xml:space="preserve">   E</w:t>
      </w:r>
      <w:r w:rsidR="00533462" w:rsidRPr="00A229BA">
        <w:rPr>
          <w:rFonts w:ascii="Consolas" w:hAnsi="Consolas"/>
          <w:color w:val="000000"/>
          <w:szCs w:val="20"/>
        </w:rPr>
        <w:t>thernet_h ethernet;</w:t>
      </w:r>
      <w:r w:rsidR="00FE0B0D" w:rsidRPr="00A229BA">
        <w:rPr>
          <w:rFonts w:ascii="Consolas" w:hAnsi="Consolas"/>
          <w:color w:val="000000"/>
          <w:szCs w:val="20"/>
        </w:rPr>
        <w:br/>
      </w:r>
      <w:r w:rsidR="007620CA" w:rsidRPr="00A229BA">
        <w:rPr>
          <w:rFonts w:ascii="Consolas" w:hAnsi="Consolas"/>
          <w:color w:val="000000"/>
          <w:szCs w:val="20"/>
        </w:rPr>
        <w:t xml:space="preserve">    I</w:t>
      </w:r>
      <w:r w:rsidR="00533462" w:rsidRPr="00A229BA">
        <w:rPr>
          <w:rFonts w:ascii="Consolas" w:hAnsi="Consolas"/>
          <w:color w:val="000000"/>
          <w:szCs w:val="20"/>
        </w:rPr>
        <w:t>pv4_h     ip;</w:t>
      </w:r>
      <w:r w:rsidR="00FE0B0D" w:rsidRPr="00A229BA">
        <w:rPr>
          <w:rFonts w:ascii="Consolas" w:hAnsi="Consolas"/>
          <w:color w:val="000000"/>
          <w:szCs w:val="20"/>
        </w:rPr>
        <w:br/>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b/>
          <w:color w:val="000000"/>
          <w:szCs w:val="20"/>
        </w:rPr>
        <w:t>parser</w:t>
      </w:r>
      <w:r w:rsidR="00E366BF" w:rsidRPr="00A229BA">
        <w:rPr>
          <w:rFonts w:ascii="Consolas" w:hAnsi="Consolas"/>
          <w:color w:val="000000"/>
          <w:szCs w:val="20"/>
        </w:rPr>
        <w:t xml:space="preserve"> T</w:t>
      </w:r>
      <w:r w:rsidR="00533462" w:rsidRPr="00A229BA">
        <w:rPr>
          <w:rFonts w:ascii="Consolas" w:hAnsi="Consolas"/>
          <w:color w:val="000000"/>
          <w:szCs w:val="20"/>
        </w:rPr>
        <w:t>opParser(</w:t>
      </w:r>
      <w:r w:rsidR="00962CF5">
        <w:rPr>
          <w:rFonts w:ascii="Consolas" w:hAnsi="Consolas"/>
          <w:color w:val="000000"/>
          <w:szCs w:val="20"/>
        </w:rPr>
        <w:t xml:space="preserve">packet_in </w:t>
      </w:r>
      <w:r w:rsidR="00204298" w:rsidRPr="00A229BA">
        <w:rPr>
          <w:rFonts w:ascii="Consolas" w:hAnsi="Consolas"/>
          <w:color w:val="000000"/>
          <w:szCs w:val="20"/>
        </w:rPr>
        <w:t xml:space="preserve">b, </w:t>
      </w:r>
      <w:r w:rsidR="00573EE5">
        <w:rPr>
          <w:rFonts w:ascii="Consolas" w:hAnsi="Consolas"/>
          <w:b/>
          <w:color w:val="000000"/>
          <w:szCs w:val="20"/>
        </w:rPr>
        <w:t>out</w:t>
      </w:r>
      <w:r w:rsidR="00573EE5"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 {</w:t>
      </w:r>
    </w:p>
    <w:p w14:paraId="5052181D" w14:textId="01918D4F" w:rsidR="00972420" w:rsidRDefault="00972420" w:rsidP="00972420">
      <w:pPr>
        <w:spacing w:before="0" w:after="0"/>
        <w:rPr>
          <w:rFonts w:ascii="Consolas" w:hAnsi="Consolas"/>
          <w:color w:val="000000"/>
          <w:szCs w:val="20"/>
        </w:rPr>
      </w:pPr>
      <w:r>
        <w:rPr>
          <w:rFonts w:ascii="Consolas" w:hAnsi="Consolas"/>
          <w:color w:val="000000"/>
          <w:szCs w:val="20"/>
        </w:rPr>
        <w:t xml:space="preserve">    Checksum16() </w:t>
      </w:r>
      <w:proofErr w:type="gramStart"/>
      <w:r>
        <w:rPr>
          <w:rFonts w:ascii="Consolas" w:hAnsi="Consolas"/>
          <w:color w:val="000000"/>
          <w:szCs w:val="20"/>
        </w:rPr>
        <w:t>ck;</w:t>
      </w:r>
      <w:r w:rsidR="00023630">
        <w:rPr>
          <w:rFonts w:ascii="Consolas" w:hAnsi="Consolas"/>
          <w:color w:val="000000"/>
          <w:szCs w:val="20"/>
        </w:rPr>
        <w:t xml:space="preserve">  /</w:t>
      </w:r>
      <w:proofErr w:type="gramEnd"/>
      <w:r w:rsidR="00023630">
        <w:rPr>
          <w:rFonts w:ascii="Consolas" w:hAnsi="Consolas"/>
          <w:color w:val="000000"/>
          <w:szCs w:val="20"/>
        </w:rPr>
        <w:t>/ instantiate checksum unit</w:t>
      </w:r>
    </w:p>
    <w:p w14:paraId="27E07306" w14:textId="77777777" w:rsidR="00972420" w:rsidRDefault="00972420" w:rsidP="00972420">
      <w:pPr>
        <w:spacing w:before="0" w:after="0"/>
        <w:rPr>
          <w:rFonts w:ascii="Consolas" w:hAnsi="Consolas"/>
          <w:color w:val="000000"/>
          <w:szCs w:val="20"/>
        </w:rPr>
      </w:pPr>
    </w:p>
    <w:p w14:paraId="51C993B8" w14:textId="55EF3FA2" w:rsidR="00F60F0F" w:rsidRDefault="00533462" w:rsidP="007135DB">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start {</w:t>
      </w:r>
      <w:r w:rsidR="00FE0B0D" w:rsidRPr="00A229BA">
        <w:rPr>
          <w:rFonts w:ascii="Consolas" w:hAnsi="Consolas"/>
          <w:color w:val="000000"/>
          <w:szCs w:val="20"/>
        </w:rPr>
        <w:br/>
      </w:r>
      <w:r w:rsidRPr="00A229BA">
        <w:rPr>
          <w:rFonts w:ascii="Consolas" w:hAnsi="Consolas"/>
          <w:color w:val="000000"/>
          <w:szCs w:val="20"/>
        </w:rPr>
        <w:t xml:space="preserve">        </w:t>
      </w:r>
      <w:r w:rsidR="00204298" w:rsidRPr="00A229BA">
        <w:rPr>
          <w:rFonts w:ascii="Consolas" w:hAnsi="Consolas"/>
          <w:color w:val="000000"/>
          <w:szCs w:val="20"/>
        </w:rPr>
        <w:t>b.</w:t>
      </w:r>
      <w:r w:rsidRPr="00A229BA">
        <w:rPr>
          <w:rFonts w:ascii="Consolas" w:hAnsi="Consolas"/>
          <w:color w:val="000000"/>
          <w:szCs w:val="20"/>
        </w:rPr>
        <w:t>extract(p.ethernet);</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(p.ethernet.etherType) {</w:t>
      </w:r>
      <w:r w:rsidR="00FE0B0D" w:rsidRPr="00A229BA">
        <w:rPr>
          <w:rFonts w:ascii="Consolas" w:hAnsi="Consolas"/>
          <w:color w:val="000000"/>
          <w:szCs w:val="20"/>
        </w:rPr>
        <w:br/>
      </w:r>
      <w:r w:rsidRPr="00A229BA">
        <w:rPr>
          <w:rFonts w:ascii="Consolas" w:hAnsi="Consolas"/>
          <w:color w:val="000000"/>
          <w:szCs w:val="20"/>
        </w:rPr>
        <w:t xml:space="preserve">            0x0800</w:t>
      </w:r>
      <w:r w:rsidR="00001707" w:rsidRPr="00A229BA">
        <w:rPr>
          <w:rFonts w:ascii="Consolas" w:hAnsi="Consolas"/>
          <w:color w:val="000000"/>
          <w:szCs w:val="20"/>
        </w:rPr>
        <w:t xml:space="preserve"> </w:t>
      </w:r>
      <w:r w:rsidR="005B58E6">
        <w:rPr>
          <w:rFonts w:ascii="Consolas" w:hAnsi="Consolas"/>
          <w:color w:val="000000"/>
          <w:szCs w:val="20"/>
        </w:rPr>
        <w:t>:</w:t>
      </w:r>
      <w:r w:rsidR="00001707" w:rsidRPr="00A229BA">
        <w:rPr>
          <w:rFonts w:ascii="Consolas" w:hAnsi="Consolas"/>
          <w:color w:val="000000"/>
          <w:szCs w:val="20"/>
        </w:rPr>
        <w:t xml:space="preserve"> </w:t>
      </w:r>
      <w:r w:rsidRPr="00A229BA">
        <w:rPr>
          <w:rFonts w:ascii="Consolas" w:hAnsi="Consolas"/>
          <w:color w:val="000000"/>
          <w:szCs w:val="20"/>
        </w:rPr>
        <w:t>parse_ipv4;</w:t>
      </w:r>
      <w:r w:rsidR="00F11F50">
        <w:rPr>
          <w:rFonts w:ascii="Consolas" w:hAnsi="Consolas"/>
          <w:color w:val="000000"/>
          <w:szCs w:val="20"/>
        </w:rPr>
        <w:br/>
        <w:t xml:space="preserve">            // no default rule: all other packets rejected</w:t>
      </w:r>
      <w:r w:rsidR="001C1592">
        <w:rPr>
          <w:rFonts w:ascii="Consolas" w:hAnsi="Consolas"/>
          <w:color w:val="000000"/>
          <w:szCs w:val="20"/>
        </w:rPr>
        <w:br/>
        <w:t xml:space="preserve">        }           </w:t>
      </w:r>
      <w:r w:rsidR="00FE0B0D" w:rsidRPr="00A229BA">
        <w:rPr>
          <w:rFonts w:ascii="Consolas" w:hAnsi="Consolas"/>
          <w:color w:val="000000"/>
          <w:szCs w:val="20"/>
        </w:rPr>
        <w:br/>
      </w:r>
      <w:r w:rsidRPr="00A229BA">
        <w:rPr>
          <w:rFonts w:ascii="Consolas" w:hAnsi="Consolas"/>
          <w:color w:val="000000"/>
          <w:szCs w:val="20"/>
        </w:rPr>
        <w:t xml:space="preserve">    }</w:t>
      </w:r>
      <w:r w:rsidR="00FE0B0D" w:rsidRPr="00A229BA">
        <w:rPr>
          <w:rFonts w:ascii="Consolas" w:hAnsi="Consolas"/>
          <w:color w:val="000000"/>
          <w:szCs w:val="20"/>
        </w:rPr>
        <w:br/>
      </w:r>
      <w:r w:rsidRPr="00A229BA">
        <w:rPr>
          <w:rFonts w:ascii="Consolas" w:hAnsi="Consolas"/>
          <w:color w:val="000000"/>
          <w:szCs w:val="20"/>
        </w:rPr>
        <w:t xml:space="preserve">     </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p>
    <w:p w14:paraId="0D4E3ABE" w14:textId="7F641E61" w:rsidR="00F60F0F" w:rsidRDefault="00F60F0F" w:rsidP="00BD6FE9">
      <w:pPr>
        <w:spacing w:before="0" w:after="0"/>
        <w:rPr>
          <w:rFonts w:ascii="Consolas" w:hAnsi="Consolas"/>
          <w:color w:val="000000"/>
          <w:szCs w:val="20"/>
        </w:rPr>
      </w:pP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extract(p.ip);</w:t>
      </w:r>
      <w:r w:rsidR="00FE0B0D" w:rsidRPr="00A229BA">
        <w:rPr>
          <w:rFonts w:ascii="Consolas" w:hAnsi="Consolas"/>
          <w:color w:val="000000"/>
          <w:szCs w:val="20"/>
        </w:rPr>
        <w:br/>
      </w:r>
      <w:r w:rsidR="00533462" w:rsidRPr="00A229BA">
        <w:rPr>
          <w:rFonts w:ascii="Consolas" w:hAnsi="Consolas"/>
          <w:color w:val="000000"/>
          <w:szCs w:val="20"/>
        </w:rPr>
        <w:t xml:space="preserve">        </w:t>
      </w:r>
      <w:r w:rsidR="00A0647E" w:rsidRPr="002F540D">
        <w:rPr>
          <w:rFonts w:ascii="Consolas" w:hAnsi="Consolas"/>
          <w:color w:val="000000"/>
          <w:szCs w:val="20"/>
        </w:rPr>
        <w:t>verify</w:t>
      </w:r>
      <w:r w:rsidR="00533462" w:rsidRPr="00A229BA">
        <w:rPr>
          <w:rFonts w:ascii="Consolas" w:hAnsi="Consolas"/>
          <w:color w:val="000000"/>
          <w:szCs w:val="20"/>
        </w:rPr>
        <w:t xml:space="preserve">(p.ip.version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4, IPv4IncorrectVersion);</w:t>
      </w:r>
      <w:r w:rsidR="00FE0B0D" w:rsidRPr="00A229BA">
        <w:rPr>
          <w:rFonts w:ascii="Consolas" w:hAnsi="Consolas"/>
          <w:color w:val="000000"/>
          <w:szCs w:val="20"/>
        </w:rPr>
        <w:br/>
      </w:r>
      <w:r w:rsidR="00533462" w:rsidRPr="00A229BA">
        <w:rPr>
          <w:rFonts w:ascii="Consolas" w:hAnsi="Consolas"/>
          <w:color w:val="000000"/>
          <w:szCs w:val="20"/>
        </w:rPr>
        <w:t xml:space="preserve">        </w:t>
      </w:r>
      <w:r w:rsidR="00A0647E" w:rsidRPr="002F540D">
        <w:rPr>
          <w:rFonts w:ascii="Consolas" w:hAnsi="Consolas"/>
          <w:color w:val="000000"/>
          <w:szCs w:val="20"/>
        </w:rPr>
        <w:t>verify</w:t>
      </w:r>
      <w:r w:rsidR="00533462" w:rsidRPr="00A229BA">
        <w:rPr>
          <w:rFonts w:ascii="Consolas" w:hAnsi="Consolas"/>
          <w:color w:val="000000"/>
          <w:szCs w:val="20"/>
        </w:rPr>
        <w:t xml:space="preserve">(p.ip.ihl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5, IPv4OptionsNotSupported);</w:t>
      </w:r>
      <w:r w:rsidR="00FE0B0D" w:rsidRPr="00A229BA">
        <w:rPr>
          <w:rFonts w:ascii="Consolas" w:hAnsi="Consolas"/>
          <w:color w:val="000000"/>
          <w:szCs w:val="20"/>
        </w:rPr>
        <w:br/>
      </w:r>
      <w:r>
        <w:rPr>
          <w:rFonts w:ascii="Consolas" w:hAnsi="Consolas"/>
          <w:color w:val="000000"/>
          <w:szCs w:val="20"/>
        </w:rPr>
        <w:t xml:space="preserve">        ck.</w:t>
      </w:r>
      <w:r w:rsidR="0066159D">
        <w:rPr>
          <w:rFonts w:ascii="Consolas" w:hAnsi="Consolas"/>
          <w:color w:val="000000"/>
          <w:szCs w:val="20"/>
        </w:rPr>
        <w:t>clear</w:t>
      </w:r>
      <w:r>
        <w:rPr>
          <w:rFonts w:ascii="Consolas" w:hAnsi="Consolas"/>
          <w:color w:val="000000"/>
          <w:szCs w:val="20"/>
        </w:rPr>
        <w:t>();</w:t>
      </w:r>
      <w:r>
        <w:rPr>
          <w:rFonts w:ascii="Consolas" w:hAnsi="Consolas"/>
          <w:color w:val="000000"/>
          <w:szCs w:val="20"/>
        </w:rPr>
        <w:br/>
        <w:t xml:space="preserve">        ck.</w:t>
      </w:r>
      <w:r w:rsidR="00140667">
        <w:rPr>
          <w:rFonts w:ascii="Consolas" w:hAnsi="Consolas"/>
          <w:color w:val="000000"/>
          <w:szCs w:val="20"/>
        </w:rPr>
        <w:t>update</w:t>
      </w:r>
      <w:r>
        <w:rPr>
          <w:rFonts w:ascii="Consolas" w:hAnsi="Consolas"/>
          <w:color w:val="000000"/>
          <w:szCs w:val="20"/>
        </w:rPr>
        <w:t>(p.ip);</w:t>
      </w:r>
    </w:p>
    <w:p w14:paraId="21D7535D" w14:textId="3EEE5D88" w:rsidR="00FE0B0D" w:rsidRPr="00A229BA" w:rsidRDefault="00F60F0F" w:rsidP="007135DB">
      <w:pPr>
        <w:spacing w:before="0" w:after="0"/>
        <w:rPr>
          <w:rFonts w:ascii="Consolas" w:hAnsi="Consolas"/>
          <w:color w:val="000000"/>
          <w:szCs w:val="20"/>
        </w:rPr>
      </w:pPr>
      <w:r>
        <w:rPr>
          <w:rFonts w:ascii="Consolas" w:hAnsi="Consolas"/>
          <w:color w:val="000000"/>
          <w:szCs w:val="20"/>
        </w:rPr>
        <w:t xml:space="preserve">        // </w:t>
      </w:r>
      <w:r w:rsidR="00641E4A">
        <w:rPr>
          <w:rFonts w:ascii="Consolas" w:hAnsi="Consolas"/>
          <w:color w:val="000000"/>
          <w:szCs w:val="20"/>
        </w:rPr>
        <w:t>Verify that</w:t>
      </w:r>
      <w:r>
        <w:rPr>
          <w:rFonts w:ascii="Consolas" w:hAnsi="Consolas"/>
          <w:color w:val="000000"/>
          <w:szCs w:val="20"/>
        </w:rPr>
        <w:t xml:space="preserve"> packet checksum</w:t>
      </w:r>
      <w:r w:rsidR="00641E4A">
        <w:rPr>
          <w:rFonts w:ascii="Consolas" w:hAnsi="Consolas"/>
          <w:color w:val="000000"/>
          <w:szCs w:val="20"/>
        </w:rPr>
        <w:t xml:space="preserve"> is zero</w:t>
      </w:r>
      <w:r>
        <w:rPr>
          <w:rFonts w:ascii="Consolas" w:hAnsi="Consolas"/>
          <w:color w:val="000000"/>
          <w:szCs w:val="20"/>
        </w:rPr>
        <w:br/>
        <w:t xml:space="preserve">        </w:t>
      </w:r>
      <w:r w:rsidR="00A0647E">
        <w:rPr>
          <w:rFonts w:ascii="Consolas" w:hAnsi="Consolas"/>
          <w:color w:val="000000"/>
          <w:szCs w:val="20"/>
        </w:rPr>
        <w:t>verify</w:t>
      </w:r>
      <w:r>
        <w:rPr>
          <w:rFonts w:ascii="Consolas" w:hAnsi="Consolas"/>
          <w:color w:val="000000"/>
          <w:szCs w:val="20"/>
        </w:rPr>
        <w:t>(ck.get() == 16</w:t>
      </w:r>
      <w:r w:rsidR="00972420">
        <w:rPr>
          <w:rFonts w:ascii="Consolas" w:hAnsi="Consolas"/>
          <w:color w:val="000000"/>
          <w:szCs w:val="20"/>
        </w:rPr>
        <w:t>w</w:t>
      </w:r>
      <w:r>
        <w:rPr>
          <w:rFonts w:ascii="Consolas" w:hAnsi="Consolas"/>
          <w:color w:val="000000"/>
          <w:szCs w:val="20"/>
        </w:rPr>
        <w:t xml:space="preserve">0, </w:t>
      </w:r>
      <w:commentRangeStart w:id="130"/>
      <w:r>
        <w:rPr>
          <w:rFonts w:ascii="Consolas" w:hAnsi="Consolas"/>
          <w:color w:val="000000"/>
          <w:szCs w:val="20"/>
        </w:rPr>
        <w:t>IPv4ChecksumError</w:t>
      </w:r>
      <w:commentRangeEnd w:id="130"/>
      <w:r w:rsidR="00292487">
        <w:rPr>
          <w:rStyle w:val="CommentReference"/>
        </w:rPr>
        <w:commentReference w:id="130"/>
      </w:r>
      <w:r>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533462" w:rsidRPr="00A229BA">
        <w:rPr>
          <w:rFonts w:ascii="Consolas" w:hAnsi="Consolas"/>
          <w:b/>
          <w:color w:val="000000"/>
          <w:szCs w:val="20"/>
        </w:rPr>
        <w:t>transition</w:t>
      </w:r>
      <w:r w:rsidR="00533462" w:rsidRPr="00A229BA">
        <w:rPr>
          <w:rFonts w:ascii="Consolas" w:hAnsi="Consolas"/>
          <w:color w:val="000000"/>
          <w:szCs w:val="20"/>
        </w:rPr>
        <w:t xml:space="preserve"> accept;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w:t>
      </w:r>
    </w:p>
    <w:p w14:paraId="1B4CFFD1" w14:textId="77777777" w:rsidR="00FE0B0D" w:rsidRPr="00A229BA" w:rsidRDefault="00FE0B0D" w:rsidP="007135DB">
      <w:pPr>
        <w:spacing w:before="0" w:after="0"/>
        <w:rPr>
          <w:rFonts w:ascii="Consolas" w:hAnsi="Consolas"/>
          <w:color w:val="000000"/>
          <w:szCs w:val="20"/>
        </w:rPr>
      </w:pPr>
    </w:p>
    <w:p w14:paraId="34469ECB" w14:textId="2FCDFBAF" w:rsidR="00E366BF" w:rsidRPr="00A229BA" w:rsidRDefault="00FE0B0D" w:rsidP="007135DB">
      <w:pPr>
        <w:spacing w:before="0" w:after="0"/>
        <w:rPr>
          <w:rFonts w:ascii="Consolas" w:hAnsi="Consolas"/>
          <w:color w:val="000000"/>
          <w:szCs w:val="20"/>
        </w:rPr>
      </w:pPr>
      <w:r w:rsidRPr="00A229BA">
        <w:rPr>
          <w:rFonts w:ascii="Consolas" w:hAnsi="Consolas"/>
          <w:color w:val="000000"/>
          <w:szCs w:val="20"/>
        </w:rPr>
        <w:t>// match-action pipeline section</w:t>
      </w:r>
      <w:r w:rsidRPr="00A229BA">
        <w:rPr>
          <w:rFonts w:ascii="Consolas" w:hAnsi="Consolas"/>
          <w:color w:val="000000"/>
          <w:szCs w:val="20"/>
        </w:rPr>
        <w:br/>
      </w:r>
      <w:r w:rsidR="00533462" w:rsidRPr="00A229BA">
        <w:rPr>
          <w:rFonts w:ascii="Consolas" w:hAnsi="Consolas"/>
          <w:color w:val="000000"/>
          <w:szCs w:val="20"/>
        </w:rPr>
        <w:t xml:space="preserve">     </w:t>
      </w:r>
    </w:p>
    <w:p w14:paraId="779CAD84" w14:textId="53508EFB" w:rsidR="00F21A32" w:rsidRPr="00A229BA" w:rsidRDefault="003D445D" w:rsidP="00F21A32">
      <w:pPr>
        <w:spacing w:before="0" w:after="0"/>
        <w:rPr>
          <w:rFonts w:ascii="Consolas" w:hAnsi="Consolas"/>
          <w:color w:val="000000"/>
          <w:szCs w:val="20"/>
        </w:rPr>
      </w:pPr>
      <w:r>
        <w:rPr>
          <w:rFonts w:ascii="Consolas" w:hAnsi="Consolas"/>
          <w:b/>
          <w:color w:val="000000"/>
          <w:szCs w:val="20"/>
        </w:rPr>
        <w:t>control</w:t>
      </w:r>
      <w:r w:rsidR="00972420">
        <w:rPr>
          <w:rFonts w:ascii="Consolas" w:hAnsi="Consolas"/>
          <w:b/>
          <w:color w:val="000000"/>
          <w:szCs w:val="20"/>
        </w:rPr>
        <w:t xml:space="preserve"> </w:t>
      </w:r>
      <w:r w:rsidR="00A84E42">
        <w:rPr>
          <w:rFonts w:ascii="Consolas" w:hAnsi="Consolas"/>
          <w:b/>
          <w:color w:val="000000"/>
          <w:szCs w:val="20"/>
        </w:rPr>
        <w:t>Top</w:t>
      </w:r>
      <w:r w:rsidR="00E366BF" w:rsidRPr="00A229BA">
        <w:rPr>
          <w:rFonts w:ascii="Consolas" w:hAnsi="Consolas"/>
          <w:color w:val="000000"/>
          <w:szCs w:val="20"/>
        </w:rPr>
        <w:t>P</w:t>
      </w:r>
      <w:r w:rsidR="00533462" w:rsidRPr="00A229BA">
        <w:rPr>
          <w:rFonts w:ascii="Consolas" w:hAnsi="Consolas"/>
          <w:color w:val="000000"/>
          <w:szCs w:val="20"/>
        </w:rPr>
        <w:t>ipe(</w:t>
      </w:r>
      <w:r w:rsidR="00533462" w:rsidRPr="00A229BA">
        <w:rPr>
          <w:rFonts w:ascii="Consolas" w:hAnsi="Consolas"/>
          <w:b/>
          <w:color w:val="000000"/>
          <w:szCs w:val="20"/>
        </w:rPr>
        <w:t>inout</w:t>
      </w:r>
      <w:r w:rsidR="007620CA" w:rsidRPr="00A229BA">
        <w:rPr>
          <w:rFonts w:ascii="Consolas" w:hAnsi="Consolas"/>
          <w:color w:val="000000"/>
          <w:szCs w:val="20"/>
        </w:rPr>
        <w:t xml:space="preserve"> P</w:t>
      </w:r>
      <w:r w:rsidR="00533462" w:rsidRPr="00A229BA">
        <w:rPr>
          <w:rFonts w:ascii="Consolas" w:hAnsi="Consolas"/>
          <w:color w:val="000000"/>
          <w:szCs w:val="20"/>
        </w:rPr>
        <w:t>arsed_packet headers,</w:t>
      </w:r>
      <w:r w:rsidR="00FE0B0D" w:rsidRPr="00A229BA">
        <w:rPr>
          <w:rFonts w:ascii="Consolas" w:hAnsi="Consolas"/>
          <w:color w:val="000000"/>
          <w:szCs w:val="20"/>
        </w:rPr>
        <w:br/>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in</w:t>
      </w:r>
      <w:r w:rsidR="00533462" w:rsidRPr="00A229BA">
        <w:rPr>
          <w:rFonts w:ascii="Consolas" w:hAnsi="Consolas"/>
          <w:color w:val="000000"/>
          <w:szCs w:val="20"/>
        </w:rPr>
        <w:t xml:space="preserve"> </w:t>
      </w:r>
      <w:r w:rsidR="00533462" w:rsidRPr="00A229BA">
        <w:rPr>
          <w:rFonts w:ascii="Consolas" w:hAnsi="Consolas"/>
          <w:b/>
          <w:color w:val="000000"/>
          <w:szCs w:val="20"/>
        </w:rPr>
        <w:t>error</w:t>
      </w:r>
      <w:r w:rsidR="00533462" w:rsidRPr="00A229BA">
        <w:rPr>
          <w:rFonts w:ascii="Consolas" w:hAnsi="Consolas"/>
          <w:color w:val="000000"/>
          <w:szCs w:val="20"/>
        </w:rPr>
        <w:t xml:space="preserve"> parseError, // parser error</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b/>
          <w:color w:val="000000"/>
          <w:szCs w:val="20"/>
        </w:rPr>
        <w:t>in</w:t>
      </w:r>
      <w:r w:rsidR="007620CA" w:rsidRPr="00A229BA">
        <w:rPr>
          <w:rFonts w:ascii="Consolas" w:hAnsi="Consolas"/>
          <w:color w:val="000000"/>
          <w:szCs w:val="20"/>
        </w:rPr>
        <w:t xml:space="preserve"> I</w:t>
      </w:r>
      <w:r w:rsidR="00533462" w:rsidRPr="00A229BA">
        <w:rPr>
          <w:rFonts w:ascii="Consolas" w:hAnsi="Consolas"/>
          <w:color w:val="000000"/>
          <w:szCs w:val="20"/>
        </w:rPr>
        <w:t>nControl inCtrl, // input port</w:t>
      </w:r>
      <w:r w:rsidR="00FE0B0D" w:rsidRPr="00A229BA">
        <w:rPr>
          <w:rFonts w:ascii="Consolas" w:hAnsi="Consolas"/>
          <w:color w:val="000000"/>
          <w:szCs w:val="20"/>
        </w:rPr>
        <w:br/>
      </w:r>
      <w:r w:rsidR="00A84E42">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out</w:t>
      </w:r>
      <w:r w:rsidR="00533462" w:rsidRPr="00A229BA">
        <w:rPr>
          <w:rFonts w:ascii="Consolas" w:hAnsi="Consolas"/>
          <w:color w:val="000000"/>
          <w:szCs w:val="20"/>
        </w:rPr>
        <w:t xml:space="preserve"> </w:t>
      </w:r>
      <w:r w:rsidR="007620CA" w:rsidRPr="00A229BA">
        <w:rPr>
          <w:rFonts w:ascii="Consolas" w:hAnsi="Consolas"/>
          <w:color w:val="000000"/>
          <w:szCs w:val="20"/>
        </w:rPr>
        <w:t>O</w:t>
      </w:r>
      <w:r w:rsidR="00533462" w:rsidRPr="00A229BA">
        <w:rPr>
          <w:rFonts w:ascii="Consolas" w:hAnsi="Consolas"/>
          <w:color w:val="000000"/>
          <w:szCs w:val="20"/>
        </w:rPr>
        <w:t>utControl outCtrl)</w:t>
      </w:r>
      <w:r w:rsidR="00972420">
        <w:rPr>
          <w:rFonts w:ascii="Consolas" w:hAnsi="Consolas"/>
          <w:color w:val="000000"/>
          <w:szCs w:val="20"/>
        </w:rPr>
        <w:t xml:space="preserve"> </w:t>
      </w:r>
      <w:r w:rsidR="00533462" w:rsidRPr="00A229BA">
        <w:rPr>
          <w:rFonts w:ascii="Consolas" w:hAnsi="Consolas"/>
          <w:color w:val="000000"/>
          <w:szCs w:val="20"/>
        </w:rPr>
        <w:t>{</w:t>
      </w:r>
      <w:r w:rsidR="00E366BF" w:rsidRPr="00A229BA">
        <w:rPr>
          <w:rFonts w:ascii="Consolas" w:hAnsi="Consolas"/>
          <w:color w:val="000000"/>
          <w:szCs w:val="20"/>
        </w:rPr>
        <w:br/>
      </w:r>
      <w:r w:rsidR="00F21A32">
        <w:rPr>
          <w:rFonts w:ascii="Consolas" w:hAnsi="Consolas"/>
          <w:color w:val="000000"/>
          <w:szCs w:val="20"/>
        </w:rPr>
        <w:t xml:space="preserve">     </w:t>
      </w:r>
      <w:r w:rsidR="00F21A32" w:rsidRPr="00A229BA">
        <w:rPr>
          <w:rFonts w:ascii="Consolas" w:hAnsi="Consolas"/>
          <w:color w:val="000000"/>
          <w:szCs w:val="20"/>
        </w:rPr>
        <w:t>/**</w:t>
      </w:r>
    </w:p>
    <w:p w14:paraId="28AA6802" w14:textId="7CD345D5" w:rsidR="00F21A32" w:rsidRDefault="00F21A32" w:rsidP="00F21A32">
      <w:pPr>
        <w:spacing w:before="0" w:after="0"/>
        <w:rPr>
          <w:rFonts w:ascii="Consolas" w:hAnsi="Consolas"/>
          <w:b/>
          <w:bCs/>
          <w:color w:val="000000"/>
          <w:szCs w:val="20"/>
        </w:rPr>
      </w:pPr>
      <w:r>
        <w:rPr>
          <w:rFonts w:ascii="Consolas" w:hAnsi="Consolas"/>
          <w:color w:val="000000"/>
          <w:szCs w:val="20"/>
        </w:rPr>
        <w:t xml:space="preserve">     </w:t>
      </w:r>
      <w:r w:rsidRPr="00A229BA">
        <w:rPr>
          <w:rFonts w:ascii="Consolas" w:hAnsi="Consolas"/>
          <w:color w:val="000000"/>
          <w:szCs w:val="20"/>
        </w:rPr>
        <w:t xml:space="preserve"> * Indicates that a packet is dropped by setting the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output port to the DROP_PORT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b/>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Drop_action()</w:t>
      </w:r>
      <w:r>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Pr>
          <w:rFonts w:ascii="Consolas" w:hAnsi="Consolas"/>
          <w:color w:val="000000"/>
          <w:szCs w:val="20"/>
        </w:rPr>
        <w:t>outCtrl.</w:t>
      </w:r>
      <w:r w:rsidRPr="00A229BA">
        <w:rPr>
          <w:rFonts w:ascii="Consolas" w:hAnsi="Consolas"/>
          <w:color w:val="000000"/>
          <w:szCs w:val="20"/>
        </w:rPr>
        <w:t>port = DROP_PORT; }</w:t>
      </w:r>
      <w:r w:rsidRPr="00A229BA">
        <w:rPr>
          <w:rFonts w:ascii="Consolas" w:hAnsi="Consolas"/>
          <w:color w:val="000000"/>
          <w:szCs w:val="20"/>
        </w:rPr>
        <w:br/>
      </w:r>
    </w:p>
    <w:p w14:paraId="6CF3414C" w14:textId="2C64DA56" w:rsidR="00972420" w:rsidRDefault="00972420" w:rsidP="00290875">
      <w:pPr>
        <w:spacing w:before="0" w:after="0"/>
        <w:rPr>
          <w:rFonts w:ascii="Consolas" w:hAnsi="Consolas"/>
          <w:color w:val="000000"/>
          <w:szCs w:val="20"/>
        </w:rPr>
      </w:pPr>
      <w:r w:rsidRPr="00A229BA">
        <w:rPr>
          <w:rFonts w:ascii="Consolas" w:hAnsi="Consolas"/>
          <w:b/>
          <w:bC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Set the next hop and the output port</w:t>
      </w:r>
      <w:r w:rsidR="0099655C">
        <w:rPr>
          <w:rFonts w:ascii="Consolas" w:hAnsi="Consolas"/>
          <w:color w:val="000000"/>
          <w:szCs w:val="20"/>
        </w:rPr>
        <w:t>.</w:t>
      </w:r>
      <w:r w:rsidR="0099655C">
        <w:rPr>
          <w:rFonts w:ascii="Consolas" w:hAnsi="Consolas"/>
          <w:color w:val="000000"/>
          <w:szCs w:val="20"/>
        </w:rPr>
        <w:br/>
        <w:t xml:space="preserve">      * Decrements ipv4 ttl field.</w:t>
      </w:r>
      <w:r w:rsidRPr="00A229BA">
        <w:rPr>
          <w:rFonts w:ascii="Consolas" w:hAnsi="Consolas"/>
          <w:color w:val="000000"/>
          <w:szCs w:val="20"/>
        </w:rPr>
        <w:br/>
        <w:t xml:space="preserve">      * @param ivp4_dest ipv4 address of next hop</w:t>
      </w:r>
      <w:r w:rsidRPr="00A229BA">
        <w:rPr>
          <w:rFonts w:ascii="Consolas" w:hAnsi="Consolas"/>
          <w:color w:val="000000"/>
          <w:szCs w:val="20"/>
        </w:rPr>
        <w:br/>
        <w:t xml:space="preserve">      * @param port output port </w:t>
      </w:r>
      <w:r w:rsidRPr="00A229BA">
        <w:rPr>
          <w:rFonts w:ascii="Consolas" w:hAnsi="Consolas"/>
          <w:color w:val="000000"/>
          <w:szCs w:val="20"/>
        </w:rPr>
        <w:b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Set_nhop(</w:t>
      </w:r>
      <w:r w:rsidRPr="00BD6FE9">
        <w:rPr>
          <w:rFonts w:ascii="Consolas" w:hAnsi="Consolas"/>
          <w:b/>
          <w:color w:val="000000"/>
          <w:szCs w:val="20"/>
        </w:rPr>
        <w:t>out</w:t>
      </w:r>
      <w:r>
        <w:rPr>
          <w:rFonts w:ascii="Consolas" w:hAnsi="Consolas"/>
          <w:color w:val="000000"/>
          <w:szCs w:val="20"/>
        </w:rPr>
        <w:t xml:space="preserve"> IPv4Address nextHop,</w:t>
      </w:r>
      <w:r>
        <w:rPr>
          <w:rFonts w:ascii="Consolas" w:hAnsi="Consolas"/>
          <w:color w:val="000000"/>
          <w:szCs w:val="20"/>
        </w:rPr>
        <w:br/>
        <w:t xml:space="preserve">                      </w:t>
      </w:r>
      <w:r w:rsidRPr="00A229BA">
        <w:rPr>
          <w:rFonts w:ascii="Consolas" w:hAnsi="Consolas"/>
          <w:color w:val="000000"/>
          <w:szCs w:val="20"/>
        </w:rPr>
        <w:t>I</w:t>
      </w:r>
      <w:r w:rsidR="00A84E42" w:rsidRPr="00A229BA">
        <w:rPr>
          <w:rFonts w:ascii="Consolas" w:hAnsi="Consolas"/>
          <w:color w:val="000000"/>
          <w:szCs w:val="20"/>
        </w:rPr>
        <w:t>p</w:t>
      </w:r>
      <w:r w:rsidRPr="00A229BA">
        <w:rPr>
          <w:rFonts w:ascii="Consolas" w:hAnsi="Consolas"/>
          <w:color w:val="000000"/>
          <w:szCs w:val="20"/>
        </w:rPr>
        <w:t>v4Addres ipv4_dest,</w:t>
      </w:r>
      <w:r w:rsidRPr="00A229BA">
        <w:rPr>
          <w:rFonts w:ascii="Consolas" w:hAnsi="Consolas"/>
          <w:color w:val="000000"/>
          <w:szCs w:val="20"/>
        </w:rPr>
        <w:br/>
        <w:t xml:space="preserve">                   </w:t>
      </w:r>
      <w:r>
        <w:rPr>
          <w:rFonts w:ascii="Consolas" w:hAnsi="Consolas"/>
          <w:color w:val="000000"/>
          <w:szCs w:val="20"/>
        </w:rPr>
        <w:t xml:space="preserve">   </w:t>
      </w:r>
      <w:r w:rsidRPr="00A229BA">
        <w:rPr>
          <w:rFonts w:ascii="Consolas" w:hAnsi="Consolas"/>
          <w:color w:val="000000"/>
          <w:szCs w:val="20"/>
        </w:rPr>
        <w:t>PortId port) {</w:t>
      </w:r>
      <w:r w:rsidRPr="00A229BA">
        <w:rPr>
          <w:rFonts w:ascii="Consolas" w:hAnsi="Consolas"/>
          <w:color w:val="000000"/>
          <w:szCs w:val="20"/>
        </w:rPr>
        <w:br/>
        <w:t xml:space="preserve">          nextHop = ipv4_dest;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headers.ip.ttl = headers.ip.ttl-1;</w:t>
      </w:r>
      <w:r>
        <w:rPr>
          <w:rFonts w:ascii="Consolas" w:hAnsi="Consolas"/>
          <w:color w:val="000000"/>
          <w:szCs w:val="20"/>
        </w:rPr>
        <w:br/>
      </w: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xml:space="preserve">  outCtrl.outputPort = 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40DED460" w14:textId="4B1CF280" w:rsidR="00E366BF" w:rsidRPr="00A229BA" w:rsidRDefault="00533462" w:rsidP="00290875">
      <w:pPr>
        <w:spacing w:before="0" w:after="0"/>
        <w:rPr>
          <w:rFonts w:ascii="Consolas" w:hAnsi="Consolas"/>
          <w:color w:val="000000"/>
          <w:szCs w:val="20"/>
        </w:rPr>
      </w:pPr>
      <w:r w:rsidRPr="00A229BA">
        <w:rPr>
          <w:rFonts w:ascii="Consolas" w:hAnsi="Consolas"/>
          <w:color w:val="000000"/>
          <w:szCs w:val="20"/>
        </w:rPr>
        <w:lastRenderedPageBreak/>
        <w:t xml:space="preserve">     </w:t>
      </w:r>
      <w:r w:rsidR="00E366BF" w:rsidRPr="00A229BA">
        <w:rPr>
          <w:rFonts w:ascii="Consolas" w:hAnsi="Consolas"/>
          <w:color w:val="000000"/>
          <w:szCs w:val="20"/>
        </w:rPr>
        <w:t>/**</w:t>
      </w:r>
    </w:p>
    <w:p w14:paraId="5E47520A" w14:textId="7E68C70A" w:rsidR="00E366BF" w:rsidRPr="00A229BA" w:rsidRDefault="00E366BF" w:rsidP="007135DB">
      <w:pPr>
        <w:spacing w:before="0" w:after="0"/>
        <w:rPr>
          <w:rFonts w:ascii="Consolas" w:hAnsi="Consolas"/>
          <w:color w:val="000000"/>
          <w:szCs w:val="20"/>
        </w:rPr>
      </w:pPr>
      <w:r w:rsidRPr="00A229BA">
        <w:rPr>
          <w:rFonts w:ascii="Consolas" w:hAnsi="Consolas"/>
          <w:color w:val="000000"/>
          <w:szCs w:val="20"/>
        </w:rPr>
        <w:t xml:space="preserve">      * Computes address of next I</w:t>
      </w:r>
      <w:r w:rsidR="00A84E42" w:rsidRPr="00A229BA">
        <w:rPr>
          <w:rFonts w:ascii="Consolas" w:hAnsi="Consolas"/>
          <w:color w:val="000000"/>
          <w:szCs w:val="20"/>
        </w:rPr>
        <w:t>p</w:t>
      </w:r>
      <w:r w:rsidRPr="00A229BA">
        <w:rPr>
          <w:rFonts w:ascii="Consolas" w:hAnsi="Consolas"/>
          <w:color w:val="000000"/>
          <w:szCs w:val="20"/>
        </w:rPr>
        <w:t xml:space="preserve">v4 hop </w:t>
      </w:r>
      <w:r w:rsidR="00D63D32" w:rsidRPr="00A229BA">
        <w:rPr>
          <w:rFonts w:ascii="Consolas" w:hAnsi="Consolas"/>
          <w:color w:val="000000"/>
          <w:szCs w:val="20"/>
        </w:rPr>
        <w:t xml:space="preserve">and output port </w:t>
      </w:r>
      <w:r w:rsidR="00D63D32" w:rsidRPr="00A229BA">
        <w:rPr>
          <w:rFonts w:ascii="Consolas" w:hAnsi="Consolas"/>
          <w:color w:val="000000"/>
          <w:szCs w:val="20"/>
        </w:rPr>
        <w:br/>
        <w:t xml:space="preserve">      * </w:t>
      </w:r>
      <w:r w:rsidRPr="00A229BA">
        <w:rPr>
          <w:rFonts w:ascii="Consolas" w:hAnsi="Consolas"/>
          <w:color w:val="000000"/>
          <w:szCs w:val="20"/>
        </w:rPr>
        <w:t xml:space="preserve">based on the </w:t>
      </w:r>
      <w:r w:rsidR="00D63D32" w:rsidRPr="00A229BA">
        <w:rPr>
          <w:rFonts w:ascii="Consolas" w:hAnsi="Consolas"/>
          <w:color w:val="000000"/>
          <w:szCs w:val="20"/>
        </w:rPr>
        <w:t>I</w:t>
      </w:r>
      <w:r w:rsidR="00A84E42" w:rsidRPr="00A229BA">
        <w:rPr>
          <w:rFonts w:ascii="Consolas" w:hAnsi="Consolas"/>
          <w:color w:val="000000"/>
          <w:szCs w:val="20"/>
        </w:rPr>
        <w:t>p</w:t>
      </w:r>
      <w:r w:rsidR="00D63D32" w:rsidRPr="00A229BA">
        <w:rPr>
          <w:rFonts w:ascii="Consolas" w:hAnsi="Consolas"/>
          <w:color w:val="000000"/>
          <w:szCs w:val="20"/>
        </w:rPr>
        <w:t xml:space="preserve">v4 </w:t>
      </w:r>
      <w:r w:rsidRPr="00A229BA">
        <w:rPr>
          <w:rFonts w:ascii="Consolas" w:hAnsi="Consolas"/>
          <w:color w:val="000000"/>
          <w:szCs w:val="20"/>
        </w:rPr>
        <w:t>destination of the current packet.</w:t>
      </w:r>
      <w:r w:rsidR="00D63D32" w:rsidRPr="00A229BA">
        <w:rPr>
          <w:rFonts w:ascii="Consolas" w:hAnsi="Consolas"/>
          <w:color w:val="000000"/>
          <w:szCs w:val="20"/>
        </w:rPr>
        <w:br/>
        <w:t xml:space="preserve">      * Decrements packet I</w:t>
      </w:r>
      <w:r w:rsidR="00A84E42" w:rsidRPr="00A229BA">
        <w:rPr>
          <w:rFonts w:ascii="Consolas" w:hAnsi="Consolas"/>
          <w:color w:val="000000"/>
          <w:szCs w:val="20"/>
        </w:rPr>
        <w:t>p</w:t>
      </w:r>
      <w:r w:rsidR="00D63D32" w:rsidRPr="00A229BA">
        <w:rPr>
          <w:rFonts w:ascii="Consolas" w:hAnsi="Consolas"/>
          <w:color w:val="000000"/>
          <w:szCs w:val="20"/>
        </w:rPr>
        <w:t>v4 TTL.</w:t>
      </w:r>
      <w:r w:rsidR="00641E4A">
        <w:rPr>
          <w:rFonts w:ascii="Consolas" w:hAnsi="Consolas"/>
          <w:color w:val="000000"/>
          <w:szCs w:val="20"/>
        </w:rPr>
        <w:br/>
      </w:r>
      <w:r w:rsidRPr="00A229BA">
        <w:rPr>
          <w:rFonts w:ascii="Consolas" w:hAnsi="Consolas"/>
          <w:color w:val="000000"/>
          <w:szCs w:val="20"/>
        </w:rP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53A23A7B" w14:textId="3F9B4633" w:rsidR="00620FEE" w:rsidRDefault="00E366BF" w:rsidP="007135DB">
      <w:pPr>
        <w:spacing w:before="0" w:after="0"/>
        <w:rPr>
          <w:rFonts w:ascii="Consolas" w:hAnsi="Consolas"/>
          <w:color w:val="000000"/>
          <w:szCs w:val="20"/>
        </w:rPr>
      </w:pPr>
      <w:r w:rsidRPr="00A229BA">
        <w:rPr>
          <w:rFonts w:ascii="Consolas" w:hAnsi="Consolas"/>
          <w:color w:val="000000"/>
          <w:szCs w:val="20"/>
        </w:rPr>
        <w:t xml:space="preserve">      </w:t>
      </w:r>
      <w:r w:rsidR="006372A5" w:rsidRPr="00A229BA">
        <w:rPr>
          <w:rFonts w:ascii="Consolas" w:hAnsi="Consolas"/>
          <w:color w:val="000000"/>
          <w:szCs w:val="20"/>
        </w:rPr>
        <w:t>*</w:t>
      </w:r>
      <w:r w:rsidRPr="00A229BA">
        <w:rPr>
          <w:rFonts w:ascii="Consolas" w:hAnsi="Consolas"/>
          <w:b/>
          <w:bCs/>
          <w:color w:val="000000"/>
          <w:szCs w:val="20"/>
        </w:rPr>
        <w:t>/</w:t>
      </w:r>
      <w:r w:rsidRPr="00A229BA">
        <w:rPr>
          <w:rFonts w:ascii="Consolas" w:hAnsi="Consolas"/>
          <w:b/>
          <w:bCs/>
          <w:color w:val="000000"/>
          <w:szCs w:val="20"/>
        </w:rPr>
        <w:br/>
        <w:t xml:space="preserve">     </w:t>
      </w:r>
      <w:r w:rsidR="00972420">
        <w:rPr>
          <w:rFonts w:ascii="Consolas" w:hAnsi="Consolas"/>
          <w:b/>
          <w:bCs/>
          <w:color w:val="000000"/>
          <w:szCs w:val="20"/>
        </w:rPr>
        <w:t>table</w:t>
      </w:r>
      <w:r w:rsidR="007620CA" w:rsidRPr="00A229BA">
        <w:rPr>
          <w:rFonts w:ascii="Consolas" w:hAnsi="Consolas"/>
          <w:b/>
          <w:bCs/>
          <w:color w:val="000000"/>
          <w:szCs w:val="20"/>
        </w:rPr>
        <w:t xml:space="preserve"> </w:t>
      </w:r>
      <w:r w:rsidR="00C45197" w:rsidRPr="00C45197">
        <w:rPr>
          <w:rFonts w:ascii="Consolas" w:hAnsi="Consolas"/>
          <w:bCs/>
          <w:color w:val="000000"/>
          <w:szCs w:val="20"/>
        </w:rPr>
        <w:t>i</w:t>
      </w:r>
      <w:r w:rsidR="00533462" w:rsidRPr="00A229BA">
        <w:rPr>
          <w:rFonts w:ascii="Consolas" w:hAnsi="Consolas"/>
          <w:bCs/>
          <w:color w:val="000000"/>
          <w:szCs w:val="20"/>
        </w:rPr>
        <w:t>pv4_match(</w:t>
      </w:r>
      <w:r w:rsidR="00533462" w:rsidRPr="00A229BA">
        <w:rPr>
          <w:rFonts w:ascii="Consolas" w:hAnsi="Consolas"/>
          <w:b/>
          <w:bCs/>
          <w:color w:val="000000"/>
          <w:szCs w:val="20"/>
        </w:rPr>
        <w:t>out</w:t>
      </w:r>
      <w:r w:rsidR="007620CA" w:rsidRPr="00A229BA">
        <w:rPr>
          <w:rFonts w:ascii="Consolas" w:hAnsi="Consolas"/>
          <w:b/>
          <w:bCs/>
          <w:color w:val="000000"/>
          <w:szCs w:val="20"/>
        </w:rPr>
        <w:t xml:space="preserve"> </w:t>
      </w:r>
      <w:r w:rsidR="00D2696E">
        <w:rPr>
          <w:rFonts w:ascii="Consolas" w:hAnsi="Consolas"/>
          <w:bCs/>
          <w:color w:val="000000"/>
          <w:szCs w:val="20"/>
        </w:rPr>
        <w:t>I</w:t>
      </w:r>
      <w:r w:rsidR="00A84E42">
        <w:rPr>
          <w:rFonts w:ascii="Consolas" w:hAnsi="Consolas"/>
          <w:bCs/>
          <w:color w:val="000000"/>
          <w:szCs w:val="20"/>
        </w:rPr>
        <w:t>p</w:t>
      </w:r>
      <w:r w:rsidR="00D2696E">
        <w:rPr>
          <w:rFonts w:ascii="Consolas" w:hAnsi="Consolas"/>
          <w:bCs/>
          <w:color w:val="000000"/>
          <w:szCs w:val="20"/>
        </w:rPr>
        <w:t>v4Add</w:t>
      </w:r>
      <w:r w:rsidR="00533462" w:rsidRPr="00A229BA">
        <w:rPr>
          <w:rFonts w:ascii="Consolas" w:hAnsi="Consolas"/>
          <w:bCs/>
          <w:color w:val="000000"/>
          <w:szCs w:val="20"/>
        </w:rPr>
        <w:t>ress nextHop)</w:t>
      </w:r>
      <w:r w:rsidR="00972420">
        <w:rPr>
          <w:rFonts w:ascii="Consolas" w:hAnsi="Consolas"/>
          <w:bCs/>
          <w:color w:val="000000"/>
          <w:szCs w:val="20"/>
        </w:rPr>
        <w:t xml:space="preserve"> </w:t>
      </w:r>
      <w:r w:rsidR="00533462" w:rsidRPr="00A229BA">
        <w:rPr>
          <w:rFonts w:ascii="Consolas" w:hAnsi="Consolas"/>
          <w:b/>
          <w:bCs/>
          <w:color w:val="000000"/>
          <w:szCs w:val="20"/>
        </w:rPr>
        <w:t>{</w:t>
      </w:r>
      <w:r w:rsidR="00FE0B0D" w:rsidRPr="00A229BA">
        <w:rPr>
          <w:rFonts w:ascii="Consolas" w:hAnsi="Consolas"/>
          <w:b/>
          <w:bCs/>
          <w:color w:val="000000"/>
          <w:szCs w:val="20"/>
        </w:rPr>
        <w:br/>
      </w:r>
      <w:r w:rsidR="00533462" w:rsidRPr="00A229BA">
        <w:rPr>
          <w:rFonts w:ascii="Consolas" w:hAnsi="Consolas"/>
          <w:b/>
          <w:bCs/>
          <w:color w:val="000000"/>
          <w:szCs w:val="20"/>
        </w:rPr>
        <w:t xml:space="preserve">     </w:t>
      </w:r>
      <w:r w:rsidR="002C1F3D" w:rsidRPr="00A229BA">
        <w:rPr>
          <w:rFonts w:ascii="Consolas" w:hAnsi="Consolas"/>
          <w:b/>
          <w:bCs/>
          <w:color w:val="000000"/>
          <w:szCs w:val="20"/>
        </w:rPr>
        <w:t xml:space="preserve">    </w:t>
      </w:r>
      <w:r w:rsidR="00533462" w:rsidRPr="00A229BA">
        <w:rPr>
          <w:rFonts w:ascii="Consolas" w:hAnsi="Consolas"/>
          <w:bCs/>
          <w:color w:val="000000"/>
          <w:szCs w:val="20"/>
        </w:rPr>
        <w:t xml:space="preserve">key = </w:t>
      </w:r>
      <w:r w:rsidR="00972420">
        <w:rPr>
          <w:rFonts w:ascii="Consolas" w:hAnsi="Consolas"/>
          <w:bCs/>
          <w:color w:val="000000"/>
          <w:szCs w:val="20"/>
        </w:rPr>
        <w:t>{</w:t>
      </w:r>
      <w:r w:rsidR="00533462" w:rsidRPr="00A229BA">
        <w:rPr>
          <w:rFonts w:ascii="Consolas" w:hAnsi="Consolas"/>
          <w:bCs/>
          <w:color w:val="000000"/>
          <w:szCs w:val="20"/>
        </w:rPr>
        <w:t xml:space="preserve"> </w:t>
      </w:r>
      <w:r w:rsidR="005B0B27">
        <w:rPr>
          <w:rFonts w:ascii="Consolas" w:hAnsi="Consolas"/>
          <w:bCs/>
          <w:color w:val="000000"/>
          <w:szCs w:val="20"/>
        </w:rPr>
        <w:t>headers</w:t>
      </w:r>
      <w:r w:rsidR="00533462" w:rsidRPr="00A229BA">
        <w:rPr>
          <w:rFonts w:ascii="Consolas" w:hAnsi="Consolas"/>
          <w:bCs/>
          <w:color w:val="000000"/>
          <w:szCs w:val="20"/>
        </w:rPr>
        <w:t xml:space="preserve">.ip.dstAddr </w:t>
      </w:r>
      <w:r w:rsidR="00972420">
        <w:rPr>
          <w:rFonts w:ascii="Consolas" w:hAnsi="Consolas"/>
          <w:bCs/>
          <w:color w:val="000000"/>
          <w:szCs w:val="20"/>
        </w:rPr>
        <w:t>: lpm</w:t>
      </w:r>
      <w:r w:rsidR="00083610">
        <w:rPr>
          <w:rFonts w:ascii="Consolas" w:hAnsi="Consolas"/>
          <w:bCs/>
          <w:color w:val="000000"/>
          <w:szCs w:val="20"/>
        </w:rPr>
        <w:t>;</w:t>
      </w:r>
      <w:r w:rsidR="00972420">
        <w:rPr>
          <w:rFonts w:ascii="Consolas" w:hAnsi="Consolas"/>
          <w:bCs/>
          <w:color w:val="000000"/>
          <w:szCs w:val="20"/>
        </w:rPr>
        <w:t xml:space="preserve"> }</w:t>
      </w:r>
      <w:r w:rsidR="00FE0B0D" w:rsidRPr="00A229BA">
        <w:rPr>
          <w:rFonts w:ascii="Consolas" w:hAnsi="Consolas"/>
          <w:bCs/>
          <w:color w:val="000000"/>
          <w:szCs w:val="20"/>
        </w:rPr>
        <w:br/>
      </w:r>
      <w:r w:rsidR="00533462" w:rsidRPr="00A229BA">
        <w:rPr>
          <w:rFonts w:ascii="Consolas" w:hAnsi="Consolas"/>
          <w:bCs/>
          <w:color w:val="000000"/>
          <w:szCs w:val="20"/>
        </w:rPr>
        <w:t xml:space="preserve">     </w:t>
      </w:r>
      <w:r w:rsidR="002C1F3D" w:rsidRPr="00A229BA">
        <w:rPr>
          <w:rFonts w:ascii="Consolas" w:hAnsi="Consolas"/>
          <w:bCs/>
          <w:color w:val="000000"/>
          <w:szCs w:val="20"/>
        </w:rPr>
        <w:t xml:space="preserve">    </w:t>
      </w:r>
      <w:r w:rsidR="00533462" w:rsidRPr="00A229BA">
        <w:rPr>
          <w:rFonts w:ascii="Consolas" w:hAnsi="Consolas"/>
          <w:bCs/>
          <w:color w:val="000000"/>
          <w:szCs w:val="20"/>
        </w:rPr>
        <w:t>actions = {</w:t>
      </w:r>
      <w:r w:rsidR="00FE0B0D" w:rsidRPr="00A229BA">
        <w:rPr>
          <w:rFonts w:ascii="Consolas" w:hAnsi="Consolas"/>
          <w:bCs/>
          <w:color w:val="000000"/>
          <w:szCs w:val="20"/>
        </w:rPr>
        <w:br/>
      </w:r>
      <w:r w:rsidR="002C1F3D" w:rsidRPr="00A229BA">
        <w:rPr>
          <w:rFonts w:ascii="Consolas" w:hAnsi="Consolas"/>
          <w:bCs/>
          <w:color w:val="000000"/>
          <w:szCs w:val="20"/>
        </w:rPr>
        <w:t xml:space="preserve">            </w:t>
      </w:r>
      <w:r w:rsidR="00683EF3" w:rsidRPr="00A229BA">
        <w:rPr>
          <w:rFonts w:ascii="Consolas" w:hAnsi="Consolas"/>
          <w:bCs/>
          <w:color w:val="000000"/>
          <w:szCs w:val="20"/>
        </w:rPr>
        <w:t xml:space="preserve">  </w:t>
      </w:r>
      <w:r w:rsidR="007620CA" w:rsidRPr="00A229BA">
        <w:rPr>
          <w:rFonts w:ascii="Consolas" w:hAnsi="Consolas"/>
          <w:bCs/>
          <w:color w:val="000000"/>
          <w:szCs w:val="20"/>
        </w:rPr>
        <w:t>D</w:t>
      </w:r>
      <w:r w:rsidR="003A096F" w:rsidRPr="00A229BA">
        <w:rPr>
          <w:rFonts w:ascii="Consolas" w:hAnsi="Consolas"/>
          <w:bCs/>
          <w:color w:val="000000"/>
          <w:szCs w:val="20"/>
        </w:rPr>
        <w:t>rop_action</w:t>
      </w:r>
      <w:r w:rsidR="00533462" w:rsidRPr="00A229BA">
        <w:rPr>
          <w:rFonts w:ascii="Consolas" w:hAnsi="Consolas"/>
          <w:bCs/>
          <w:color w:val="000000"/>
          <w:szCs w:val="20"/>
        </w:rPr>
        <w:t>;</w:t>
      </w:r>
      <w:r w:rsidR="00FE0B0D" w:rsidRPr="00A229BA">
        <w:rPr>
          <w:rFonts w:ascii="Consolas" w:hAnsi="Consolas"/>
          <w:b/>
          <w:bCs/>
          <w:color w:val="000000"/>
          <w:szCs w:val="20"/>
        </w:rPr>
        <w:br/>
      </w:r>
      <w:r w:rsidR="000A6AF1" w:rsidRPr="00BD6FE9">
        <w:rPr>
          <w:rFonts w:ascii="Consolas" w:hAnsi="Consolas"/>
          <w:bCs/>
          <w:color w:val="000000"/>
          <w:szCs w:val="20"/>
        </w:rPr>
        <w:t xml:space="preserve">  </w:t>
      </w:r>
      <w:r w:rsidR="00533462" w:rsidRPr="00BD6FE9">
        <w:rPr>
          <w:rFonts w:ascii="Consolas" w:hAnsi="Consolas"/>
          <w:bCs/>
          <w:color w:val="000000"/>
          <w:szCs w:val="20"/>
        </w:rPr>
        <w:t xml:space="preserve">      </w:t>
      </w:r>
      <w:r w:rsidR="002C1F3D" w:rsidRPr="00BD6FE9">
        <w:rPr>
          <w:rFonts w:ascii="Consolas" w:hAnsi="Consolas"/>
          <w:bCs/>
          <w:color w:val="000000"/>
          <w:szCs w:val="20"/>
        </w:rPr>
        <w:t xml:space="preserve">      </w:t>
      </w:r>
      <w:r w:rsidR="00972420" w:rsidRPr="00BD6FE9">
        <w:rPr>
          <w:rFonts w:ascii="Consolas" w:hAnsi="Consolas"/>
          <w:bCs/>
          <w:color w:val="000000"/>
          <w:szCs w:val="20"/>
        </w:rPr>
        <w:t>Set_nhop(nextHop);</w:t>
      </w:r>
      <w:r w:rsidR="002C1F3D" w:rsidRPr="00A229BA">
        <w:rPr>
          <w:rFonts w:ascii="Consolas" w:hAnsi="Consolas"/>
          <w:b/>
          <w:bCs/>
          <w:color w:val="000000"/>
          <w:szCs w:val="20"/>
        </w:rPr>
        <w:t xml:space="preserve">  </w:t>
      </w:r>
      <w:r w:rsidR="00FE0B0D" w:rsidRPr="00A229BA">
        <w:rPr>
          <w:rFonts w:ascii="Consolas" w:hAnsi="Consolas"/>
          <w:b/>
          <w:bCs/>
          <w:color w:val="000000"/>
          <w:szCs w:val="20"/>
        </w:rPr>
        <w:br/>
      </w:r>
      <w:r w:rsidR="00533462" w:rsidRPr="00A229BA">
        <w:rPr>
          <w:rFonts w:ascii="Consolas" w:hAnsi="Consolas"/>
          <w:color w:val="000000"/>
          <w:szCs w:val="20"/>
        </w:rPr>
        <w:t xml:space="preserve">         }</w:t>
      </w:r>
    </w:p>
    <w:p w14:paraId="5081EB4A" w14:textId="77777777" w:rsidR="00620FEE" w:rsidRDefault="00620FEE" w:rsidP="007135DB">
      <w:pPr>
        <w:spacing w:before="0" w:after="0"/>
        <w:rPr>
          <w:rFonts w:ascii="Consolas" w:hAnsi="Consolas"/>
          <w:color w:val="000000"/>
          <w:szCs w:val="20"/>
        </w:rPr>
      </w:pPr>
    </w:p>
    <w:p w14:paraId="4A9DCEA3" w14:textId="26E43ABA" w:rsidR="00D63D32" w:rsidRPr="00A229BA" w:rsidRDefault="00620FEE" w:rsidP="007135DB">
      <w:pPr>
        <w:spacing w:before="0" w:after="0"/>
        <w:rPr>
          <w:rFonts w:ascii="Consolas" w:hAnsi="Consolas"/>
          <w:color w:val="000000"/>
          <w:szCs w:val="20"/>
        </w:rPr>
      </w:pPr>
      <w:r w:rsidRPr="00972420">
        <w:rPr>
          <w:rFonts w:ascii="Consolas" w:hAnsi="Consolas"/>
          <w:color w:val="000000"/>
          <w:szCs w:val="20"/>
        </w:rPr>
        <w:t xml:space="preserve">         </w:t>
      </w:r>
      <w:r w:rsidR="00972420" w:rsidRPr="00BD6FE9">
        <w:rPr>
          <w:rFonts w:ascii="Consolas" w:hAnsi="Consolas"/>
          <w:color w:val="000000"/>
          <w:szCs w:val="20"/>
        </w:rPr>
        <w:t>size = 1024;</w:t>
      </w:r>
      <w:r w:rsidR="00972420" w:rsidRPr="00972420" w:rsidDel="00972420">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7620CA" w:rsidRPr="00A229BA">
        <w:rPr>
          <w:rFonts w:ascii="Consolas" w:hAnsi="Consolas"/>
          <w:color w:val="000000"/>
          <w:szCs w:val="20"/>
        </w:rPr>
        <w:t xml:space="preserve"> = </w:t>
      </w:r>
      <w:r w:rsidR="00972420">
        <w:rPr>
          <w:rFonts w:ascii="Consolas" w:hAnsi="Consolas"/>
          <w:color w:val="000000"/>
          <w:szCs w:val="20"/>
        </w:rPr>
        <w:t>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D63D32" w:rsidRPr="00A229BA">
        <w:rPr>
          <w:rFonts w:ascii="Consolas" w:hAnsi="Consolas"/>
          <w:color w:val="000000"/>
          <w:szCs w:val="20"/>
        </w:rPr>
        <w:t>}</w:t>
      </w:r>
    </w:p>
    <w:p w14:paraId="1B4E2865" w14:textId="77777777" w:rsidR="002C1F3D" w:rsidRPr="00A229BA" w:rsidRDefault="002C1F3D" w:rsidP="007135DB">
      <w:pPr>
        <w:spacing w:before="0" w:after="0"/>
        <w:rPr>
          <w:rFonts w:ascii="Consolas" w:hAnsi="Consolas"/>
          <w:color w:val="000000"/>
          <w:szCs w:val="20"/>
        </w:rPr>
      </w:pPr>
    </w:p>
    <w:p w14:paraId="65A8E5E2" w14:textId="419C7641" w:rsidR="00972420" w:rsidRPr="00A229BA" w:rsidRDefault="00972420" w:rsidP="0097242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 xml:space="preserve">    /**</w:t>
      </w:r>
    </w:p>
    <w:p w14:paraId="4C2AA73E" w14:textId="02E33870" w:rsidR="00972420" w:rsidRDefault="00972420" w:rsidP="00972420">
      <w:pPr>
        <w:spacing w:before="0" w:after="0"/>
        <w:rPr>
          <w:rFonts w:ascii="Consolas" w:hAnsi="Consolas"/>
          <w:color w:val="000000"/>
          <w:szCs w:val="20"/>
        </w:rPr>
      </w:pPr>
      <w:r w:rsidRPr="00A229BA">
        <w:rPr>
          <w:rFonts w:ascii="Consolas" w:hAnsi="Consolas"/>
          <w:color w:val="000000"/>
          <w:szCs w:val="20"/>
        </w:rPr>
        <w:t xml:space="preserve">      * Send the packet to the CPU port</w:t>
      </w:r>
      <w:r w:rsidRPr="00A229BA">
        <w:rPr>
          <w:rFonts w:ascii="Consolas" w:hAnsi="Consolas"/>
          <w:color w:val="000000"/>
          <w:szCs w:val="20"/>
        </w:rPr>
        <w:br/>
        <w:t xml:space="preserve">      *</w:t>
      </w:r>
      <w:r w:rsidRPr="00A229BA">
        <w:rPr>
          <w:rFonts w:ascii="Consolas" w:hAnsi="Consolas"/>
          <w:bCs/>
          <w:color w:val="000000"/>
          <w:szCs w:val="20"/>
        </w:rPr>
        <w:t>/</w:t>
      </w:r>
      <w:r w:rsidRPr="00A229BA">
        <w:rPr>
          <w:rFonts w:ascii="Consolas" w:hAnsi="Consolas"/>
          <w:b/>
          <w:bCs/>
          <w:color w:val="000000"/>
          <w:szCs w:val="20"/>
        </w:rPr>
        <w:br/>
        <w:t xml:space="preserve">      action </w:t>
      </w:r>
      <w:r w:rsidRPr="00A229BA">
        <w:rPr>
          <w:rFonts w:ascii="Consolas" w:hAnsi="Consolas"/>
          <w:bCs/>
          <w:color w:val="000000"/>
          <w:szCs w:val="20"/>
        </w:rPr>
        <w:t xml:space="preserve">Send_to_cpu() </w:t>
      </w:r>
      <w:r>
        <w:rPr>
          <w:rFonts w:ascii="Consolas" w:hAnsi="Consolas"/>
          <w:bCs/>
          <w:color w:val="000000"/>
          <w:szCs w:val="20"/>
        </w:rPr>
        <w:br/>
        <w:t xml:space="preserve">      </w:t>
      </w:r>
      <w:r w:rsidRPr="00A229BA">
        <w:rPr>
          <w:rFonts w:ascii="Consolas" w:hAnsi="Consolas"/>
          <w:bCs/>
          <w:color w:val="000000"/>
          <w:szCs w:val="20"/>
        </w:rPr>
        <w:t>{ outCtrl.outputPort</w:t>
      </w:r>
      <w:r>
        <w:rPr>
          <w:rFonts w:ascii="Consolas" w:hAnsi="Consolas"/>
          <w:bCs/>
          <w:color w:val="000000"/>
          <w:szCs w:val="20"/>
        </w:rPr>
        <w:t xml:space="preserve"> </w:t>
      </w:r>
      <w:r w:rsidRPr="00A229BA">
        <w:rPr>
          <w:rFonts w:ascii="Consolas" w:hAnsi="Consolas"/>
          <w:bCs/>
          <w:color w:val="000000"/>
          <w:szCs w:val="20"/>
        </w:rPr>
        <w:t>=</w:t>
      </w:r>
      <w:r>
        <w:rPr>
          <w:rFonts w:ascii="Consolas" w:hAnsi="Consolas"/>
          <w:bCs/>
          <w:color w:val="000000"/>
          <w:szCs w:val="20"/>
        </w:rPr>
        <w:t xml:space="preserve"> </w:t>
      </w:r>
      <w:r w:rsidRPr="00A229BA">
        <w:rPr>
          <w:rFonts w:ascii="Consolas" w:hAnsi="Consolas"/>
          <w:bCs/>
          <w:color w:val="000000"/>
          <w:szCs w:val="20"/>
        </w:rPr>
        <w:t>CPU_OUT_PORT;</w:t>
      </w:r>
      <w:r>
        <w:rPr>
          <w:rFonts w:ascii="Consolas" w:hAnsi="Consolas"/>
          <w:bCs/>
          <w:color w:val="000000"/>
          <w:szCs w:val="20"/>
        </w:rPr>
        <w:t xml:space="preserve"> }</w:t>
      </w:r>
      <w:r>
        <w:rPr>
          <w:rFonts w:ascii="Consolas" w:hAnsi="Consolas"/>
          <w:bCs/>
          <w:color w:val="000000"/>
          <w:szCs w:val="20"/>
        </w:rPr>
        <w:br/>
      </w:r>
    </w:p>
    <w:p w14:paraId="4F55543C" w14:textId="1B5ED489" w:rsidR="00D63D32" w:rsidRPr="00A229BA" w:rsidRDefault="00D63D32" w:rsidP="00972420">
      <w:pPr>
        <w:spacing w:before="0" w:after="0"/>
        <w:rPr>
          <w:rFonts w:ascii="Consolas" w:hAnsi="Consolas"/>
          <w:color w:val="000000"/>
          <w:szCs w:val="20"/>
        </w:rPr>
      </w:pPr>
      <w:r w:rsidRPr="00A229BA">
        <w:rPr>
          <w:rFonts w:ascii="Consolas" w:hAnsi="Consolas"/>
          <w:color w:val="000000"/>
          <w:szCs w:val="20"/>
        </w:rPr>
        <w:t xml:space="preserve">     /**</w:t>
      </w:r>
    </w:p>
    <w:p w14:paraId="63113223" w14:textId="2E2C5FC7"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Check packet TTL and send to CPU if expired.</w:t>
      </w:r>
      <w:r w:rsidRPr="00A229BA">
        <w:rPr>
          <w:rFonts w:ascii="Consolas" w:hAnsi="Consolas"/>
          <w:color w:val="000000"/>
          <w:szCs w:val="20"/>
        </w:rPr>
        <w:br/>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C45197">
        <w:rPr>
          <w:rFonts w:ascii="Consolas" w:hAnsi="Consolas"/>
          <w:color w:val="000000"/>
          <w:szCs w:val="20"/>
        </w:rPr>
        <w:t>c</w:t>
      </w:r>
      <w:r w:rsidR="008A3E51">
        <w:rPr>
          <w:rFonts w:ascii="Consolas" w:hAnsi="Consolas"/>
          <w:color w:val="000000"/>
          <w:szCs w:val="20"/>
        </w:rPr>
        <w:t>heck_ttl</w:t>
      </w:r>
      <w:r w:rsidR="00533462" w:rsidRPr="00A229BA">
        <w:rPr>
          <w:rFonts w:ascii="Consolas" w:hAnsi="Consolas"/>
          <w:color w:val="000000"/>
          <w:szCs w:val="20"/>
        </w:rPr>
        <w:t>()</w:t>
      </w:r>
      <w:r w:rsidR="000A1441">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A1441">
        <w:rPr>
          <w:rFonts w:ascii="Consolas" w:hAnsi="Consolas"/>
          <w:color w:val="000000"/>
          <w:szCs w:val="20"/>
        </w:rPr>
        <w:t>{</w:t>
      </w:r>
      <w:r w:rsidR="00533462" w:rsidRPr="00A229BA">
        <w:rPr>
          <w:rFonts w:ascii="Consolas" w:hAnsi="Consolas"/>
          <w:color w:val="000000"/>
          <w:szCs w:val="20"/>
        </w:rPr>
        <w:t xml:space="preserve"> headers.ip.ttl</w:t>
      </w:r>
      <w:r w:rsidR="00066589">
        <w:rPr>
          <w:rFonts w:ascii="Consolas" w:hAnsi="Consolas"/>
          <w:color w:val="000000"/>
          <w:szCs w:val="20"/>
        </w:rPr>
        <w:t xml:space="preserve"> </w:t>
      </w:r>
      <w:r w:rsidR="000A1441">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w:t>
      </w:r>
      <w:r w:rsidR="00083610">
        <w:rPr>
          <w:rFonts w:ascii="Consolas" w:hAnsi="Consolas"/>
          <w:color w:val="000000"/>
          <w:szCs w:val="20"/>
        </w:rPr>
        <w:t xml:space="preserve"> { Send_to_cpu; </w:t>
      </w:r>
      <w:r w:rsidR="00A16FBE">
        <w:rPr>
          <w:rFonts w:ascii="Consolas" w:hAnsi="Consolas"/>
          <w:color w:val="000000"/>
          <w:szCs w:val="20"/>
        </w:rPr>
        <w:t xml:space="preserve">NoAction; </w:t>
      </w:r>
      <w:r w:rsidR="00083610">
        <w:rPr>
          <w:rFonts w:ascii="Consolas" w:hAnsi="Consolas"/>
          <w:color w:val="000000"/>
          <w:szCs w:val="20"/>
        </w:rPr>
        <w:t>}</w:t>
      </w:r>
    </w:p>
    <w:p w14:paraId="6FBF45DA" w14:textId="266805C0"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w:t>
      </w:r>
      <w:r w:rsidR="00DC1458" w:rsidRPr="00A229BA">
        <w:rPr>
          <w:rFonts w:ascii="Consolas" w:hAnsi="Consolas"/>
          <w:b/>
          <w:color w:val="000000"/>
          <w:szCs w:val="20"/>
        </w:rPr>
        <w:t>const</w:t>
      </w:r>
      <w:r w:rsidR="00DC1458" w:rsidRPr="00A229BA">
        <w:rPr>
          <w:rFonts w:ascii="Consolas" w:hAnsi="Consolas"/>
          <w:color w:val="000000"/>
          <w:szCs w:val="20"/>
        </w:rPr>
        <w:t xml:space="preserve"> default_action =</w:t>
      </w:r>
      <w:r w:rsidRPr="00A229BA">
        <w:rPr>
          <w:rFonts w:ascii="Consolas" w:hAnsi="Consolas"/>
          <w:color w:val="000000"/>
          <w:szCs w:val="20"/>
        </w:rPr>
        <w:t xml:space="preserve"> NoAction</w:t>
      </w:r>
      <w:r w:rsidR="00DC1458" w:rsidRPr="00A229BA">
        <w:rPr>
          <w:rFonts w:ascii="Consolas" w:hAnsi="Consolas"/>
          <w:color w:val="000000"/>
          <w:szCs w:val="20"/>
        </w:rPr>
        <w:t>;</w:t>
      </w:r>
      <w:r w:rsidR="00F926F7" w:rsidRPr="00A229BA">
        <w:rPr>
          <w:rFonts w:ascii="Consolas" w:hAnsi="Consolas"/>
          <w:color w:val="000000"/>
          <w:szCs w:val="20"/>
        </w:rPr>
        <w:t xml:space="preserve"> // defined in</w:t>
      </w:r>
      <w:r w:rsidR="00083610">
        <w:rPr>
          <w:rFonts w:ascii="Consolas" w:hAnsi="Consolas"/>
          <w:color w:val="000000"/>
          <w:szCs w:val="20"/>
        </w:rPr>
        <w:t xml:space="preserve"> </w:t>
      </w:r>
      <w:r w:rsidR="00E00B81">
        <w:rPr>
          <w:rFonts w:ascii="Consolas" w:hAnsi="Consolas"/>
          <w:color w:val="000000"/>
          <w:szCs w:val="20"/>
        </w:rPr>
        <w:t>core.p4</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02EC74C8" w14:textId="53732D26" w:rsidR="000A6AF1" w:rsidRDefault="000A6AF1" w:rsidP="007135DB">
      <w:pPr>
        <w:spacing w:before="0" w:after="0"/>
        <w:rPr>
          <w:rFonts w:ascii="Consolas" w:hAnsi="Consolas"/>
          <w:color w:val="000000"/>
          <w:szCs w:val="20"/>
        </w:rPr>
      </w:pPr>
    </w:p>
    <w:p w14:paraId="75D57223" w14:textId="77777777" w:rsidR="00083610" w:rsidRPr="00A229BA" w:rsidRDefault="00D63D32" w:rsidP="00083610">
      <w:pPr>
        <w:spacing w:before="0" w:after="0"/>
        <w:rPr>
          <w:rFonts w:ascii="Consolas" w:hAnsi="Consolas"/>
          <w:color w:val="000000"/>
          <w:szCs w:val="20"/>
        </w:rPr>
      </w:pPr>
      <w:r w:rsidRPr="00A229BA">
        <w:rPr>
          <w:rFonts w:ascii="Consolas" w:hAnsi="Consolas"/>
          <w:color w:val="000000"/>
          <w:szCs w:val="20"/>
        </w:rPr>
        <w:t xml:space="preserve">     </w:t>
      </w:r>
      <w:r w:rsidR="00083610" w:rsidRPr="00A229BA">
        <w:rPr>
          <w:rFonts w:ascii="Consolas" w:hAnsi="Consolas"/>
          <w:color w:val="000000"/>
          <w:szCs w:val="20"/>
        </w:rPr>
        <w:t>/**</w:t>
      </w:r>
    </w:p>
    <w:p w14:paraId="37EE43AE" w14:textId="2BC407C0" w:rsidR="00083610" w:rsidRDefault="00083610" w:rsidP="00083610">
      <w:pPr>
        <w:spacing w:before="0" w:after="0"/>
        <w:rPr>
          <w:rFonts w:ascii="Consolas" w:hAnsi="Consolas"/>
          <w:color w:val="000000"/>
          <w:szCs w:val="20"/>
        </w:rPr>
      </w:pPr>
      <w:r w:rsidRPr="00A229BA">
        <w:rPr>
          <w:rFonts w:ascii="Consolas" w:hAnsi="Consolas"/>
          <w:color w:val="000000"/>
          <w:szCs w:val="20"/>
        </w:rPr>
        <w:t xml:space="preserve">      * Set the destination MAC address of the packet</w:t>
      </w:r>
      <w:r w:rsidRPr="00A229BA">
        <w:rPr>
          <w:rFonts w:ascii="Consolas" w:hAnsi="Consolas"/>
          <w:color w:val="000000"/>
          <w:szCs w:val="20"/>
        </w:rPr>
        <w:br/>
        <w:t xml:space="preserve">      * @param dmac destination MAC address.</w:t>
      </w:r>
      <w:r w:rsidRPr="00A229BA">
        <w:rPr>
          <w:rFonts w:ascii="Consolas" w:hAnsi="Consolas"/>
          <w:color w:val="000000"/>
          <w:szCs w:val="20"/>
        </w:rPr>
        <w:br/>
        <w:t xml:space="preserve">      *</w:t>
      </w:r>
      <w:r w:rsidRPr="00A229BA">
        <w:rPr>
          <w:rFonts w:ascii="Consolas" w:hAnsi="Consolas"/>
          <w:b/>
          <w:bCs/>
          <w:color w:val="000000"/>
          <w:szCs w:val="20"/>
        </w:rPr>
        <w:t>/</w:t>
      </w:r>
      <w:r w:rsidRPr="00A229BA">
        <w:rPr>
          <w:rFonts w:ascii="Consolas" w:hAnsi="Consolas"/>
          <w:b/>
          <w:bCs/>
          <w:color w:val="000000"/>
          <w:szCs w:val="20"/>
        </w:rPr>
        <w:br/>
        <w:t xml:space="preserve">      action </w:t>
      </w:r>
      <w:r w:rsidRPr="00A229BA">
        <w:rPr>
          <w:rFonts w:ascii="Consolas" w:hAnsi="Consolas"/>
          <w:bCs/>
          <w:color w:val="000000"/>
          <w:szCs w:val="20"/>
        </w:rPr>
        <w:t>Set_dmac</w:t>
      </w:r>
      <w:r w:rsidRPr="00A229BA">
        <w:rPr>
          <w:rFonts w:ascii="Consolas" w:hAnsi="Consolas"/>
          <w:color w:val="000000"/>
          <w:szCs w:val="20"/>
        </w:rPr>
        <w:t>(</w:t>
      </w:r>
      <w:r>
        <w:rPr>
          <w:rFonts w:ascii="Consolas" w:hAnsi="Consolas"/>
          <w:color w:val="000000"/>
          <w:szCs w:val="20"/>
        </w:rPr>
        <w:t>EthernetAdd</w:t>
      </w:r>
      <w:r w:rsidRPr="00A229BA">
        <w:rPr>
          <w:rFonts w:ascii="Consolas" w:hAnsi="Consolas"/>
          <w:color w:val="000000"/>
          <w:szCs w:val="20"/>
        </w:rPr>
        <w:t>ress dmac)</w:t>
      </w:r>
      <w:r>
        <w:rPr>
          <w:rFonts w:ascii="Consolas" w:hAnsi="Consolas"/>
          <w:color w:val="000000"/>
          <w:szCs w:val="20"/>
        </w:rPr>
        <w:br/>
        <w:t xml:space="preserve">     </w:t>
      </w:r>
      <w:r w:rsidRPr="00A229BA">
        <w:rPr>
          <w:rFonts w:ascii="Consolas" w:hAnsi="Consolas"/>
          <w:color w:val="000000"/>
          <w:szCs w:val="20"/>
        </w:rPr>
        <w:t xml:space="preserve"> { headers.ethernet.dstAddr = dmac;</w:t>
      </w:r>
      <w:r>
        <w:rPr>
          <w:rFonts w:ascii="Consolas" w:hAnsi="Consolas"/>
          <w:color w:val="000000"/>
          <w:szCs w:val="20"/>
        </w:rPr>
        <w:t xml:space="preserve"> </w:t>
      </w:r>
      <w:r w:rsidRPr="00A229BA">
        <w:rPr>
          <w:rFonts w:ascii="Consolas" w:hAnsi="Consolas"/>
          <w:color w:val="000000"/>
          <w:szCs w:val="20"/>
        </w:rPr>
        <w:t>}</w:t>
      </w:r>
    </w:p>
    <w:p w14:paraId="2D76065C" w14:textId="0AC59C9C" w:rsidR="00D63D32"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00D63D32" w:rsidRPr="00A229BA">
        <w:rPr>
          <w:rFonts w:ascii="Consolas" w:hAnsi="Consolas"/>
          <w:color w:val="000000"/>
          <w:szCs w:val="20"/>
        </w:rPr>
        <w:t>/**</w:t>
      </w:r>
    </w:p>
    <w:p w14:paraId="1F699435" w14:textId="581F919D"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Set the destination Ethernet address of the packet</w:t>
      </w:r>
      <w:r w:rsidRPr="00A229BA">
        <w:rPr>
          <w:rFonts w:ascii="Consolas" w:hAnsi="Consolas"/>
          <w:color w:val="000000"/>
          <w:szCs w:val="20"/>
        </w:rPr>
        <w:br/>
        <w:t xml:space="preserve">      * based on the next hop IP address.</w:t>
      </w:r>
      <w:r w:rsidRPr="00A229BA">
        <w:rPr>
          <w:rFonts w:ascii="Consolas" w:hAnsi="Consolas"/>
          <w:color w:val="000000"/>
          <w:szCs w:val="20"/>
        </w:rPr>
        <w:b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245FCC9D" w14:textId="4E8FF8C9" w:rsidR="00865484" w:rsidRDefault="00D63D32">
      <w:pPr>
        <w:spacing w:before="0" w:after="0"/>
        <w:rPr>
          <w:rFonts w:ascii="Consolas" w:hAnsi="Consolas"/>
          <w:color w:val="000000"/>
          <w:szCs w:val="20"/>
        </w:rPr>
      </w:pPr>
      <w:r w:rsidRPr="00A229BA">
        <w:rPr>
          <w:rFonts w:ascii="Consolas" w:hAnsi="Consolas"/>
          <w:color w:val="000000"/>
          <w:szCs w:val="20"/>
        </w:rPr>
        <w:t xml:space="preserve">      */</w:t>
      </w:r>
      <w:r w:rsidR="00FE0B0D" w:rsidRPr="00A229BA">
        <w:rPr>
          <w:rFonts w:ascii="Consolas" w:hAnsi="Consolas"/>
          <w:color w:val="000000"/>
          <w:szCs w:val="20"/>
        </w:rPr>
        <w:br/>
      </w:r>
      <w:r w:rsidR="000A6AF1">
        <w:rPr>
          <w:rFonts w:ascii="Consolas" w:hAnsi="Consolas"/>
          <w:color w:val="000000"/>
          <w:szCs w:val="20"/>
        </w:rPr>
        <w:t xml:space="preserve"> </w:t>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dmac</w:t>
      </w:r>
      <w:r w:rsidR="00533462" w:rsidRPr="00A229BA">
        <w:rPr>
          <w:rFonts w:ascii="Consolas" w:hAnsi="Consolas"/>
          <w:color w:val="000000"/>
          <w:szCs w:val="20"/>
        </w:rPr>
        <w:t>(</w:t>
      </w:r>
      <w:r w:rsidR="00533462" w:rsidRPr="00A229BA">
        <w:rPr>
          <w:rFonts w:ascii="Consolas" w:hAnsi="Consolas"/>
          <w:b/>
          <w:color w:val="000000"/>
          <w:szCs w:val="20"/>
        </w:rPr>
        <w:t>in</w:t>
      </w:r>
      <w:r w:rsidR="007620CA" w:rsidRPr="00A229BA">
        <w:rPr>
          <w:rFonts w:ascii="Consolas" w:hAnsi="Consolas"/>
          <w:color w:val="000000"/>
          <w:szCs w:val="20"/>
        </w:rPr>
        <w:t xml:space="preserve"> </w:t>
      </w:r>
      <w:r w:rsidR="00D2696E">
        <w:rPr>
          <w:rFonts w:ascii="Consolas" w:hAnsi="Consolas"/>
          <w:color w:val="000000"/>
          <w:szCs w:val="20"/>
        </w:rPr>
        <w:t>I</w:t>
      </w:r>
      <w:r w:rsidR="00A84E42">
        <w:rPr>
          <w:rFonts w:ascii="Consolas" w:hAnsi="Consolas"/>
          <w:color w:val="000000"/>
          <w:szCs w:val="20"/>
        </w:rPr>
        <w:t>p</w:t>
      </w:r>
      <w:r w:rsidR="00D2696E">
        <w:rPr>
          <w:rFonts w:ascii="Consolas" w:hAnsi="Consolas"/>
          <w:color w:val="000000"/>
          <w:szCs w:val="20"/>
        </w:rPr>
        <w:t>v4Add</w:t>
      </w:r>
      <w:r w:rsidR="00533462" w:rsidRPr="00A229BA">
        <w:rPr>
          <w:rFonts w:ascii="Consolas" w:hAnsi="Consolas"/>
          <w:color w:val="000000"/>
          <w:szCs w:val="20"/>
        </w:rPr>
        <w:t>ress nextHop)</w:t>
      </w:r>
      <w:r w:rsidR="00A34383">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83610">
        <w:rPr>
          <w:rFonts w:ascii="Consolas" w:hAnsi="Consolas"/>
          <w:color w:val="000000"/>
          <w:szCs w:val="20"/>
        </w:rPr>
        <w:t>{</w:t>
      </w:r>
      <w:r w:rsidR="00533462" w:rsidRPr="00A229BA">
        <w:rPr>
          <w:rFonts w:ascii="Consolas" w:hAnsi="Consolas"/>
          <w:color w:val="000000"/>
          <w:szCs w:val="20"/>
        </w:rPr>
        <w:t xml:space="preserve"> nextHop</w:t>
      </w:r>
      <w:r w:rsidR="00066589">
        <w:rPr>
          <w:rFonts w:ascii="Consolas" w:hAnsi="Consolas"/>
          <w:color w:val="000000"/>
          <w:szCs w:val="20"/>
        </w:rPr>
        <w:t xml:space="preserve"> </w:t>
      </w:r>
      <w:r w:rsidR="00083610">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FE0B0D" w:rsidRPr="00A229BA">
        <w:rPr>
          <w:rFonts w:ascii="Consolas" w:hAnsi="Consolas"/>
          <w:color w:val="000000"/>
          <w:szCs w:val="20"/>
        </w:rPr>
        <w:br/>
      </w:r>
      <w:r w:rsidR="000152D6">
        <w:rPr>
          <w:rFonts w:ascii="Consolas" w:hAnsi="Consolas"/>
          <w:color w:val="000000"/>
          <w:szCs w:val="20"/>
        </w:rPr>
        <w:t xml:space="preserve">               </w:t>
      </w:r>
      <w:r w:rsidR="000152D6" w:rsidRPr="00280B0E">
        <w:rPr>
          <w:rFonts w:ascii="Consolas" w:hAnsi="Consolas"/>
        </w:rPr>
        <w:t>Drop_action</w:t>
      </w:r>
      <w:r w:rsidR="00F21A32">
        <w:rPr>
          <w:rFonts w:ascii="Consolas" w:hAnsi="Consolas"/>
        </w:rPr>
        <w:t>;</w:t>
      </w:r>
      <w:r w:rsidR="000152D6">
        <w:rPr>
          <w:rFonts w:ascii="Consolas" w:hAnsi="Consolas" w:cs="Times"/>
        </w:rPr>
        <w:br/>
        <w:t xml:space="preserve">              </w:t>
      </w:r>
      <w:r w:rsidR="00083610">
        <w:rPr>
          <w:rFonts w:ascii="Consolas" w:hAnsi="Consolas" w:cs="Times"/>
        </w:rPr>
        <w:t xml:space="preserve"> Set_dmac;</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w:t>
      </w:r>
      <w:r w:rsidR="00620FEE">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083610">
        <w:rPr>
          <w:rFonts w:ascii="Consolas" w:hAnsi="Consolas"/>
          <w:color w:val="000000"/>
          <w:szCs w:val="20"/>
        </w:rPr>
        <w:t>size = 1024;</w:t>
      </w:r>
      <w:r w:rsidR="00083610">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3A096F" w:rsidRPr="00A229BA">
        <w:rPr>
          <w:rFonts w:ascii="Consolas" w:hAnsi="Consolas"/>
          <w:color w:val="000000"/>
          <w:szCs w:val="20"/>
        </w:rPr>
        <w:t xml:space="preserve"> =</w:t>
      </w:r>
      <w:r w:rsidR="00083610">
        <w:rPr>
          <w:rFonts w:ascii="Consolas" w:hAnsi="Consolas"/>
          <w:color w:val="000000"/>
          <w:szCs w:val="20"/>
        </w:rPr>
        <w:t xml:space="preserve"> 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083610">
        <w:rPr>
          <w:rFonts w:ascii="Consolas" w:hAnsi="Consolas"/>
          <w:color w:val="000000"/>
          <w:szCs w:val="20"/>
        </w:rPr>
        <w:t xml:space="preserve"> </w:t>
      </w:r>
      <w:r w:rsidR="00533462" w:rsidRPr="00A229BA">
        <w:rPr>
          <w:rFonts w:ascii="Consolas" w:hAnsi="Consolas"/>
          <w:color w:val="000000"/>
          <w:szCs w:val="20"/>
        </w:rPr>
        <w:t xml:space="preserve">         </w:t>
      </w:r>
    </w:p>
    <w:p w14:paraId="3DCAC818" w14:textId="02699BF0" w:rsidR="00083610"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w:t>
      </w:r>
    </w:p>
    <w:p w14:paraId="5D1E4C04" w14:textId="1770033C" w:rsidR="00083610" w:rsidRPr="00A229BA" w:rsidRDefault="00083610">
      <w:pPr>
        <w:spacing w:before="0" w:after="0"/>
        <w:rPr>
          <w:rFonts w:ascii="Consolas" w:hAnsi="Consolas"/>
          <w:color w:val="000000"/>
          <w:szCs w:val="20"/>
        </w:rPr>
      </w:pPr>
      <w:r w:rsidRPr="00A229BA">
        <w:rPr>
          <w:rFonts w:ascii="Consolas" w:hAnsi="Consolas"/>
          <w:color w:val="000000"/>
          <w:szCs w:val="20"/>
        </w:rPr>
        <w:lastRenderedPageBreak/>
        <w:t xml:space="preserve">      </w:t>
      </w:r>
      <w:r>
        <w:rPr>
          <w:rFonts w:ascii="Consolas" w:hAnsi="Consolas"/>
          <w:color w:val="000000"/>
          <w:szCs w:val="20"/>
        </w:rPr>
        <w:t xml:space="preserve"> </w:t>
      </w:r>
      <w:r w:rsidRPr="00A229BA">
        <w:rPr>
          <w:rFonts w:ascii="Consolas" w:hAnsi="Consolas"/>
          <w:color w:val="000000"/>
          <w:szCs w:val="20"/>
        </w:rPr>
        <w:t>* Set the source MAC address.</w:t>
      </w:r>
      <w:r w:rsidRPr="00A229BA">
        <w:rPr>
          <w:rFonts w:ascii="Consolas" w:hAnsi="Consolas"/>
          <w:color w:val="000000"/>
          <w:szCs w:val="20"/>
        </w:rPr>
        <w:br/>
        <w:t xml:space="preserve">       * @param sourceMac: source MAC address to use</w:t>
      </w:r>
      <w:r w:rsidRPr="00A229BA">
        <w:rPr>
          <w:rFonts w:ascii="Consolas" w:hAnsi="Consolas"/>
          <w:color w:val="000000"/>
          <w:szCs w:val="20"/>
        </w:rPr>
        <w:br/>
        <w:t xml:space="preserve">       */</w:t>
      </w:r>
      <w:r w:rsidRPr="00A229BA">
        <w:rPr>
          <w:rFonts w:ascii="Consolas" w:hAnsi="Consolas"/>
          <w:color w:val="000000"/>
          <w:szCs w:val="20"/>
        </w:rPr>
        <w:br/>
        <w:t xml:space="preserve">       </w:t>
      </w: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xml:space="preserve">       {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56C6B998" w14:textId="5054D4BE" w:rsidR="00865484" w:rsidRPr="00A229BA" w:rsidRDefault="00865484" w:rsidP="007135DB">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w:t>
      </w:r>
    </w:p>
    <w:p w14:paraId="126BA60C" w14:textId="0448247E" w:rsidR="005E6DC6" w:rsidRDefault="00865484">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 xml:space="preserve"> * Set the source mac address based on the output port.</w:t>
      </w:r>
      <w:r w:rsidRPr="00A229BA">
        <w:rPr>
          <w:rFonts w:ascii="Consolas" w:hAnsi="Consolas"/>
          <w:color w:val="000000"/>
          <w:szCs w:val="20"/>
        </w:rPr>
        <w:br/>
        <w:t xml:space="preserve">     </w:t>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smac</w:t>
      </w:r>
      <w:r w:rsidR="00533462" w:rsidRPr="00A229BA">
        <w:rPr>
          <w:rFonts w:ascii="Consolas" w:hAnsi="Consolas"/>
          <w:color w:val="000000"/>
          <w:szCs w:val="20"/>
        </w:rPr>
        <w:t>()</w:t>
      </w:r>
      <w:r w:rsidR="003F6348">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6117D0">
        <w:rPr>
          <w:rFonts w:ascii="Consolas" w:hAnsi="Consolas"/>
          <w:color w:val="000000"/>
          <w:szCs w:val="20"/>
        </w:rPr>
        <w:t>{</w:t>
      </w:r>
      <w:r w:rsidR="00533462" w:rsidRPr="00A229BA">
        <w:rPr>
          <w:rFonts w:ascii="Consolas" w:hAnsi="Consolas"/>
          <w:color w:val="000000"/>
          <w:szCs w:val="20"/>
        </w:rPr>
        <w:t xml:space="preserve"> outCtrl.outputPort</w:t>
      </w:r>
      <w:r w:rsidR="00066589">
        <w:rPr>
          <w:rFonts w:ascii="Consolas" w:hAnsi="Consolas"/>
          <w:color w:val="000000"/>
          <w:szCs w:val="20"/>
        </w:rPr>
        <w:t xml:space="preserve"> </w:t>
      </w:r>
      <w:r w:rsidR="006117D0">
        <w:rPr>
          <w:rFonts w:ascii="Consolas" w:hAnsi="Consolas"/>
          <w:color w:val="000000"/>
          <w:szCs w:val="20"/>
        </w:rPr>
        <w:t>: exact;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6117D0">
        <w:rPr>
          <w:rFonts w:ascii="Consolas" w:hAnsi="Consolas"/>
          <w:color w:val="000000"/>
          <w:szCs w:val="20"/>
        </w:rPr>
        <w:br/>
        <w:t xml:space="preserve">                Drop_action</w:t>
      </w:r>
      <w:r w:rsidR="006117D0">
        <w:rPr>
          <w:rFonts w:ascii="Consolas" w:hAnsi="Consolas"/>
          <w:color w:val="000000"/>
          <w:szCs w:val="20"/>
        </w:rPr>
        <w:br/>
        <w:t xml:space="preserve">                Rewrite_smac;</w:t>
      </w:r>
      <w:r w:rsidR="00FE0B0D" w:rsidRPr="00A229BA">
        <w:rPr>
          <w:rFonts w:ascii="Consolas" w:hAnsi="Consolas"/>
          <w:color w:val="000000"/>
          <w:szCs w:val="20"/>
        </w:rPr>
        <w:br/>
      </w:r>
      <w:r w:rsidRPr="00A229BA">
        <w:rPr>
          <w:rFonts w:ascii="Consolas" w:hAnsi="Consolas"/>
          <w:color w:val="000000"/>
          <w:szCs w:val="20"/>
        </w:rPr>
        <w:t xml:space="preserve">          </w:t>
      </w:r>
      <w:r w:rsidR="00533462" w:rsidRPr="00A229BA">
        <w:rPr>
          <w:rFonts w:ascii="Consolas" w:hAnsi="Consolas"/>
          <w:color w:val="000000"/>
          <w:szCs w:val="20"/>
        </w:rPr>
        <w:t>}</w:t>
      </w:r>
    </w:p>
    <w:p w14:paraId="67DCDE64" w14:textId="5EACB7B5" w:rsidR="007620CA" w:rsidRPr="00A229BA" w:rsidRDefault="005E6DC6" w:rsidP="007135DB">
      <w:pPr>
        <w:spacing w:before="0" w:after="0"/>
        <w:rPr>
          <w:rFonts w:ascii="Consolas" w:hAnsi="Consolas"/>
          <w:color w:val="000000"/>
          <w:szCs w:val="20"/>
        </w:rPr>
      </w:pPr>
      <w:r w:rsidRPr="00BD6FE9">
        <w:rPr>
          <w:rFonts w:ascii="Consolas" w:hAnsi="Consolas"/>
          <w:color w:val="000000"/>
          <w:szCs w:val="20"/>
        </w:rPr>
        <w:t xml:space="preserve">          </w:t>
      </w:r>
      <w:r w:rsidR="006117D0" w:rsidRPr="00BD6FE9">
        <w:rPr>
          <w:rFonts w:ascii="Consolas" w:hAnsi="Consolas"/>
          <w:color w:val="000000"/>
          <w:szCs w:val="20"/>
        </w:rPr>
        <w:t>size = 16;</w:t>
      </w:r>
      <w:r w:rsidR="006117D0">
        <w:rPr>
          <w:rFonts w:ascii="Consolas" w:hAnsi="Consolas"/>
          <w:color w:val="000000"/>
          <w:szCs w:val="20"/>
        </w:rPr>
        <w:br/>
      </w:r>
      <w:r w:rsidR="00533462" w:rsidRPr="006117D0">
        <w:rPr>
          <w:rFonts w:ascii="Consolas" w:hAnsi="Consolas"/>
          <w:color w:val="000000"/>
          <w:szCs w:val="20"/>
        </w:rPr>
        <w:t xml:space="preserve">      </w:t>
      </w:r>
      <w:r w:rsidR="002C1F3D" w:rsidRPr="006117D0">
        <w:rPr>
          <w:rFonts w:ascii="Consolas" w:hAnsi="Consolas"/>
          <w:color w:val="000000"/>
          <w:szCs w:val="20"/>
        </w:rPr>
        <w:t xml:space="preserve">    </w:t>
      </w:r>
      <w:r w:rsidR="00533462" w:rsidRPr="006117D0">
        <w:rPr>
          <w:rFonts w:ascii="Consolas" w:hAnsi="Consolas"/>
          <w:color w:val="000000"/>
          <w:szCs w:val="20"/>
        </w:rPr>
        <w:t>default_action</w:t>
      </w:r>
      <w:r w:rsidR="003A096F" w:rsidRPr="006117D0">
        <w:rPr>
          <w:rFonts w:ascii="Consolas" w:hAnsi="Consolas"/>
          <w:color w:val="000000"/>
          <w:szCs w:val="20"/>
        </w:rPr>
        <w:t xml:space="preserve"> = </w:t>
      </w:r>
      <w:r w:rsidR="006117D0">
        <w:rPr>
          <w:rFonts w:ascii="Consolas" w:hAnsi="Consolas"/>
          <w:color w:val="000000"/>
          <w:szCs w:val="20"/>
        </w:rPr>
        <w:t>Drop_action</w:t>
      </w:r>
      <w:r w:rsidR="001E38A3">
        <w:rPr>
          <w:rFonts w:ascii="Consolas" w:hAnsi="Consolas"/>
          <w:color w:val="000000"/>
          <w:szCs w:val="20"/>
        </w:rPr>
        <w:t>;</w:t>
      </w:r>
      <w:r w:rsidR="00FE0B0D" w:rsidRPr="006117D0">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7B941C9E" w14:textId="77777777" w:rsidR="00AD3B45" w:rsidRDefault="0079289D" w:rsidP="007135DB">
      <w:pPr>
        <w:spacing w:before="0" w:after="0"/>
        <w:rPr>
          <w:ins w:id="131" w:author="Mihai Budiu" w:date="2016-04-06T15:36:00Z"/>
          <w:rFonts w:ascii="Consolas" w:hAnsi="Consolas"/>
          <w:color w:val="000000"/>
          <w:szCs w:val="20"/>
        </w:rPr>
      </w:pPr>
      <w:r>
        <w:rPr>
          <w:rFonts w:ascii="Consolas" w:hAnsi="Consolas"/>
          <w:color w:val="000000"/>
          <w:szCs w:val="20"/>
        </w:rPr>
        <w:t xml:space="preserve">      </w:t>
      </w:r>
      <w:r w:rsidRPr="00BD6FE9">
        <w:rPr>
          <w:rFonts w:ascii="Consolas" w:hAnsi="Consolas"/>
          <w:b/>
          <w:color w:val="000000"/>
          <w:szCs w:val="20"/>
        </w:rPr>
        <w:t>apply</w:t>
      </w:r>
      <w:r>
        <w:rPr>
          <w:rFonts w:ascii="Consolas" w:hAnsi="Consolas"/>
          <w:color w:val="000000"/>
          <w:szCs w:val="20"/>
        </w:rPr>
        <w:t xml:space="preserve"> {</w:t>
      </w:r>
      <w:r w:rsidR="00FE0B0D" w:rsidRPr="00A229BA">
        <w:rPr>
          <w:rFonts w:ascii="Consolas" w:hAnsi="Consolas"/>
          <w:color w:val="000000"/>
          <w:szCs w:val="20"/>
        </w:rPr>
        <w:br/>
      </w:r>
      <w:ins w:id="132" w:author="Mihai Budiu" w:date="2016-04-06T15:36:00Z">
        <w:r w:rsidR="00B916B1" w:rsidRPr="00A229BA">
          <w:rPr>
            <w:rFonts w:ascii="Consolas" w:hAnsi="Consolas"/>
            <w:color w:val="000000"/>
            <w:szCs w:val="20"/>
          </w:rPr>
          <w:t xml:space="preserve">   </w:t>
        </w:r>
        <w:r w:rsidR="00B916B1">
          <w:rPr>
            <w:rFonts w:ascii="Consolas" w:hAnsi="Consolas"/>
            <w:color w:val="000000"/>
            <w:szCs w:val="20"/>
          </w:rPr>
          <w:t xml:space="preserve">     </w:t>
        </w:r>
        <w:r w:rsidR="00B916B1" w:rsidRPr="00A229BA">
          <w:rPr>
            <w:rFonts w:ascii="Consolas" w:hAnsi="Consolas"/>
            <w:color w:val="000000"/>
            <w:szCs w:val="20"/>
          </w:rPr>
          <w:t xml:space="preserve">  </w:t>
        </w:r>
        <w:r w:rsidR="00B916B1">
          <w:rPr>
            <w:rFonts w:ascii="Consolas" w:hAnsi="Consolas"/>
            <w:color w:val="000000"/>
            <w:szCs w:val="20"/>
          </w:rPr>
          <w:t>Ipv4Add</w:t>
        </w:r>
        <w:r w:rsidR="00B916B1" w:rsidRPr="00A229BA">
          <w:rPr>
            <w:rFonts w:ascii="Consolas" w:hAnsi="Consolas"/>
            <w:color w:val="000000"/>
            <w:szCs w:val="20"/>
          </w:rPr>
          <w:t>ress nextHop; // temporary variable</w:t>
        </w:r>
        <w:r w:rsidR="00B916B1" w:rsidRPr="00A229BA">
          <w:rPr>
            <w:rFonts w:ascii="Consolas" w:hAnsi="Consolas"/>
            <w:color w:val="000000"/>
            <w:szCs w:val="20"/>
          </w:rPr>
          <w:br/>
        </w:r>
      </w:ins>
      <w:r>
        <w:rPr>
          <w:rFonts w:ascii="Consolas" w:hAnsi="Consolas"/>
          <w:color w:val="000000"/>
          <w:szCs w:val="20"/>
        </w:rPr>
        <w:t xml:space="preserve">    </w:t>
      </w:r>
      <w:r w:rsidR="00533462" w:rsidRPr="00A229BA">
        <w:rPr>
          <w:rFonts w:ascii="Consolas" w:hAnsi="Consolas"/>
          <w:color w:val="000000"/>
          <w:szCs w:val="20"/>
        </w:rPr>
        <w:t xml:space="preserve"> </w:t>
      </w:r>
      <w:r w:rsidR="003A096F" w:rsidRPr="00A229BA">
        <w:rPr>
          <w:rFonts w:ascii="Consolas" w:hAnsi="Consolas"/>
          <w:b/>
          <w:color w:val="000000"/>
          <w:szCs w:val="20"/>
        </w:rPr>
        <w:t xml:space="preserve">   </w:t>
      </w:r>
      <w:r w:rsidR="001D6B91">
        <w:rPr>
          <w:rFonts w:ascii="Consolas" w:hAnsi="Consolas"/>
          <w:b/>
          <w:color w:val="000000"/>
          <w:szCs w:val="20"/>
        </w:rPr>
        <w:t xml:space="preserve"> </w:t>
      </w:r>
      <w:r w:rsidR="003A096F" w:rsidRPr="00A229BA">
        <w:rPr>
          <w:rFonts w:ascii="Consolas" w:hAnsi="Consolas"/>
          <w:b/>
          <w:color w:val="000000"/>
          <w:szCs w:val="20"/>
        </w:rPr>
        <w:t xml:space="preserve"> </w:t>
      </w:r>
      <w:r w:rsidR="00FE0B0D" w:rsidRPr="00A229BA">
        <w:rPr>
          <w:rFonts w:ascii="Consolas" w:hAnsi="Consolas"/>
          <w:color w:val="000000"/>
          <w:szCs w:val="20"/>
        </w:rPr>
        <w:t>// match-action pipelin</w:t>
      </w:r>
      <w:r w:rsidR="003A096F" w:rsidRPr="00A229BA">
        <w:rPr>
          <w:rFonts w:ascii="Consolas" w:hAnsi="Consolas"/>
          <w:color w:val="000000"/>
          <w:szCs w:val="20"/>
        </w:rPr>
        <w:t>e body</w:t>
      </w:r>
      <w:r w:rsidR="00FE0B0D"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if</w:t>
      </w:r>
      <w:r w:rsidR="00533462" w:rsidRPr="00A229BA">
        <w:rPr>
          <w:rFonts w:ascii="Consolas" w:hAnsi="Consolas"/>
          <w:color w:val="000000"/>
          <w:szCs w:val="20"/>
        </w:rPr>
        <w:t xml:space="preserve"> (parseError != </w:t>
      </w:r>
      <w:r w:rsidR="001E6A79">
        <w:rPr>
          <w:rFonts w:ascii="Consolas" w:hAnsi="Consolas"/>
          <w:color w:val="000000"/>
          <w:szCs w:val="20"/>
        </w:rPr>
        <w:t>NoError</w:t>
      </w:r>
      <w:r w:rsidR="00533462" w:rsidRPr="00A229BA">
        <w:rPr>
          <w:rFonts w:ascii="Consolas" w:hAnsi="Consolas"/>
          <w:color w:val="000000"/>
          <w:szCs w:val="20"/>
        </w:rPr>
        <w:t>)</w:t>
      </w:r>
      <w:r>
        <w:rPr>
          <w:rFonts w:ascii="Consolas" w:hAnsi="Consolas"/>
          <w:color w:val="000000"/>
          <w:szCs w:val="20"/>
        </w:rPr>
        <w:t xml:space="preserve"> </w:t>
      </w:r>
      <w:r w:rsidR="00533462" w:rsidRPr="00A229BA">
        <w:rPr>
          <w:rFonts w:ascii="Consolas" w:hAnsi="Consolas"/>
          <w:color w:val="000000"/>
          <w:szCs w:val="20"/>
        </w:rPr>
        <w:t>{</w:t>
      </w:r>
      <w:r w:rsidR="00F07E14">
        <w:rPr>
          <w:rFonts w:ascii="Consolas" w:hAnsi="Consolas"/>
          <w:color w:val="000000"/>
          <w:szCs w:val="20"/>
        </w:rPr>
        <w:br/>
      </w:r>
      <w:del w:id="133" w:author="Mihai Budiu" w:date="2016-04-06T15:33:00Z">
        <w:r w:rsidDel="005874ED">
          <w:rPr>
            <w:rFonts w:ascii="Consolas" w:hAnsi="Consolas"/>
            <w:color w:val="000000"/>
            <w:szCs w:val="20"/>
          </w:rPr>
          <w:delText xml:space="preserve">     </w:delText>
        </w:r>
        <w:r w:rsidR="00F07E14" w:rsidDel="005874ED">
          <w:rPr>
            <w:rFonts w:ascii="Consolas" w:hAnsi="Consolas"/>
            <w:color w:val="000000"/>
            <w:szCs w:val="20"/>
          </w:rPr>
          <w:delText xml:space="preserve"> </w:delText>
        </w:r>
        <w:r w:rsidR="001D6B91" w:rsidDel="005874ED">
          <w:rPr>
            <w:rFonts w:ascii="Consolas" w:hAnsi="Consolas"/>
            <w:color w:val="000000"/>
            <w:szCs w:val="20"/>
          </w:rPr>
          <w:delText xml:space="preserve"> </w:delText>
        </w:r>
        <w:r w:rsidR="00F07E14" w:rsidDel="005874ED">
          <w:rPr>
            <w:rFonts w:ascii="Consolas" w:hAnsi="Consolas"/>
            <w:color w:val="000000"/>
            <w:szCs w:val="20"/>
          </w:rPr>
          <w:delText xml:space="preserve">        // invoke </w:delText>
        </w:r>
        <w:r w:rsidR="000A6AF1" w:rsidDel="005874ED">
          <w:rPr>
            <w:rFonts w:ascii="Consolas" w:hAnsi="Consolas"/>
            <w:color w:val="000000"/>
            <w:szCs w:val="20"/>
          </w:rPr>
          <w:delText>d</w:delText>
        </w:r>
        <w:r w:rsidR="00F07E14" w:rsidDel="005874ED">
          <w:rPr>
            <w:rFonts w:ascii="Consolas" w:hAnsi="Consolas"/>
            <w:color w:val="000000"/>
            <w:szCs w:val="20"/>
          </w:rPr>
          <w:delText>rop directly</w:delText>
        </w:r>
        <w:r w:rsidR="0065430E" w:rsidRPr="00A229BA" w:rsidDel="005874ED">
          <w:rPr>
            <w:rFonts w:ascii="Consolas" w:hAnsi="Consolas"/>
            <w:color w:val="000000"/>
            <w:szCs w:val="20"/>
          </w:rPr>
          <w:br/>
        </w:r>
      </w:del>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ab/>
        <w:t xml:space="preserve">  Drop_action</w:t>
      </w:r>
      <w:r w:rsidR="00533462" w:rsidRPr="00A229BA">
        <w:rPr>
          <w:rFonts w:ascii="Consolas" w:hAnsi="Consolas"/>
          <w:color w:val="000000"/>
          <w:szCs w:val="20"/>
        </w:rPr>
        <w:t>();</w:t>
      </w:r>
      <w:ins w:id="134" w:author="Mihai Budiu" w:date="2016-04-06T15:33:00Z">
        <w:r w:rsidR="005874ED">
          <w:rPr>
            <w:rFonts w:ascii="Consolas" w:hAnsi="Consolas"/>
            <w:color w:val="000000"/>
            <w:szCs w:val="20"/>
          </w:rPr>
          <w:t xml:space="preserve">  </w:t>
        </w:r>
        <w:r w:rsidR="005874ED">
          <w:rPr>
            <w:rFonts w:ascii="Consolas" w:hAnsi="Consolas"/>
            <w:color w:val="000000"/>
            <w:szCs w:val="20"/>
          </w:rPr>
          <w:t>// invoke drop directly</w:t>
        </w:r>
      </w:ins>
      <w:r w:rsidR="0065430E"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br/>
      </w:r>
    </w:p>
    <w:p w14:paraId="607D742A" w14:textId="7C1AC717" w:rsidR="0079289D" w:rsidRDefault="00533462" w:rsidP="007135DB">
      <w:pPr>
        <w:spacing w:before="0" w:after="0"/>
        <w:rPr>
          <w:rFonts w:ascii="Consolas" w:hAnsi="Consolas"/>
          <w:color w:val="000000"/>
          <w:szCs w:val="20"/>
        </w:rPr>
      </w:pPr>
      <w:del w:id="135" w:author="Mihai Budiu" w:date="2016-04-06T15:36:00Z">
        <w:r w:rsidRPr="00A229BA" w:rsidDel="00B916B1">
          <w:rPr>
            <w:rFonts w:ascii="Consolas" w:hAnsi="Consolas"/>
            <w:color w:val="000000"/>
            <w:szCs w:val="20"/>
          </w:rPr>
          <w:delText xml:space="preserve"> </w:delText>
        </w:r>
      </w:del>
      <w:del w:id="136" w:author="Mihai Budiu" w:date="2016-04-06T15:33:00Z">
        <w:r w:rsidRPr="00A229BA" w:rsidDel="000E7A31">
          <w:rPr>
            <w:rFonts w:ascii="Consolas" w:hAnsi="Consolas"/>
            <w:color w:val="000000"/>
            <w:szCs w:val="20"/>
          </w:rPr>
          <w:delText xml:space="preserve">        </w:delText>
        </w:r>
        <w:r w:rsidR="002C1F3D" w:rsidRPr="00A229BA" w:rsidDel="000E7A31">
          <w:rPr>
            <w:rFonts w:ascii="Consolas" w:hAnsi="Consolas"/>
            <w:color w:val="000000"/>
            <w:szCs w:val="20"/>
          </w:rPr>
          <w:delText xml:space="preserve">    </w:delText>
        </w:r>
        <w:r w:rsidRPr="00A229BA" w:rsidDel="000E7A31">
          <w:rPr>
            <w:rFonts w:ascii="Consolas" w:hAnsi="Consolas"/>
            <w:color w:val="000000"/>
            <w:szCs w:val="20"/>
          </w:rPr>
          <w:delText xml:space="preserve"> </w:delText>
        </w:r>
        <w:r w:rsidR="0065430E" w:rsidRPr="00A229BA" w:rsidDel="000E7A31">
          <w:rPr>
            <w:rFonts w:ascii="Consolas" w:hAnsi="Consolas"/>
            <w:color w:val="000000"/>
            <w:szCs w:val="20"/>
          </w:rPr>
          <w:br/>
        </w:r>
        <w:r w:rsidRPr="00A229BA" w:rsidDel="000E7A31">
          <w:rPr>
            <w:rFonts w:ascii="Consolas" w:hAnsi="Consolas"/>
            <w:color w:val="000000"/>
            <w:szCs w:val="20"/>
          </w:rPr>
          <w:delText xml:space="preserve"> </w:delText>
        </w:r>
      </w:del>
      <w:del w:id="137" w:author="Mihai Budiu" w:date="2016-04-06T15:36:00Z">
        <w:r w:rsidRPr="00A229BA" w:rsidDel="00B916B1">
          <w:rPr>
            <w:rFonts w:ascii="Consolas" w:hAnsi="Consolas"/>
            <w:color w:val="000000"/>
            <w:szCs w:val="20"/>
          </w:rPr>
          <w:delText xml:space="preserve">  </w:delText>
        </w:r>
        <w:r w:rsidR="001D6B91" w:rsidDel="00B916B1">
          <w:rPr>
            <w:rFonts w:ascii="Consolas" w:hAnsi="Consolas"/>
            <w:color w:val="000000"/>
            <w:szCs w:val="20"/>
          </w:rPr>
          <w:delText xml:space="preserve"> </w:delText>
        </w:r>
        <w:r w:rsidR="0079289D" w:rsidDel="00B916B1">
          <w:rPr>
            <w:rFonts w:ascii="Consolas" w:hAnsi="Consolas"/>
            <w:color w:val="000000"/>
            <w:szCs w:val="20"/>
          </w:rPr>
          <w:delText xml:space="preserve">    </w:delText>
        </w:r>
        <w:r w:rsidRPr="00A229BA" w:rsidDel="00B916B1">
          <w:rPr>
            <w:rFonts w:ascii="Consolas" w:hAnsi="Consolas"/>
            <w:color w:val="000000"/>
            <w:szCs w:val="20"/>
          </w:rPr>
          <w:delText xml:space="preserve">  </w:delText>
        </w:r>
        <w:r w:rsidR="00D2696E" w:rsidDel="00B916B1">
          <w:rPr>
            <w:rFonts w:ascii="Consolas" w:hAnsi="Consolas"/>
            <w:color w:val="000000"/>
            <w:szCs w:val="20"/>
          </w:rPr>
          <w:delText>I</w:delText>
        </w:r>
        <w:r w:rsidR="00A84E42" w:rsidDel="00B916B1">
          <w:rPr>
            <w:rFonts w:ascii="Consolas" w:hAnsi="Consolas"/>
            <w:color w:val="000000"/>
            <w:szCs w:val="20"/>
          </w:rPr>
          <w:delText>p</w:delText>
        </w:r>
        <w:r w:rsidR="00D2696E" w:rsidDel="00B916B1">
          <w:rPr>
            <w:rFonts w:ascii="Consolas" w:hAnsi="Consolas"/>
            <w:color w:val="000000"/>
            <w:szCs w:val="20"/>
          </w:rPr>
          <w:delText>v4Add</w:delText>
        </w:r>
        <w:r w:rsidRPr="00A229BA" w:rsidDel="00B916B1">
          <w:rPr>
            <w:rFonts w:ascii="Consolas" w:hAnsi="Consolas"/>
            <w:color w:val="000000"/>
            <w:szCs w:val="20"/>
          </w:rPr>
          <w:delText>ress nextHop;</w:delText>
        </w:r>
        <w:r w:rsidR="003A096F" w:rsidRPr="00A229BA" w:rsidDel="00B916B1">
          <w:rPr>
            <w:rFonts w:ascii="Consolas" w:hAnsi="Consolas"/>
            <w:color w:val="000000"/>
            <w:szCs w:val="20"/>
          </w:rPr>
          <w:delText xml:space="preserve"> // temporary variable</w:delText>
        </w:r>
        <w:r w:rsidR="00293B9C" w:rsidRPr="00A229BA" w:rsidDel="00B916B1">
          <w:rPr>
            <w:rFonts w:ascii="Consolas" w:hAnsi="Consolas"/>
            <w:color w:val="000000"/>
            <w:szCs w:val="20"/>
          </w:rPr>
          <w:br/>
        </w:r>
      </w:del>
      <w:r w:rsidR="00293B9C" w:rsidRPr="00A229BA">
        <w:rPr>
          <w:rFonts w:ascii="Consolas" w:hAnsi="Consolas"/>
          <w:color w:val="000000"/>
          <w:szCs w:val="20"/>
        </w:rPr>
        <w:t xml:space="preserve">   </w:t>
      </w:r>
      <w:r w:rsidR="001D6B91">
        <w:rPr>
          <w:rFonts w:ascii="Consolas" w:hAnsi="Consolas"/>
          <w:color w:val="000000"/>
          <w:szCs w:val="20"/>
        </w:rPr>
        <w:t xml:space="preserve"> </w:t>
      </w:r>
      <w:r w:rsidR="00293B9C" w:rsidRPr="00A229BA">
        <w:rPr>
          <w:rFonts w:ascii="Consolas" w:hAnsi="Consolas"/>
          <w:color w:val="000000"/>
          <w:szCs w:val="20"/>
        </w:rPr>
        <w:t xml:space="preserve">  </w:t>
      </w:r>
      <w:r w:rsidR="0079289D">
        <w:rPr>
          <w:rFonts w:ascii="Consolas" w:hAnsi="Consolas"/>
          <w:color w:val="000000"/>
          <w:szCs w:val="20"/>
        </w:rPr>
        <w:t xml:space="preserve">    </w:t>
      </w:r>
      <w:r w:rsidR="003A096F" w:rsidRPr="00A229BA">
        <w:rPr>
          <w:rFonts w:ascii="Consolas" w:hAnsi="Consolas"/>
          <w:color w:val="000000"/>
          <w:szCs w:val="20"/>
        </w:rPr>
        <w:t>i</w:t>
      </w:r>
      <w:r w:rsidRPr="00A229BA">
        <w:rPr>
          <w:rFonts w:ascii="Consolas" w:hAnsi="Consolas"/>
          <w:color w:val="000000"/>
          <w:szCs w:val="20"/>
        </w:rPr>
        <w:t>pv4_match</w:t>
      </w:r>
      <w:r w:rsidR="00661CAC">
        <w:rPr>
          <w:rFonts w:ascii="Consolas" w:hAnsi="Consolas"/>
          <w:color w:val="000000"/>
          <w:szCs w:val="20"/>
        </w:rPr>
        <w:t>.apply</w:t>
      </w:r>
      <w:r w:rsidRPr="00A229BA">
        <w:rPr>
          <w:rFonts w:ascii="Consolas" w:hAnsi="Consolas"/>
          <w:color w:val="000000"/>
          <w:szCs w:val="20"/>
        </w:rPr>
        <w:t>(nextHop);</w:t>
      </w:r>
      <w:r w:rsidR="003A096F" w:rsidRPr="00A229BA">
        <w:rPr>
          <w:rFonts w:ascii="Consolas" w:hAnsi="Consolas"/>
          <w:color w:val="000000"/>
          <w:szCs w:val="20"/>
        </w:rPr>
        <w:t xml:space="preserve"> // write result in nextHop</w:t>
      </w:r>
      <w:r w:rsidR="0065430E" w:rsidRPr="00A229BA">
        <w:rPr>
          <w:rFonts w:ascii="Consolas" w:hAnsi="Consolas"/>
          <w:color w:val="000000"/>
          <w:szCs w:val="20"/>
        </w:rPr>
        <w:br/>
      </w:r>
      <w:r w:rsidRPr="00A229BA">
        <w:rPr>
          <w:rFonts w:ascii="Consolas" w:hAnsi="Consolas"/>
          <w:color w:val="000000"/>
          <w:szCs w:val="20"/>
        </w:rPr>
        <w:t xml:space="preserve">   </w:t>
      </w:r>
      <w:r w:rsidR="001D6B91">
        <w:rPr>
          <w:rFonts w:ascii="Consolas" w:hAnsi="Consolas"/>
          <w:color w:val="000000"/>
          <w:szCs w:val="20"/>
        </w:rPr>
        <w:t xml:space="preserve"> </w:t>
      </w:r>
      <w:r w:rsidRPr="00A229BA">
        <w:rPr>
          <w:rFonts w:ascii="Consolas" w:hAnsi="Consolas"/>
          <w:color w:val="000000"/>
          <w:szCs w:val="20"/>
        </w:rPr>
        <w:t xml:space="preserve">  </w:t>
      </w:r>
      <w:r w:rsidR="0079289D">
        <w:rPr>
          <w:rFonts w:ascii="Consolas" w:hAnsi="Consolas"/>
          <w:color w:val="000000"/>
          <w:szCs w:val="20"/>
        </w:rPr>
        <w:t xml:space="preserve">    </w:t>
      </w:r>
      <w:r w:rsidRPr="00A229BA">
        <w:rPr>
          <w:rFonts w:ascii="Consolas" w:hAnsi="Consolas"/>
          <w:b/>
          <w:color w:val="000000"/>
          <w:szCs w:val="20"/>
        </w:rPr>
        <w:t>if</w:t>
      </w:r>
      <w:r w:rsidRPr="00A229BA">
        <w:rPr>
          <w:rFonts w:ascii="Consolas" w:hAnsi="Consolas"/>
          <w:color w:val="000000"/>
          <w:szCs w:val="20"/>
        </w:rPr>
        <w:t xml:space="preserve"> (outCtrl.outputPort </w:t>
      </w:r>
      <w:r w:rsidR="00F07E14">
        <w:rPr>
          <w:rFonts w:ascii="Consolas" w:hAnsi="Consolas"/>
          <w:color w:val="000000"/>
          <w:szCs w:val="20"/>
        </w:rPr>
        <w:t>=</w:t>
      </w:r>
      <w:r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Pr="00A229BA">
        <w:rPr>
          <w:rFonts w:ascii="Consolas" w:hAnsi="Consolas"/>
          <w:color w:val="000000"/>
          <w:szCs w:val="20"/>
        </w:rPr>
        <w:t>)</w:t>
      </w:r>
      <w:ins w:id="138" w:author="Mihai Budiu" w:date="2016-04-06T15:35:00Z">
        <w:r w:rsidR="00F411E6">
          <w:rPr>
            <w:rFonts w:ascii="Consolas" w:hAnsi="Consolas"/>
            <w:color w:val="000000"/>
            <w:szCs w:val="20"/>
          </w:rPr>
          <w:t xml:space="preserve"> </w:t>
        </w:r>
      </w:ins>
      <w:del w:id="139" w:author="Mihai Budiu" w:date="2016-04-06T15:35:00Z">
        <w:r w:rsidR="0065430E" w:rsidRPr="00A229BA" w:rsidDel="00F411E6">
          <w:rPr>
            <w:rFonts w:ascii="Consolas" w:hAnsi="Consolas"/>
            <w:color w:val="000000"/>
            <w:szCs w:val="20"/>
          </w:rPr>
          <w:br/>
        </w:r>
        <w:r w:rsidRPr="00A229BA" w:rsidDel="00F411E6">
          <w:rPr>
            <w:rFonts w:ascii="Consolas" w:hAnsi="Consolas"/>
            <w:color w:val="000000"/>
            <w:szCs w:val="20"/>
          </w:rPr>
          <w:delText xml:space="preserve">   </w:delText>
        </w:r>
        <w:r w:rsidR="001D6B91" w:rsidDel="00F411E6">
          <w:rPr>
            <w:rFonts w:ascii="Consolas" w:hAnsi="Consolas"/>
            <w:color w:val="000000"/>
            <w:szCs w:val="20"/>
          </w:rPr>
          <w:delText xml:space="preserve"> </w:delText>
        </w:r>
        <w:r w:rsidRPr="00A229BA"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r w:rsidR="0079289D" w:rsidDel="00F411E6">
          <w:rPr>
            <w:rFonts w:ascii="Consolas" w:hAnsi="Consolas"/>
            <w:color w:val="000000"/>
            <w:szCs w:val="20"/>
          </w:rPr>
          <w:delText xml:space="preserve">    </w:delText>
        </w:r>
      </w:del>
      <w:r w:rsidRPr="00A229BA">
        <w:rPr>
          <w:rFonts w:ascii="Consolas" w:hAnsi="Consolas"/>
          <w:b/>
          <w:color w:val="000000"/>
          <w:szCs w:val="20"/>
        </w:rPr>
        <w:t>return</w:t>
      </w:r>
      <w:r w:rsidRPr="00A229BA">
        <w:rPr>
          <w:rFonts w:ascii="Consolas" w:hAnsi="Consolas"/>
          <w:color w:val="000000"/>
          <w:szCs w:val="20"/>
        </w:rPr>
        <w:t>;</w:t>
      </w:r>
      <w:ins w:id="140" w:author="Mihai Budiu" w:date="2016-04-06T15:36:00Z">
        <w:r w:rsidR="00F411E6">
          <w:rPr>
            <w:rFonts w:ascii="Consolas" w:hAnsi="Consolas"/>
            <w:color w:val="000000"/>
            <w:szCs w:val="20"/>
          </w:rPr>
          <w:br/>
        </w:r>
      </w:ins>
      <w:r w:rsidR="0065430E" w:rsidRPr="00A229BA">
        <w:rPr>
          <w:rFonts w:ascii="Consolas" w:hAnsi="Consolas"/>
          <w:color w:val="000000"/>
          <w:szCs w:val="20"/>
        </w:rPr>
        <w:br/>
      </w:r>
      <w:r w:rsidR="0079289D">
        <w:rPr>
          <w:rFonts w:ascii="Consolas" w:hAnsi="Consolas"/>
          <w:color w:val="000000"/>
          <w:szCs w:val="20"/>
        </w:rPr>
        <w:t xml:space="preserve">    </w:t>
      </w:r>
      <w:r w:rsidR="002C1F3D" w:rsidRPr="00A229BA">
        <w:rPr>
          <w:rFonts w:ascii="Consolas" w:hAnsi="Consolas"/>
          <w:color w:val="000000"/>
          <w:szCs w:val="20"/>
        </w:rPr>
        <w:t xml:space="preserve">    </w:t>
      </w:r>
      <w:r w:rsidRPr="00A229BA">
        <w:rPr>
          <w:rFonts w:ascii="Consolas" w:hAnsi="Consolas"/>
          <w:color w:val="000000"/>
          <w:szCs w:val="20"/>
        </w:rPr>
        <w:t xml:space="preserve">  </w:t>
      </w:r>
      <w:r w:rsidR="0065430E" w:rsidRPr="00A229BA">
        <w:rPr>
          <w:rFonts w:ascii="Consolas" w:hAnsi="Consolas"/>
          <w:color w:val="000000"/>
          <w:szCs w:val="20"/>
        </w:rPr>
        <w:t>c</w:t>
      </w:r>
      <w:r w:rsidRPr="00A229BA">
        <w:rPr>
          <w:rFonts w:ascii="Consolas" w:hAnsi="Consolas"/>
          <w:color w:val="000000"/>
          <w:szCs w:val="20"/>
        </w:rPr>
        <w:t>heck_ttl</w:t>
      </w:r>
      <w:r w:rsidR="00661CAC">
        <w:rPr>
          <w:rFonts w:ascii="Consolas" w:hAnsi="Consolas"/>
          <w:color w:val="000000"/>
          <w:szCs w:val="20"/>
        </w:rPr>
        <w:t>.apply</w:t>
      </w:r>
      <w:r w:rsidRPr="00A229BA">
        <w:rPr>
          <w:rFonts w:ascii="Consolas" w:hAnsi="Consolas"/>
          <w:color w:val="000000"/>
          <w:szCs w:val="20"/>
        </w:rPr>
        <w:t>();</w:t>
      </w:r>
      <w:r w:rsidR="0065430E" w:rsidRPr="00A229BA">
        <w:rPr>
          <w:rFonts w:ascii="Consolas" w:hAnsi="Consolas"/>
          <w:color w:val="000000"/>
          <w:szCs w:val="20"/>
        </w:rPr>
        <w:br/>
        <w:t xml:space="preserve"> </w:t>
      </w:r>
      <w:r w:rsidRPr="00A229BA">
        <w:rPr>
          <w:rFonts w:ascii="Consolas" w:hAnsi="Consolas"/>
          <w:color w:val="000000"/>
          <w:szCs w:val="20"/>
        </w:rPr>
        <w:t xml:space="preserve">   </w:t>
      </w:r>
      <w:r w:rsidR="0079289D">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CPU</w:t>
      </w:r>
      <w:r w:rsidR="003A096F" w:rsidRPr="00A229BA">
        <w:rPr>
          <w:rFonts w:ascii="Consolas" w:hAnsi="Consolas"/>
          <w:color w:val="000000"/>
          <w:szCs w:val="20"/>
        </w:rPr>
        <w:t>_PORT</w:t>
      </w:r>
      <w:ins w:id="141" w:author="Mihai Budiu" w:date="2016-04-06T15:35:00Z">
        <w:r w:rsidR="00F411E6">
          <w:rPr>
            <w:rFonts w:ascii="Consolas" w:hAnsi="Consolas"/>
            <w:color w:val="000000"/>
            <w:szCs w:val="20"/>
          </w:rPr>
          <w:t xml:space="preserve">) </w:t>
        </w:r>
      </w:ins>
      <w:del w:id="142" w:author="Mihai Budiu" w:date="2016-04-06T15:35:00Z">
        <w:r w:rsidRPr="00A229BA" w:rsidDel="00F411E6">
          <w:rPr>
            <w:rFonts w:ascii="Consolas" w:hAnsi="Consolas"/>
            <w:color w:val="000000"/>
            <w:szCs w:val="20"/>
          </w:rPr>
          <w:delText>)</w:delText>
        </w:r>
        <w:r w:rsidR="0065430E" w:rsidRPr="00A229BA" w:rsidDel="00F411E6">
          <w:rPr>
            <w:rFonts w:ascii="Consolas" w:hAnsi="Consolas"/>
            <w:color w:val="000000"/>
            <w:szCs w:val="20"/>
          </w:rPr>
          <w:br/>
        </w:r>
        <w:r w:rsidRPr="00A229BA"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r w:rsidR="0079289D"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del>
      <w:r w:rsidRPr="00A229BA">
        <w:rPr>
          <w:rFonts w:ascii="Consolas" w:hAnsi="Consolas"/>
          <w:b/>
          <w:color w:val="000000"/>
          <w:szCs w:val="20"/>
        </w:rPr>
        <w:t>return</w:t>
      </w:r>
      <w:r w:rsidRPr="00A229BA">
        <w:rPr>
          <w:rFonts w:ascii="Consolas" w:hAnsi="Consolas"/>
          <w:color w:val="000000"/>
          <w:szCs w:val="20"/>
        </w:rPr>
        <w:t>;</w:t>
      </w:r>
      <w:r w:rsidR="0065430E" w:rsidRPr="00A229BA">
        <w:rPr>
          <w:rFonts w:ascii="Consolas" w:hAnsi="Consolas"/>
          <w:color w:val="000000"/>
          <w:szCs w:val="20"/>
        </w:rPr>
        <w:br/>
      </w:r>
      <w:ins w:id="143" w:author="Mihai Budiu" w:date="2016-04-06T15:36:00Z">
        <w:r w:rsidR="00F411E6">
          <w:rPr>
            <w:rFonts w:ascii="Consolas" w:hAnsi="Consolas"/>
            <w:color w:val="000000"/>
            <w:szCs w:val="20"/>
          </w:rPr>
          <w:br/>
        </w:r>
      </w:ins>
      <w:r w:rsidR="0079289D">
        <w:rPr>
          <w:rFonts w:ascii="Consolas" w:hAnsi="Consolas"/>
          <w:color w:val="000000"/>
          <w:szCs w:val="20"/>
        </w:rPr>
        <w:t xml:space="preserve">    </w:t>
      </w:r>
      <w:r w:rsidR="002C1F3D" w:rsidRPr="00A229BA">
        <w:rPr>
          <w:rFonts w:ascii="Consolas" w:hAnsi="Consolas"/>
          <w:color w:val="000000"/>
          <w:szCs w:val="20"/>
        </w:rPr>
        <w:t xml:space="preserve">    </w:t>
      </w:r>
      <w:r w:rsidRPr="00A229BA">
        <w:rPr>
          <w:rFonts w:ascii="Consolas" w:hAnsi="Consolas"/>
          <w:color w:val="000000"/>
          <w:szCs w:val="20"/>
        </w:rPr>
        <w:t xml:space="preserve">  </w:t>
      </w:r>
      <w:r w:rsidR="003A096F" w:rsidRPr="00A229BA">
        <w:rPr>
          <w:rFonts w:ascii="Consolas" w:hAnsi="Consolas"/>
          <w:color w:val="000000"/>
          <w:szCs w:val="20"/>
        </w:rPr>
        <w:t>dmac</w:t>
      </w:r>
      <w:r w:rsidR="00661CAC">
        <w:rPr>
          <w:rFonts w:ascii="Consolas" w:hAnsi="Consolas"/>
          <w:color w:val="000000"/>
          <w:szCs w:val="20"/>
        </w:rPr>
        <w:t>.apply</w:t>
      </w:r>
      <w:r w:rsidRPr="00A229BA">
        <w:rPr>
          <w:rFonts w:ascii="Consolas" w:hAnsi="Consolas"/>
          <w:color w:val="000000"/>
          <w:szCs w:val="20"/>
        </w:rPr>
        <w:t>(nextHop);</w:t>
      </w:r>
      <w:r w:rsidR="0065430E" w:rsidRPr="00A229BA">
        <w:rPr>
          <w:rFonts w:ascii="Consolas" w:hAnsi="Consolas"/>
          <w:color w:val="000000"/>
          <w:szCs w:val="20"/>
        </w:rPr>
        <w:br/>
      </w:r>
      <w:r w:rsidRPr="00A229BA">
        <w:rPr>
          <w:rFonts w:ascii="Consolas" w:hAnsi="Consolas"/>
          <w:color w:val="000000"/>
          <w:szCs w:val="20"/>
        </w:rPr>
        <w:t xml:space="preserve">    </w:t>
      </w:r>
      <w:r w:rsidR="0079289D">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Pr="00A229BA">
        <w:rPr>
          <w:rFonts w:ascii="Consolas" w:hAnsi="Consolas"/>
          <w:color w:val="000000"/>
          <w:szCs w:val="20"/>
        </w:rPr>
        <w:t>)</w:t>
      </w:r>
      <w:ins w:id="144" w:author="Mihai Budiu" w:date="2016-04-06T15:36:00Z">
        <w:r w:rsidR="00F411E6">
          <w:rPr>
            <w:rFonts w:ascii="Consolas" w:hAnsi="Consolas"/>
            <w:color w:val="000000"/>
            <w:szCs w:val="20"/>
          </w:rPr>
          <w:t xml:space="preserve"> </w:t>
        </w:r>
      </w:ins>
      <w:del w:id="145" w:author="Mihai Budiu" w:date="2016-04-06T15:36:00Z">
        <w:r w:rsidR="0065430E" w:rsidRPr="00A229BA" w:rsidDel="00F411E6">
          <w:rPr>
            <w:rFonts w:ascii="Consolas" w:hAnsi="Consolas"/>
            <w:color w:val="000000"/>
            <w:szCs w:val="20"/>
          </w:rPr>
          <w:br/>
        </w:r>
        <w:r w:rsidRPr="00A229BA"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r w:rsidR="0079289D"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del>
      <w:r w:rsidRPr="00A229BA">
        <w:rPr>
          <w:rFonts w:ascii="Consolas" w:hAnsi="Consolas"/>
          <w:b/>
          <w:color w:val="000000"/>
          <w:szCs w:val="20"/>
        </w:rPr>
        <w:t>return</w:t>
      </w:r>
      <w:r w:rsidRPr="00A229BA">
        <w:rPr>
          <w:rFonts w:ascii="Consolas" w:hAnsi="Consolas"/>
          <w:color w:val="000000"/>
          <w:szCs w:val="20"/>
        </w:rPr>
        <w:t>;</w:t>
      </w:r>
      <w:r w:rsidR="0065430E" w:rsidRPr="00A229BA">
        <w:rPr>
          <w:rFonts w:ascii="Consolas" w:hAnsi="Consolas"/>
          <w:color w:val="000000"/>
          <w:szCs w:val="20"/>
        </w:rPr>
        <w:br/>
      </w:r>
      <w:ins w:id="146" w:author="Mihai Budiu" w:date="2016-04-06T15:36:00Z">
        <w:r w:rsidR="00F411E6">
          <w:rPr>
            <w:rFonts w:ascii="Consolas" w:hAnsi="Consolas"/>
            <w:color w:val="000000"/>
            <w:szCs w:val="20"/>
          </w:rPr>
          <w:br/>
        </w:r>
      </w:ins>
      <w:r w:rsidR="0079289D">
        <w:rPr>
          <w:rFonts w:ascii="Consolas" w:hAnsi="Consolas"/>
          <w:color w:val="000000"/>
          <w:szCs w:val="20"/>
        </w:rPr>
        <w:t xml:space="preserve">    </w:t>
      </w:r>
      <w:r w:rsidR="002C1F3D" w:rsidRPr="00A229BA">
        <w:rPr>
          <w:rFonts w:ascii="Consolas" w:hAnsi="Consolas"/>
          <w:color w:val="000000"/>
          <w:szCs w:val="20"/>
        </w:rPr>
        <w:t xml:space="preserve">    </w:t>
      </w:r>
      <w:r w:rsidR="0065430E" w:rsidRPr="00A229BA">
        <w:rPr>
          <w:rFonts w:ascii="Consolas" w:hAnsi="Consolas"/>
          <w:color w:val="000000"/>
          <w:szCs w:val="20"/>
        </w:rPr>
        <w:t xml:space="preserve">  </w:t>
      </w:r>
      <w:r w:rsidRPr="00A229BA">
        <w:rPr>
          <w:rFonts w:ascii="Consolas" w:hAnsi="Consolas"/>
          <w:color w:val="000000"/>
          <w:szCs w:val="20"/>
        </w:rPr>
        <w:t>s</w:t>
      </w:r>
      <w:r w:rsidR="003A096F" w:rsidRPr="00A229BA">
        <w:rPr>
          <w:rFonts w:ascii="Consolas" w:hAnsi="Consolas"/>
          <w:color w:val="000000"/>
          <w:szCs w:val="20"/>
        </w:rPr>
        <w:t>mac</w:t>
      </w:r>
      <w:r w:rsidR="00661CAC">
        <w:rPr>
          <w:rFonts w:ascii="Consolas" w:hAnsi="Consolas"/>
          <w:color w:val="000000"/>
          <w:szCs w:val="20"/>
        </w:rPr>
        <w:t>.apply</w:t>
      </w:r>
      <w:r w:rsidRPr="00A229BA">
        <w:rPr>
          <w:rFonts w:ascii="Consolas" w:hAnsi="Consolas"/>
          <w:color w:val="000000"/>
          <w:szCs w:val="20"/>
        </w:rPr>
        <w:t>();</w:t>
      </w:r>
    </w:p>
    <w:p w14:paraId="1A14F452" w14:textId="38088B32" w:rsidR="00293B9C" w:rsidRPr="00A229BA" w:rsidRDefault="0079289D" w:rsidP="007135DB">
      <w:pPr>
        <w:spacing w:before="0" w:after="0"/>
        <w:rPr>
          <w:rFonts w:ascii="Consolas" w:hAnsi="Consolas"/>
          <w:color w:val="000000"/>
          <w:szCs w:val="20"/>
        </w:rPr>
      </w:pPr>
      <w:r>
        <w:rPr>
          <w:rFonts w:ascii="Consolas" w:hAnsi="Consolas"/>
          <w:color w:val="000000"/>
          <w:szCs w:val="20"/>
        </w:rPr>
        <w:t xml:space="preserve">    } // end of apply</w:t>
      </w:r>
      <w:r w:rsidR="0065430E" w:rsidRPr="00A229BA">
        <w:rPr>
          <w:rFonts w:ascii="Consolas" w:hAnsi="Consolas"/>
          <w:color w:val="000000"/>
          <w:szCs w:val="20"/>
        </w:rPr>
        <w:br/>
      </w:r>
      <w:r w:rsidR="00533462" w:rsidRPr="00A229BA">
        <w:rPr>
          <w:rFonts w:ascii="Consolas" w:hAnsi="Consolas"/>
          <w:color w:val="000000"/>
          <w:szCs w:val="20"/>
        </w:rPr>
        <w:t>}</w:t>
      </w:r>
      <w:r w:rsidR="003A096F" w:rsidRPr="00A229BA">
        <w:rPr>
          <w:rFonts w:ascii="Consolas" w:hAnsi="Consolas"/>
          <w:color w:val="000000"/>
          <w:szCs w:val="20"/>
        </w:rPr>
        <w:t xml:space="preserve"> // end of </w:t>
      </w:r>
      <w:r>
        <w:rPr>
          <w:rFonts w:ascii="Consolas" w:hAnsi="Consolas"/>
          <w:color w:val="000000"/>
          <w:szCs w:val="20"/>
        </w:rPr>
        <w:t>control</w:t>
      </w:r>
      <w:r w:rsidR="0065430E" w:rsidRPr="00A229BA">
        <w:rPr>
          <w:rFonts w:ascii="Consolas" w:hAnsi="Consolas"/>
          <w:color w:val="000000"/>
          <w:szCs w:val="20"/>
        </w:rPr>
        <w:br/>
      </w:r>
      <w:r w:rsidR="00533462" w:rsidRPr="00A229BA">
        <w:rPr>
          <w:rFonts w:ascii="Consolas" w:hAnsi="Consolas"/>
          <w:color w:val="000000"/>
          <w:szCs w:val="20"/>
        </w:rPr>
        <w:t xml:space="preserve">     </w:t>
      </w:r>
    </w:p>
    <w:p w14:paraId="4A496A7E" w14:textId="1B474208" w:rsidR="00641E4A" w:rsidRDefault="00293B9C" w:rsidP="007135DB">
      <w:pPr>
        <w:spacing w:before="0" w:after="0"/>
        <w:rPr>
          <w:rFonts w:ascii="Consolas" w:hAnsi="Consolas"/>
          <w:color w:val="000000"/>
          <w:szCs w:val="20"/>
        </w:rPr>
      </w:pPr>
      <w:r w:rsidRPr="00A229BA">
        <w:rPr>
          <w:rFonts w:ascii="Consolas" w:hAnsi="Consolas"/>
          <w:color w:val="000000"/>
          <w:szCs w:val="20"/>
        </w:rPr>
        <w:t>// deparser section</w:t>
      </w:r>
      <w:r w:rsidR="0065430E" w:rsidRPr="00A229BA">
        <w:rPr>
          <w:rFonts w:ascii="Consolas" w:hAnsi="Consolas"/>
          <w:color w:val="000000"/>
          <w:szCs w:val="20"/>
        </w:rPr>
        <w:br/>
      </w:r>
      <w:r w:rsidR="00A35FCD">
        <w:rPr>
          <w:rFonts w:ascii="Consolas" w:hAnsi="Consolas"/>
          <w:b/>
          <w:color w:val="000000"/>
          <w:szCs w:val="20"/>
        </w:rPr>
        <w:t>control</w:t>
      </w:r>
      <w:r w:rsidR="007620CA" w:rsidRPr="00A229BA">
        <w:rPr>
          <w:rFonts w:ascii="Consolas" w:hAnsi="Consolas"/>
          <w:color w:val="000000"/>
          <w:szCs w:val="20"/>
        </w:rPr>
        <w:t xml:space="preserve"> T</w:t>
      </w:r>
      <w:r w:rsidR="00533462" w:rsidRPr="00A229BA">
        <w:rPr>
          <w:rFonts w:ascii="Consolas" w:hAnsi="Consolas"/>
          <w:color w:val="000000"/>
          <w:szCs w:val="20"/>
        </w:rPr>
        <w:t>opDeparser(</w:t>
      </w:r>
      <w:r w:rsidR="00EB2ADC">
        <w:rPr>
          <w:rFonts w:ascii="Consolas" w:hAnsi="Consolas"/>
          <w:b/>
          <w:color w:val="000000"/>
          <w:szCs w:val="20"/>
        </w:rPr>
        <w:t>in</w:t>
      </w:r>
      <w:r w:rsidR="00EB2ADC"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w:t>
      </w:r>
      <w:r w:rsidR="00154DE1">
        <w:rPr>
          <w:rFonts w:ascii="Consolas" w:hAnsi="Consolas"/>
          <w:color w:val="000000"/>
          <w:szCs w:val="20"/>
        </w:rPr>
        <w:t xml:space="preserve">, </w:t>
      </w:r>
      <w:r w:rsidR="0068125D">
        <w:rPr>
          <w:rFonts w:ascii="Consolas" w:hAnsi="Consolas"/>
          <w:color w:val="000000"/>
          <w:szCs w:val="20"/>
        </w:rPr>
        <w:t>packet_out</w:t>
      </w:r>
      <w:r w:rsidR="00154DE1" w:rsidRPr="00A229BA">
        <w:rPr>
          <w:rFonts w:ascii="Consolas" w:hAnsi="Consolas"/>
          <w:color w:val="000000"/>
          <w:szCs w:val="20"/>
        </w:rPr>
        <w:t xml:space="preserve"> b</w:t>
      </w:r>
      <w:r w:rsidR="00533462" w:rsidRPr="00A229BA">
        <w:rPr>
          <w:rFonts w:ascii="Consolas" w:hAnsi="Consolas"/>
          <w:color w:val="000000"/>
          <w:szCs w:val="20"/>
        </w:rPr>
        <w:t>)</w:t>
      </w:r>
      <w:r w:rsidR="00110CBC">
        <w:rPr>
          <w:rFonts w:ascii="Consolas" w:hAnsi="Consolas"/>
          <w:color w:val="000000"/>
          <w:szCs w:val="20"/>
        </w:rPr>
        <w:t xml:space="preserve"> </w:t>
      </w:r>
      <w:r w:rsidR="00533462" w:rsidRPr="00A229BA">
        <w:rPr>
          <w:rFonts w:ascii="Consolas" w:hAnsi="Consolas"/>
          <w:color w:val="000000"/>
          <w:szCs w:val="20"/>
        </w:rPr>
        <w:t>{</w:t>
      </w:r>
    </w:p>
    <w:p w14:paraId="6629C59A" w14:textId="60A9F4B7" w:rsidR="00110CBC" w:rsidRDefault="0079289D" w:rsidP="0079289D">
      <w:pPr>
        <w:spacing w:before="0" w:after="0"/>
        <w:rPr>
          <w:rFonts w:ascii="Consolas" w:hAnsi="Consolas"/>
          <w:color w:val="000000"/>
          <w:szCs w:val="20"/>
        </w:rPr>
      </w:pPr>
      <w:r>
        <w:rPr>
          <w:rFonts w:ascii="Consolas" w:hAnsi="Consolas"/>
          <w:color w:val="000000"/>
          <w:szCs w:val="20"/>
        </w:rPr>
        <w:t xml:space="preserve">    </w:t>
      </w:r>
      <w:r w:rsidR="00641E4A">
        <w:rPr>
          <w:rFonts w:ascii="Consolas" w:hAnsi="Consolas"/>
          <w:color w:val="000000"/>
          <w:szCs w:val="20"/>
        </w:rPr>
        <w:t>Checksum16</w:t>
      </w:r>
      <w:r>
        <w:rPr>
          <w:rFonts w:ascii="Consolas" w:hAnsi="Consolas"/>
          <w:color w:val="000000"/>
          <w:szCs w:val="20"/>
        </w:rPr>
        <w:t>()</w:t>
      </w:r>
      <w:r w:rsidR="00641E4A">
        <w:rPr>
          <w:rFonts w:ascii="Consolas" w:hAnsi="Consolas"/>
          <w:color w:val="000000"/>
          <w:szCs w:val="20"/>
        </w:rPr>
        <w:t xml:space="preserve"> ck;</w:t>
      </w:r>
    </w:p>
    <w:p w14:paraId="600E9F5B" w14:textId="1CFB6924"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Pr="00150308">
        <w:rPr>
          <w:rFonts w:ascii="Consolas" w:hAnsi="Consolas"/>
          <w:b/>
          <w:color w:val="000000"/>
          <w:szCs w:val="20"/>
        </w:rPr>
        <w:t>apply</w:t>
      </w:r>
      <w:r>
        <w:rPr>
          <w:rFonts w:ascii="Consolas" w:hAnsi="Consolas"/>
          <w:color w:val="000000"/>
          <w:szCs w:val="20"/>
        </w:rPr>
        <w:t xml:space="preserve"> {</w:t>
      </w:r>
      <w:r w:rsidR="00E01ED4">
        <w:rPr>
          <w:rFonts w:ascii="Consolas" w:hAnsi="Consolas"/>
          <w:color w:val="000000"/>
          <w:szCs w:val="20"/>
        </w:rPr>
        <w:br/>
      </w:r>
      <w:r w:rsidR="0079289D" w:rsidRPr="00A229BA">
        <w:rPr>
          <w:rFonts w:ascii="Consolas" w:hAnsi="Consolas"/>
          <w:color w:val="000000"/>
          <w:szCs w:val="20"/>
        </w:rPr>
        <w:t xml:space="preserve">    </w:t>
      </w:r>
      <w:r>
        <w:rPr>
          <w:rFonts w:ascii="Consolas" w:hAnsi="Consolas"/>
          <w:color w:val="000000"/>
          <w:szCs w:val="20"/>
        </w:rPr>
        <w:t xml:space="preserve">    </w:t>
      </w:r>
      <w:r w:rsidR="0079289D" w:rsidRPr="00A229BA">
        <w:rPr>
          <w:rFonts w:ascii="Consolas" w:hAnsi="Consolas"/>
          <w:color w:val="000000"/>
          <w:szCs w:val="20"/>
        </w:rPr>
        <w:t>b.emit(p.ethernet);</w:t>
      </w:r>
    </w:p>
    <w:p w14:paraId="36E51BF4" w14:textId="598712A1"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if (p.</w:t>
      </w:r>
      <w:proofErr w:type="gramStart"/>
      <w:r w:rsidR="0079289D">
        <w:rPr>
          <w:rFonts w:ascii="Consolas" w:hAnsi="Consolas"/>
          <w:color w:val="000000"/>
          <w:szCs w:val="20"/>
        </w:rPr>
        <w:t>ip.</w:t>
      </w:r>
      <w:r w:rsidR="007529C8">
        <w:rPr>
          <w:rFonts w:ascii="Consolas" w:hAnsi="Consolas"/>
          <w:color w:val="000000"/>
          <w:szCs w:val="20"/>
        </w:rPr>
        <w:t>isV</w:t>
      </w:r>
      <w:r w:rsidR="0079289D">
        <w:rPr>
          <w:rFonts w:ascii="Consolas" w:hAnsi="Consolas"/>
          <w:color w:val="000000"/>
          <w:szCs w:val="20"/>
        </w:rPr>
        <w:t>alid</w:t>
      </w:r>
      <w:proofErr w:type="gramEnd"/>
      <w:r w:rsidR="007529C8">
        <w:rPr>
          <w:rFonts w:ascii="Consolas" w:hAnsi="Consolas"/>
          <w:color w:val="000000"/>
          <w:szCs w:val="20"/>
        </w:rPr>
        <w:t>()</w:t>
      </w:r>
      <w:r w:rsidR="0079289D">
        <w:rPr>
          <w:rFonts w:ascii="Consolas" w:hAnsi="Consolas"/>
          <w:color w:val="000000"/>
          <w:szCs w:val="20"/>
        </w:rPr>
        <w:t>) {</w:t>
      </w:r>
    </w:p>
    <w:p w14:paraId="079A2F09" w14:textId="578DC6F8" w:rsidR="00641E4A"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E01ED4">
        <w:rPr>
          <w:rFonts w:ascii="Consolas" w:hAnsi="Consolas"/>
          <w:color w:val="000000"/>
          <w:szCs w:val="20"/>
        </w:rPr>
        <w:t xml:space="preserve">    </w:t>
      </w:r>
      <w:proofErr w:type="gramStart"/>
      <w:r w:rsidR="00E01ED4">
        <w:rPr>
          <w:rFonts w:ascii="Consolas" w:hAnsi="Consolas"/>
          <w:color w:val="000000"/>
          <w:szCs w:val="20"/>
        </w:rPr>
        <w:t>ck.clear</w:t>
      </w:r>
      <w:proofErr w:type="gramEnd"/>
      <w:r w:rsidR="00E01ED4">
        <w:rPr>
          <w:rFonts w:ascii="Consolas" w:hAnsi="Consolas"/>
          <w:color w:val="000000"/>
          <w:szCs w:val="20"/>
        </w:rPr>
        <w:t>();       // prepare checksum unit</w:t>
      </w:r>
    </w:p>
    <w:p w14:paraId="326984C4" w14:textId="28EAAF8D" w:rsidR="00641E4A" w:rsidRDefault="002C4E23"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110CBC">
        <w:rPr>
          <w:rFonts w:ascii="Consolas" w:hAnsi="Consolas"/>
          <w:color w:val="000000"/>
          <w:szCs w:val="20"/>
        </w:rPr>
        <w:t xml:space="preserve">    </w:t>
      </w:r>
      <w:r>
        <w:rPr>
          <w:rFonts w:ascii="Consolas" w:hAnsi="Consolas"/>
          <w:color w:val="000000"/>
          <w:szCs w:val="20"/>
        </w:rPr>
        <w:t>p.ip.hdrChecksum = 16</w:t>
      </w:r>
      <w:r w:rsidR="0079289D">
        <w:rPr>
          <w:rFonts w:ascii="Consolas" w:hAnsi="Consolas"/>
          <w:color w:val="000000"/>
          <w:szCs w:val="20"/>
        </w:rPr>
        <w:t>w</w:t>
      </w:r>
      <w:r>
        <w:rPr>
          <w:rFonts w:ascii="Consolas" w:hAnsi="Consolas"/>
          <w:color w:val="000000"/>
          <w:szCs w:val="20"/>
        </w:rPr>
        <w:t>0; // clear checksum</w:t>
      </w:r>
      <w:r>
        <w:rPr>
          <w:rFonts w:ascii="Consolas" w:hAnsi="Consolas"/>
          <w:color w:val="000000"/>
          <w:szCs w:val="20"/>
        </w:rPr>
        <w:br/>
      </w:r>
      <w:r w:rsidR="00110CBC">
        <w:rPr>
          <w:rFonts w:ascii="Consolas" w:hAnsi="Consolas"/>
          <w:color w:val="000000"/>
          <w:szCs w:val="20"/>
        </w:rPr>
        <w:t xml:space="preserve">    </w:t>
      </w:r>
      <w:r w:rsidR="0079289D">
        <w:rPr>
          <w:rFonts w:ascii="Consolas" w:hAnsi="Consolas"/>
          <w:color w:val="000000"/>
          <w:szCs w:val="20"/>
        </w:rPr>
        <w:t xml:space="preserve">    </w:t>
      </w:r>
      <w:r w:rsidR="00641E4A">
        <w:rPr>
          <w:rFonts w:ascii="Consolas" w:hAnsi="Consolas"/>
          <w:color w:val="000000"/>
          <w:szCs w:val="20"/>
        </w:rPr>
        <w:t xml:space="preserve">    ck.</w:t>
      </w:r>
      <w:r w:rsidR="00140667">
        <w:rPr>
          <w:rFonts w:ascii="Consolas" w:hAnsi="Consolas"/>
          <w:color w:val="000000"/>
          <w:szCs w:val="20"/>
        </w:rPr>
        <w:t>update</w:t>
      </w:r>
      <w:r w:rsidR="00641E4A">
        <w:rPr>
          <w:rFonts w:ascii="Consolas" w:hAnsi="Consolas"/>
          <w:color w:val="000000"/>
          <w:szCs w:val="20"/>
        </w:rPr>
        <w:t>(p.ip);  // compute new checksum.</w:t>
      </w:r>
    </w:p>
    <w:p w14:paraId="1C644057" w14:textId="636F9E60" w:rsidR="0079289D"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641E4A">
        <w:rPr>
          <w:rFonts w:ascii="Consolas" w:hAnsi="Consolas"/>
          <w:color w:val="000000"/>
          <w:szCs w:val="20"/>
        </w:rPr>
        <w:t xml:space="preserve">    p.</w:t>
      </w:r>
      <w:proofErr w:type="gramStart"/>
      <w:r w:rsidR="00641E4A">
        <w:rPr>
          <w:rFonts w:ascii="Consolas" w:hAnsi="Consolas"/>
          <w:color w:val="000000"/>
          <w:szCs w:val="20"/>
        </w:rPr>
        <w:t>ip.hdrChecksum</w:t>
      </w:r>
      <w:proofErr w:type="gramEnd"/>
      <w:r w:rsidR="00641E4A">
        <w:rPr>
          <w:rFonts w:ascii="Consolas" w:hAnsi="Consolas"/>
          <w:color w:val="000000"/>
          <w:szCs w:val="20"/>
        </w:rPr>
        <w:t xml:space="preserve"> = ck.get();</w:t>
      </w:r>
    </w:p>
    <w:p w14:paraId="2F06D5BD" w14:textId="77777777" w:rsidR="00110CBC" w:rsidRDefault="00110CBC"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emit(p.ip);</w:t>
      </w:r>
    </w:p>
    <w:p w14:paraId="4A8C69AE" w14:textId="1BCA6B3E" w:rsidR="004028E0" w:rsidRPr="00A229BA" w:rsidRDefault="00110CBC" w:rsidP="007135DB">
      <w:pPr>
        <w:spacing w:before="0" w:after="0"/>
        <w:rPr>
          <w:rFonts w:ascii="Consolas" w:hAnsi="Consolas"/>
          <w:color w:val="000000"/>
          <w:szCs w:val="20"/>
        </w:rPr>
      </w:pPr>
      <w:r>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lastRenderedPageBreak/>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8C3902" w:rsidRPr="00A229BA">
        <w:rPr>
          <w:rFonts w:ascii="Consolas" w:hAnsi="Consolas"/>
          <w:color w:val="000000"/>
          <w:szCs w:val="20"/>
        </w:rPr>
        <w:t xml:space="preserve">Instantiate the top-level </w:t>
      </w:r>
      <w:r w:rsidR="003B62D7">
        <w:rPr>
          <w:rFonts w:ascii="Consolas" w:hAnsi="Consolas"/>
          <w:color w:val="000000"/>
          <w:szCs w:val="20"/>
        </w:rPr>
        <w:t>Simple</w:t>
      </w:r>
      <w:r w:rsidR="008C3902" w:rsidRPr="00A229BA">
        <w:rPr>
          <w:rFonts w:ascii="Consolas" w:hAnsi="Consolas"/>
          <w:color w:val="000000"/>
          <w:szCs w:val="20"/>
        </w:rPr>
        <w:t xml:space="preserve"> </w:t>
      </w:r>
      <w:r w:rsidR="000F6635">
        <w:rPr>
          <w:rFonts w:ascii="Consolas" w:hAnsi="Consolas"/>
          <w:color w:val="000000"/>
          <w:szCs w:val="20"/>
        </w:rPr>
        <w:t>package</w:t>
      </w:r>
      <w:r w:rsidR="008C3902" w:rsidRPr="00A229BA">
        <w:rPr>
          <w:rFonts w:ascii="Consolas" w:hAnsi="Consolas"/>
          <w:color w:val="000000"/>
          <w:szCs w:val="20"/>
        </w:rPr>
        <w:t>.</w:t>
      </w:r>
    </w:p>
    <w:p w14:paraId="62E78331" w14:textId="19E29BF7" w:rsidR="00533462" w:rsidRPr="009906A4" w:rsidRDefault="004028E0" w:rsidP="007135DB">
      <w:pPr>
        <w:spacing w:before="0" w:after="0"/>
        <w:rPr>
          <w:rFonts w:ascii="Times" w:hAnsi="Times"/>
          <w:szCs w:val="20"/>
        </w:rPr>
      </w:pPr>
      <w:r w:rsidRPr="00A229BA">
        <w:rPr>
          <w:rFonts w:ascii="Consolas" w:hAnsi="Consolas"/>
          <w:color w:val="000000"/>
          <w:szCs w:val="20"/>
        </w:rPr>
        <w:t>// use T</w:t>
      </w:r>
      <w:r w:rsidR="008C3902" w:rsidRPr="00A229BA">
        <w:rPr>
          <w:rFonts w:ascii="Consolas" w:hAnsi="Consolas"/>
          <w:color w:val="000000"/>
          <w:szCs w:val="20"/>
        </w:rPr>
        <w:t>opParser for the</w:t>
      </w:r>
      <w:r w:rsidRPr="00A229BA">
        <w:rPr>
          <w:rFonts w:ascii="Consolas" w:hAnsi="Consolas"/>
          <w:color w:val="000000"/>
          <w:szCs w:val="20"/>
        </w:rPr>
        <w:t xml:space="preserve"> </w:t>
      </w:r>
      <w:r w:rsidR="008C3902" w:rsidRPr="00A229BA">
        <w:rPr>
          <w:rFonts w:ascii="Consolas" w:hAnsi="Consolas"/>
          <w:color w:val="000000"/>
          <w:szCs w:val="20"/>
        </w:rPr>
        <w:t xml:space="preserve">p </w:t>
      </w:r>
      <w:r w:rsidRPr="00A229BA">
        <w:rPr>
          <w:rFonts w:ascii="Consolas" w:hAnsi="Consolas"/>
          <w:color w:val="000000"/>
          <w:szCs w:val="20"/>
        </w:rPr>
        <w:t>Parser, etc.</w:t>
      </w:r>
      <w:r w:rsidR="00436934">
        <w:rPr>
          <w:rFonts w:ascii="Consolas" w:hAnsi="Consolas"/>
          <w:color w:val="000000"/>
          <w:szCs w:val="20"/>
        </w:rPr>
        <w:br/>
      </w:r>
      <w:r w:rsidR="00533462" w:rsidRPr="00A229BA">
        <w:rPr>
          <w:rFonts w:ascii="Consolas" w:hAnsi="Consolas"/>
          <w:color w:val="000000"/>
          <w:szCs w:val="20"/>
        </w:rPr>
        <w:t>Switch(</w:t>
      </w:r>
      <w:r w:rsidR="007620CA" w:rsidRPr="00A229BA">
        <w:rPr>
          <w:rFonts w:ascii="Consolas" w:hAnsi="Consolas"/>
          <w:color w:val="000000"/>
          <w:szCs w:val="20"/>
        </w:rPr>
        <w:t>T</w:t>
      </w:r>
      <w:r w:rsidR="00533462" w:rsidRPr="00A229BA">
        <w:rPr>
          <w:rFonts w:ascii="Consolas" w:hAnsi="Consolas"/>
          <w:color w:val="000000"/>
          <w:szCs w:val="20"/>
        </w:rPr>
        <w:t>opParser</w:t>
      </w:r>
      <w:r w:rsidR="003B62D7">
        <w:rPr>
          <w:rFonts w:ascii="Consolas" w:hAnsi="Consolas"/>
          <w:color w:val="000000"/>
          <w:szCs w:val="20"/>
        </w:rPr>
        <w:t>(),</w:t>
      </w:r>
      <w:r w:rsidR="0065430E" w:rsidRPr="00A229BA">
        <w:rPr>
          <w:rFonts w:ascii="Consolas" w:hAnsi="Consolas"/>
          <w:color w:val="000000"/>
          <w:szCs w:val="20"/>
        </w:rPr>
        <w:br/>
      </w:r>
      <w:r w:rsidR="00436934">
        <w:rPr>
          <w:rFonts w:ascii="Consolas" w:hAnsi="Consolas"/>
          <w:color w:val="000000"/>
          <w:szCs w:val="20"/>
        </w:rPr>
        <w:t xml:space="preserve">    </w:t>
      </w:r>
      <w:r w:rsidR="007620CA" w:rsidRPr="00A229BA">
        <w:rPr>
          <w:rFonts w:ascii="Consolas" w:hAnsi="Consolas"/>
          <w:color w:val="000000"/>
          <w:szCs w:val="20"/>
        </w:rPr>
        <w:t xml:space="preserve">   </w:t>
      </w:r>
      <w:r w:rsidR="00A84E42">
        <w:rPr>
          <w:rFonts w:ascii="Consolas" w:hAnsi="Consolas"/>
          <w:color w:val="000000"/>
          <w:szCs w:val="20"/>
        </w:rPr>
        <w:t>Top</w:t>
      </w:r>
      <w:r w:rsidR="007620CA" w:rsidRPr="00A229BA">
        <w:rPr>
          <w:rFonts w:ascii="Consolas" w:hAnsi="Consolas"/>
          <w:color w:val="000000"/>
          <w:szCs w:val="20"/>
        </w:rPr>
        <w:t>P</w:t>
      </w:r>
      <w:r w:rsidR="00533462" w:rsidRPr="00A229BA">
        <w:rPr>
          <w:rFonts w:ascii="Consolas" w:hAnsi="Consolas"/>
          <w:color w:val="000000"/>
          <w:szCs w:val="20"/>
        </w:rPr>
        <w:t>ipe</w:t>
      </w:r>
      <w:r w:rsidR="003B62D7">
        <w:rPr>
          <w:rFonts w:ascii="Consolas" w:hAnsi="Consolas"/>
          <w:color w:val="000000"/>
          <w:szCs w:val="20"/>
        </w:rPr>
        <w:t>()</w:t>
      </w:r>
      <w:r w:rsidR="00533462" w:rsidRPr="00A229BA">
        <w:rPr>
          <w:rFonts w:ascii="Consolas" w:hAnsi="Consolas"/>
          <w:color w:val="000000"/>
          <w:szCs w:val="20"/>
        </w:rPr>
        <w:t>,</w:t>
      </w:r>
      <w:r w:rsidR="0065430E" w:rsidRPr="00A229BA">
        <w:rPr>
          <w:rFonts w:ascii="Consolas" w:hAnsi="Consolas"/>
          <w:color w:val="000000"/>
          <w:szCs w:val="20"/>
        </w:rPr>
        <w:br/>
      </w:r>
      <w:r w:rsidR="000952F0" w:rsidRPr="00A229BA">
        <w:rPr>
          <w:rFonts w:ascii="Consolas" w:hAnsi="Consolas"/>
          <w:color w:val="000000"/>
          <w:szCs w:val="20"/>
        </w:rPr>
        <w:t xml:space="preserve">       </w:t>
      </w:r>
      <w:r w:rsidR="007620CA" w:rsidRPr="00A229BA">
        <w:rPr>
          <w:rFonts w:ascii="Consolas" w:hAnsi="Consolas"/>
          <w:color w:val="000000"/>
          <w:szCs w:val="20"/>
        </w:rPr>
        <w:t>T</w:t>
      </w:r>
      <w:r w:rsidR="00533462" w:rsidRPr="00A229BA">
        <w:rPr>
          <w:rFonts w:ascii="Consolas" w:hAnsi="Consolas"/>
          <w:color w:val="000000"/>
          <w:szCs w:val="20"/>
        </w:rPr>
        <w:t>opDeparser</w:t>
      </w:r>
      <w:r w:rsidR="003B62D7">
        <w:rPr>
          <w:rFonts w:ascii="Consolas" w:hAnsi="Consolas"/>
          <w:color w:val="000000"/>
          <w:szCs w:val="20"/>
        </w:rPr>
        <w:t>()</w:t>
      </w:r>
      <w:r w:rsidR="00533462" w:rsidRPr="00A229BA">
        <w:rPr>
          <w:rFonts w:ascii="Consolas" w:hAnsi="Consolas"/>
          <w:color w:val="000000"/>
          <w:szCs w:val="20"/>
        </w:rPr>
        <w:t>)</w:t>
      </w:r>
      <w:r w:rsidR="00F43E2C">
        <w:rPr>
          <w:rFonts w:ascii="Consolas" w:hAnsi="Consolas"/>
          <w:color w:val="000000"/>
          <w:szCs w:val="20"/>
        </w:rPr>
        <w:t xml:space="preserve"> main</w:t>
      </w:r>
      <w:r w:rsidR="00533462" w:rsidRPr="00A229BA">
        <w:rPr>
          <w:rFonts w:ascii="Consolas" w:hAnsi="Consolas"/>
          <w:color w:val="000000"/>
          <w:szCs w:val="20"/>
        </w:rPr>
        <w:t xml:space="preserve">; </w:t>
      </w:r>
    </w:p>
    <w:p w14:paraId="2472F4D0" w14:textId="52D0F3AA" w:rsidR="00DA7873" w:rsidRDefault="00CE41B1" w:rsidP="002378DA">
      <w:pPr>
        <w:pStyle w:val="Heading1"/>
      </w:pPr>
      <w:bookmarkStart w:id="147" w:name="_Toc417920563"/>
      <w:bookmarkStart w:id="148" w:name="_Toc445829990"/>
      <w:bookmarkStart w:id="149" w:name="_Toc445799309"/>
      <w:r>
        <w:t xml:space="preserve">P4 </w:t>
      </w:r>
      <w:r w:rsidR="00DA7873">
        <w:t>Language definition</w:t>
      </w:r>
      <w:bookmarkEnd w:id="147"/>
      <w:bookmarkEnd w:id="148"/>
      <w:bookmarkEnd w:id="149"/>
    </w:p>
    <w:p w14:paraId="7DCCA406" w14:textId="2B492997" w:rsidR="00827951" w:rsidRDefault="00827951" w:rsidP="002378DA">
      <w:r>
        <w:t>The P4 language can be viewed as having several distinct components, which we describe separately:</w:t>
      </w:r>
    </w:p>
    <w:p w14:paraId="37D04094" w14:textId="77777777" w:rsidR="001C58A4" w:rsidRDefault="001C58A4" w:rsidP="002265E0">
      <w:pPr>
        <w:pStyle w:val="ListParagraph"/>
        <w:numPr>
          <w:ilvl w:val="0"/>
          <w:numId w:val="16"/>
        </w:numPr>
      </w:pPr>
      <w:r>
        <w:t xml:space="preserve">The </w:t>
      </w:r>
      <w:r>
        <w:rPr>
          <w:b/>
        </w:rPr>
        <w:t>core language</w:t>
      </w:r>
      <w:r>
        <w:t>, comprising of types, variables, scoping, declarations, statements, expressions, etc. We start by describing this part of the language.</w:t>
      </w:r>
    </w:p>
    <w:p w14:paraId="7CC4FFC2" w14:textId="3831945B" w:rsidR="000A3552" w:rsidRDefault="00827951" w:rsidP="002265E0">
      <w:pPr>
        <w:pStyle w:val="ListParagraph"/>
        <w:numPr>
          <w:ilvl w:val="0"/>
          <w:numId w:val="16"/>
        </w:numPr>
      </w:pPr>
      <w:r>
        <w:t xml:space="preserve">A sub-language for expressing </w:t>
      </w:r>
      <w:r w:rsidRPr="00A229BA">
        <w:rPr>
          <w:b/>
        </w:rPr>
        <w:t>parsers</w:t>
      </w:r>
      <w:r w:rsidR="00D24BE9">
        <w:t>, based on finite-state machines</w:t>
      </w:r>
      <w:r>
        <w:t xml:space="preserve"> </w:t>
      </w:r>
      <w:r w:rsidR="005B4B05">
        <w:t xml:space="preserve">(Section </w:t>
      </w:r>
      <w:r w:rsidR="005B4B05">
        <w:fldChar w:fldCharType="begin"/>
      </w:r>
      <w:r w:rsidR="005B4B05">
        <w:instrText xml:space="preserve"> REF _Ref287107030 \r \h </w:instrText>
      </w:r>
      <w:r w:rsidR="005B4B05">
        <w:fldChar w:fldCharType="separate"/>
      </w:r>
      <w:r w:rsidR="00C55925">
        <w:t>10</w:t>
      </w:r>
      <w:r w:rsidR="005B4B05">
        <w:fldChar w:fldCharType="end"/>
      </w:r>
      <w:r w:rsidR="005B4B05">
        <w:t>)</w:t>
      </w:r>
      <w:r w:rsidR="007C3167">
        <w:t>.</w:t>
      </w:r>
    </w:p>
    <w:p w14:paraId="53A85073" w14:textId="61153834" w:rsidR="000A3552" w:rsidRDefault="00D24BE9" w:rsidP="002265E0">
      <w:pPr>
        <w:pStyle w:val="ListParagraph"/>
        <w:numPr>
          <w:ilvl w:val="0"/>
          <w:numId w:val="16"/>
        </w:numPr>
      </w:pPr>
      <w:r>
        <w:t xml:space="preserve">A sub-language for expressing </w:t>
      </w:r>
      <w:r w:rsidR="000A3552" w:rsidRPr="00A229BA">
        <w:rPr>
          <w:b/>
        </w:rPr>
        <w:t>match-action</w:t>
      </w:r>
      <w:r w:rsidR="000A3552">
        <w:t xml:space="preserve"> </w:t>
      </w:r>
      <w:r>
        <w:t>computations, based on traditional imperative control-flow</w:t>
      </w:r>
      <w:r w:rsidR="005B4B05">
        <w:t xml:space="preserve"> (Section </w:t>
      </w:r>
      <w:r w:rsidR="005B4B05">
        <w:fldChar w:fldCharType="begin"/>
      </w:r>
      <w:r w:rsidR="005B4B05">
        <w:instrText xml:space="preserve"> REF _Ref287107048 \r \h </w:instrText>
      </w:r>
      <w:r w:rsidR="005B4B05">
        <w:fldChar w:fldCharType="separate"/>
      </w:r>
      <w:r w:rsidR="00C55925">
        <w:t>11</w:t>
      </w:r>
      <w:r w:rsidR="005B4B05">
        <w:fldChar w:fldCharType="end"/>
      </w:r>
      <w:r w:rsidR="005B4B05">
        <w:t>)</w:t>
      </w:r>
      <w:r w:rsidR="007C3167">
        <w:t>.</w:t>
      </w:r>
    </w:p>
    <w:p w14:paraId="676C9EFE" w14:textId="061A183B" w:rsidR="001C58A4" w:rsidRDefault="001C58A4" w:rsidP="002265E0">
      <w:pPr>
        <w:pStyle w:val="ListParagraph"/>
        <w:numPr>
          <w:ilvl w:val="0"/>
          <w:numId w:val="16"/>
        </w:numPr>
      </w:pPr>
      <w:r>
        <w:t xml:space="preserve">A sub-language for describing </w:t>
      </w:r>
      <w:r w:rsidR="000C702A">
        <w:t>target</w:t>
      </w:r>
      <w:r>
        <w:t xml:space="preserve"> architectures (Section</w:t>
      </w:r>
      <w:r w:rsidR="007C3167">
        <w:t xml:space="preserve"> </w:t>
      </w:r>
      <w:r w:rsidR="007C3167">
        <w:fldChar w:fldCharType="begin"/>
      </w:r>
      <w:r w:rsidR="007C3167">
        <w:instrText xml:space="preserve"> REF _Ref445801718 \r \h </w:instrText>
      </w:r>
      <w:r w:rsidR="007C3167">
        <w:fldChar w:fldCharType="separate"/>
      </w:r>
      <w:r w:rsidR="007C3167">
        <w:t>14</w:t>
      </w:r>
      <w:r w:rsidR="007C3167">
        <w:fldChar w:fldCharType="end"/>
      </w:r>
      <w:r>
        <w:t>)</w:t>
      </w:r>
      <w:r w:rsidR="007C3167">
        <w:t>.</w:t>
      </w:r>
    </w:p>
    <w:p w14:paraId="0FB02866" w14:textId="0E2825B9" w:rsidR="007C26EB" w:rsidRDefault="007C26EB">
      <w:pPr>
        <w:pStyle w:val="Heading2"/>
      </w:pPr>
      <w:bookmarkStart w:id="150" w:name="_Toc417920566"/>
      <w:bookmarkStart w:id="151" w:name="_Toc445829991"/>
      <w:bookmarkStart w:id="152" w:name="_Toc445799310"/>
      <w:r>
        <w:t>Syntax and semantics</w:t>
      </w:r>
      <w:bookmarkEnd w:id="150"/>
      <w:bookmarkEnd w:id="151"/>
      <w:bookmarkEnd w:id="152"/>
    </w:p>
    <w:p w14:paraId="5E172ED6" w14:textId="29CB5BCD" w:rsidR="007C26EB" w:rsidRDefault="00C86E05" w:rsidP="00E411B2">
      <w:pPr>
        <w:pStyle w:val="Heading3"/>
      </w:pPr>
      <w:bookmarkStart w:id="153" w:name="_Toc445829992"/>
      <w:bookmarkStart w:id="154" w:name="_Toc445799311"/>
      <w:r>
        <w:t>Grammar</w:t>
      </w:r>
      <w:bookmarkEnd w:id="153"/>
      <w:bookmarkEnd w:id="154"/>
    </w:p>
    <w:p w14:paraId="64248EEA" w14:textId="542A5A26" w:rsidR="000370EF" w:rsidRDefault="00C86E05">
      <w:r>
        <w:t xml:space="preserve">The complete grammar of P4 v1.2 is given in Appendix </w:t>
      </w:r>
      <w:r>
        <w:fldChar w:fldCharType="begin"/>
      </w:r>
      <w:r>
        <w:instrText xml:space="preserve"> REF _Ref444953124 \r \h </w:instrText>
      </w:r>
      <w:r>
        <w:fldChar w:fldCharType="separate"/>
      </w:r>
      <w:r w:rsidR="00C55925">
        <w:t>20</w:t>
      </w:r>
      <w:r>
        <w:fldChar w:fldCharType="end"/>
      </w:r>
      <w:r>
        <w:t>, using</w:t>
      </w:r>
      <w:r w:rsidR="00B32CF7">
        <w:t xml:space="preserve"> the YACC/bison grammar description language</w:t>
      </w:r>
      <w:r>
        <w:t xml:space="preserve">. In this text we use </w:t>
      </w:r>
      <w:r w:rsidR="002B0B79">
        <w:t xml:space="preserve">the same grammar; we use </w:t>
      </w:r>
      <w:r>
        <w:t>the following conventions when we provide excerpts from the grammar</w:t>
      </w:r>
      <w:r w:rsidR="00D7204B">
        <w:t>:</w:t>
      </w:r>
    </w:p>
    <w:p w14:paraId="1C3A6C46" w14:textId="7046AC53" w:rsidR="00B32CF7" w:rsidRDefault="00B32CF7" w:rsidP="002265E0">
      <w:pPr>
        <w:pStyle w:val="ListParagraph"/>
        <w:numPr>
          <w:ilvl w:val="0"/>
          <w:numId w:val="7"/>
        </w:numPr>
      </w:pPr>
      <w:r>
        <w:t xml:space="preserve">grammar </w:t>
      </w:r>
      <w:r w:rsidR="00C86E05">
        <w:t>rules</w:t>
      </w:r>
      <w:r>
        <w:t xml:space="preserve"> are written using </w:t>
      </w:r>
      <w:r w:rsidRPr="00A229BA">
        <w:rPr>
          <w:rFonts w:ascii="Consolas" w:hAnsi="Consolas"/>
        </w:rPr>
        <w:t>fixed-size</w:t>
      </w:r>
      <w:r>
        <w:t xml:space="preserve"> font</w:t>
      </w:r>
    </w:p>
    <w:p w14:paraId="5F6B06D4" w14:textId="4154D99D" w:rsidR="00AB3683" w:rsidRDefault="00B32CF7" w:rsidP="002265E0">
      <w:pPr>
        <w:pStyle w:val="ListParagraph"/>
        <w:numPr>
          <w:ilvl w:val="0"/>
          <w:numId w:val="7"/>
        </w:numPr>
      </w:pPr>
      <w:r w:rsidRPr="00BD6FE9">
        <w:rPr>
          <w:rFonts w:ascii="Consolas" w:hAnsi="Consolas"/>
        </w:rPr>
        <w:t>UPPERCASE</w:t>
      </w:r>
      <w:r>
        <w:t xml:space="preserve"> symbols denote grammar terminals</w:t>
      </w:r>
    </w:p>
    <w:p w14:paraId="6F2D42E9" w14:textId="38CD555A" w:rsidR="00EC460A" w:rsidRDefault="00EC460A" w:rsidP="00EC460A">
      <w:r>
        <w:t>Grammar fragments will be shown on a cyan background, as in the following example:</w:t>
      </w:r>
    </w:p>
    <w:p w14:paraId="48F1ECF9" w14:textId="77777777" w:rsidR="00EC460A" w:rsidRPr="002D53BA" w:rsidRDefault="00EC460A" w:rsidP="00D42204">
      <w:pPr>
        <w:pStyle w:val="Grammar"/>
      </w:pPr>
      <w:r w:rsidRPr="00D42204">
        <w:t>p4program</w:t>
      </w:r>
    </w:p>
    <w:p w14:paraId="041CDD75" w14:textId="77777777" w:rsidR="00EC460A" w:rsidRPr="002D53BA" w:rsidRDefault="00EC460A" w:rsidP="00D42204">
      <w:pPr>
        <w:pStyle w:val="Grammar"/>
      </w:pPr>
      <w:r w:rsidRPr="00D42204">
        <w:t xml:space="preserve">    : /* empty */</w:t>
      </w:r>
    </w:p>
    <w:p w14:paraId="6268928A" w14:textId="77777777" w:rsidR="00EC460A" w:rsidRPr="002D53BA" w:rsidRDefault="00EC460A" w:rsidP="00D42204">
      <w:pPr>
        <w:pStyle w:val="Grammar"/>
      </w:pPr>
      <w:r w:rsidRPr="00D42204">
        <w:t xml:space="preserve">    | p4program declaration</w:t>
      </w:r>
    </w:p>
    <w:p w14:paraId="2BF546AD" w14:textId="42ADA2C7" w:rsidR="00EC460A" w:rsidRPr="002D53BA" w:rsidRDefault="00EC460A" w:rsidP="00D42204">
      <w:pPr>
        <w:pStyle w:val="Grammar"/>
      </w:pPr>
      <w:r w:rsidRPr="00D42204">
        <w:t xml:space="preserve">    ;</w:t>
      </w:r>
    </w:p>
    <w:p w14:paraId="1661C155" w14:textId="6CC486E1" w:rsidR="00EE3972" w:rsidRDefault="00EE3972" w:rsidP="002D0F38">
      <w:bookmarkStart w:id="155" w:name="_Toc417920568"/>
      <w:bookmarkStart w:id="156" w:name="_Toc445829993"/>
      <w:bookmarkStart w:id="157" w:name="_Toc445799312"/>
      <w:r>
        <w:t xml:space="preserve">P4 code is written using a </w:t>
      </w:r>
      <w:r w:rsidRPr="002D0F38">
        <w:rPr>
          <w:rFonts w:ascii="Consolas" w:hAnsi="Consolas"/>
        </w:rPr>
        <w:t>fixed-size</w:t>
      </w:r>
      <w:r>
        <w:t xml:space="preserve"> font on a white background.</w:t>
      </w:r>
    </w:p>
    <w:p w14:paraId="6ECE55CD" w14:textId="3DDC82D1" w:rsidR="00EE3972" w:rsidRDefault="00EE3972" w:rsidP="002D0F38">
      <w:r>
        <w:t xml:space="preserve">Pseudo-code examples (mostly used for describing the semantics of various P4 constructs) are shown with </w:t>
      </w:r>
      <w:r w:rsidRPr="002D0F38">
        <w:rPr>
          <w:rFonts w:ascii="Consolas" w:hAnsi="Consolas"/>
        </w:rPr>
        <w:t>fixed-size</w:t>
      </w:r>
      <w:r>
        <w:t xml:space="preserve"> fonts on a light-green background, as in the following example:</w:t>
      </w:r>
    </w:p>
    <w:p w14:paraId="0F494731" w14:textId="2DE29DBB" w:rsidR="00EE3972" w:rsidRPr="00EE3972" w:rsidRDefault="00EE3972" w:rsidP="002D0F38">
      <w:pPr>
        <w:pStyle w:val="Pseudocode"/>
      </w:pPr>
      <w:r>
        <w:t>ParserModel.</w:t>
      </w:r>
      <w:r w:rsidR="00A0647E">
        <w:t>verify</w:t>
      </w:r>
      <w:r>
        <w:t>(bool condition, error err) {</w:t>
      </w:r>
      <w:r>
        <w:br/>
        <w:t xml:space="preserve">    </w:t>
      </w:r>
      <w:r w:rsidRPr="00A229BA">
        <w:t>if (eval(</w:t>
      </w:r>
      <w:r w:rsidRPr="00D06BCB">
        <w:t>condition</w:t>
      </w:r>
      <w:r w:rsidRPr="00A229BA">
        <w:t>) == false) {</w:t>
      </w:r>
      <w:r w:rsidRPr="00A229BA">
        <w:br/>
      </w:r>
      <w:r>
        <w:t xml:space="preserve">    </w:t>
      </w:r>
      <w:r w:rsidRPr="00A229BA">
        <w:t xml:space="preserve">    ParserModel.parserError = eval(</w:t>
      </w:r>
      <w:r>
        <w:t>err</w:t>
      </w:r>
      <w:r w:rsidRPr="00A229BA">
        <w:t>);</w:t>
      </w:r>
      <w:r w:rsidRPr="00A229BA">
        <w:br/>
        <w:t xml:space="preserve">   </w:t>
      </w:r>
      <w:r>
        <w:t xml:space="preserve">    </w:t>
      </w:r>
      <w:r w:rsidRPr="00A229BA">
        <w:t xml:space="preserve"> ParserModel.</w:t>
      </w:r>
      <w:r w:rsidRPr="00EE3972">
        <w:t>currentState</w:t>
      </w:r>
      <w:r w:rsidRPr="00A229BA">
        <w:t xml:space="preserve"> = reject;</w:t>
      </w:r>
      <w:r w:rsidRPr="00A229BA">
        <w:br/>
      </w:r>
      <w:r>
        <w:t xml:space="preserve">    </w:t>
      </w:r>
      <w:r w:rsidRPr="00A229BA">
        <w:t>}</w:t>
      </w:r>
      <w:r>
        <w:br/>
        <w:t>}</w:t>
      </w:r>
    </w:p>
    <w:p w14:paraId="08DF9876" w14:textId="6EB6278C" w:rsidR="00BB28F7" w:rsidRDefault="007C26EB" w:rsidP="00E411B2">
      <w:pPr>
        <w:pStyle w:val="Heading3"/>
      </w:pPr>
      <w:r>
        <w:t>Semantics and t</w:t>
      </w:r>
      <w:r w:rsidR="00BB28F7">
        <w:t>he P4 abstract machine</w:t>
      </w:r>
      <w:r w:rsidR="00B76FD7">
        <w:t>s</w:t>
      </w:r>
      <w:bookmarkEnd w:id="155"/>
      <w:bookmarkEnd w:id="156"/>
      <w:bookmarkEnd w:id="157"/>
    </w:p>
    <w:p w14:paraId="3DEB59C4" w14:textId="72809771" w:rsidR="00BB28F7" w:rsidRDefault="00AF082F" w:rsidP="00E411B2">
      <w:r>
        <w:t>The P4 semantics is described in terms of abstract machines executing traditional imperative code. There is an abstract machine for each P4 sub-language</w:t>
      </w:r>
      <w:r w:rsidR="00B76FD7">
        <w:t xml:space="preserve"> (parser, </w:t>
      </w:r>
      <w:r w:rsidR="00A35FCD">
        <w:t>control</w:t>
      </w:r>
      <w:r w:rsidR="00B76FD7">
        <w:t>)</w:t>
      </w:r>
      <w:r>
        <w:t>. The abstract machines are described in this text in pseudo-code and English.</w:t>
      </w:r>
    </w:p>
    <w:p w14:paraId="1F54981B" w14:textId="59954B10" w:rsidR="00D915FE" w:rsidRDefault="007B0649" w:rsidP="00E411B2">
      <w:pPr>
        <w:pStyle w:val="Heading2"/>
      </w:pPr>
      <w:bookmarkStart w:id="158" w:name="_Toc445829994"/>
      <w:bookmarkStart w:id="159" w:name="_Toc445799313"/>
      <w:r>
        <w:lastRenderedPageBreak/>
        <w:t>Preprocessing</w:t>
      </w:r>
      <w:bookmarkEnd w:id="158"/>
      <w:bookmarkEnd w:id="159"/>
    </w:p>
    <w:p w14:paraId="5D6E3DCA" w14:textId="2072659F" w:rsidR="007B0649" w:rsidRDefault="009322F0" w:rsidP="00E411B2">
      <w:r>
        <w:t xml:space="preserve">P4 does not support separate compilation or linking. </w:t>
      </w:r>
      <w:r w:rsidR="00104462">
        <w:t>The</w:t>
      </w:r>
      <w:r>
        <w:t xml:space="preserve"> entire program </w:t>
      </w:r>
      <w:r w:rsidR="00104462">
        <w:t>must be presented to the compiler</w:t>
      </w:r>
      <w:r>
        <w:t xml:space="preserve"> </w:t>
      </w:r>
      <w:r w:rsidR="00104462">
        <w:t xml:space="preserve">as </w:t>
      </w:r>
      <w:r>
        <w:t xml:space="preserve">a single input file. </w:t>
      </w:r>
    </w:p>
    <w:p w14:paraId="230A37B5" w14:textId="5FB14A5E" w:rsidR="007B0649" w:rsidRDefault="00104462" w:rsidP="00E411B2">
      <w:r>
        <w:t xml:space="preserve">To aid in </w:t>
      </w:r>
      <w:proofErr w:type="gramStart"/>
      <w:r>
        <w:t xml:space="preserve">modularization,  </w:t>
      </w:r>
      <w:r w:rsidR="007B0649">
        <w:t>P</w:t>
      </w:r>
      <w:proofErr w:type="gramEnd"/>
      <w:r w:rsidR="007B0649">
        <w:t>4 language supports the following subset of the C preprocessor functionality:</w:t>
      </w:r>
    </w:p>
    <w:p w14:paraId="17E6DAF0" w14:textId="165F587F" w:rsidR="007B0649" w:rsidRDefault="007B0649" w:rsidP="002265E0">
      <w:pPr>
        <w:pStyle w:val="ListParagraph"/>
        <w:numPr>
          <w:ilvl w:val="0"/>
          <w:numId w:val="40"/>
        </w:numPr>
      </w:pPr>
      <w:r w:rsidRPr="00BD6FE9">
        <w:rPr>
          <w:rFonts w:ascii="Consolas" w:hAnsi="Consolas"/>
        </w:rPr>
        <w:t>#define</w:t>
      </w:r>
      <w:r>
        <w:t xml:space="preserve"> for defining macros without arguments </w:t>
      </w:r>
    </w:p>
    <w:p w14:paraId="62D2AE5E" w14:textId="77777777" w:rsidR="007B0649" w:rsidRPr="00BD6FE9" w:rsidRDefault="007B0649" w:rsidP="002265E0">
      <w:pPr>
        <w:pStyle w:val="ListParagraph"/>
        <w:numPr>
          <w:ilvl w:val="0"/>
          <w:numId w:val="40"/>
        </w:numPr>
        <w:rPr>
          <w:rFonts w:ascii="Consolas" w:hAnsi="Consolas"/>
        </w:rPr>
      </w:pPr>
      <w:r w:rsidRPr="00BD6FE9">
        <w:rPr>
          <w:rFonts w:ascii="Consolas" w:hAnsi="Consolas"/>
        </w:rPr>
        <w:t>#undef</w:t>
      </w:r>
    </w:p>
    <w:p w14:paraId="3EC2390B" w14:textId="08342AC3" w:rsidR="007B0649" w:rsidRPr="00BD6FE9" w:rsidRDefault="007B0649" w:rsidP="002265E0">
      <w:pPr>
        <w:pStyle w:val="ListParagraph"/>
        <w:numPr>
          <w:ilvl w:val="0"/>
          <w:numId w:val="40"/>
        </w:numPr>
        <w:rPr>
          <w:rFonts w:ascii="Consolas" w:hAnsi="Consolas"/>
        </w:rPr>
      </w:pPr>
      <w:r w:rsidRPr="00BD6FE9">
        <w:rPr>
          <w:rFonts w:ascii="Consolas" w:hAnsi="Consolas"/>
        </w:rPr>
        <w:t>#if/#else/#</w:t>
      </w:r>
      <w:commentRangeStart w:id="160"/>
      <w:r w:rsidRPr="00BD6FE9">
        <w:rPr>
          <w:rFonts w:ascii="Consolas" w:hAnsi="Consolas"/>
        </w:rPr>
        <w:t>endif</w:t>
      </w:r>
      <w:commentRangeEnd w:id="160"/>
      <w:r w:rsidR="00104462">
        <w:rPr>
          <w:rStyle w:val="CommentReference"/>
        </w:rPr>
        <w:commentReference w:id="160"/>
      </w:r>
      <w:r w:rsidR="00497DBC">
        <w:rPr>
          <w:rFonts w:ascii="Consolas" w:hAnsi="Consolas"/>
        </w:rPr>
        <w:t>/#ifdef</w:t>
      </w:r>
    </w:p>
    <w:p w14:paraId="046C73D3" w14:textId="0F5ACCE9" w:rsidR="00AB0DC5" w:rsidRPr="00BD6FE9" w:rsidRDefault="007B0649" w:rsidP="002265E0">
      <w:pPr>
        <w:pStyle w:val="ListParagraph"/>
        <w:numPr>
          <w:ilvl w:val="0"/>
          <w:numId w:val="40"/>
        </w:numPr>
        <w:rPr>
          <w:rFonts w:ascii="Consolas" w:hAnsi="Consolas"/>
        </w:rPr>
      </w:pPr>
      <w:r w:rsidRPr="00BD6FE9">
        <w:rPr>
          <w:rFonts w:ascii="Consolas" w:hAnsi="Consolas"/>
        </w:rPr>
        <w:t>#include</w:t>
      </w:r>
    </w:p>
    <w:p w14:paraId="53EF1A01" w14:textId="0B1FBC8E" w:rsidR="009322F0" w:rsidRPr="00AB0DC5" w:rsidRDefault="00AB0DC5">
      <w:r>
        <w:t>Additional capabilities of the C preprocessor may be supported, but are not guaranteed (e.g., macros with arguments).</w:t>
      </w:r>
    </w:p>
    <w:p w14:paraId="50DE4467" w14:textId="2F7EEE89" w:rsidR="00D16D17" w:rsidRDefault="00104462" w:rsidP="00E411B2">
      <w:r>
        <w:t xml:space="preserve">In addition to </w:t>
      </w:r>
      <w:proofErr w:type="gramStart"/>
      <w:r>
        <w:t xml:space="preserve">that, </w:t>
      </w:r>
      <w:r w:rsidR="007B0649">
        <w:t xml:space="preserve"> P</w:t>
      </w:r>
      <w:proofErr w:type="gramEnd"/>
      <w:r w:rsidR="007B0649">
        <w:t xml:space="preserve">4 compilers should </w:t>
      </w:r>
      <w:r w:rsidR="00EE7E2D">
        <w:t xml:space="preserve">correctly handle </w:t>
      </w:r>
      <w:r w:rsidR="00EE7E2D" w:rsidRPr="00AB28AA">
        <w:rPr>
          <w:rFonts w:ascii="Consolas" w:hAnsi="Consolas"/>
        </w:rPr>
        <w:t>#line</w:t>
      </w:r>
      <w:r w:rsidR="00EE7E2D">
        <w:t xml:space="preserve"> directives that may be generated by the C preprocessor. </w:t>
      </w:r>
    </w:p>
    <w:p w14:paraId="7D827543" w14:textId="3391D74F" w:rsidR="00D16D17" w:rsidRDefault="00104462" w:rsidP="00E411B2">
      <w:r>
        <w:t>This functionality allows</w:t>
      </w:r>
      <w:r w:rsidR="00D16D17">
        <w:t xml:space="preserve"> P4 programs to be built from multiple source files, </w:t>
      </w:r>
      <w:r>
        <w:t xml:space="preserve">potentially </w:t>
      </w:r>
      <w:r w:rsidR="00D16D17">
        <w:t>produced by different programmers at different times:</w:t>
      </w:r>
    </w:p>
    <w:p w14:paraId="0297BE98" w14:textId="1C1369D8" w:rsidR="00D16D17" w:rsidRDefault="00D16D17" w:rsidP="002265E0">
      <w:pPr>
        <w:pStyle w:val="ListParagraph"/>
        <w:numPr>
          <w:ilvl w:val="0"/>
          <w:numId w:val="7"/>
        </w:numPr>
      </w:pPr>
      <w:r>
        <w:t xml:space="preserve">the P4 </w:t>
      </w:r>
      <w:r w:rsidR="00EC2208">
        <w:t>core library</w:t>
      </w:r>
      <w:r>
        <w:t>, produced by the P4 language designers</w:t>
      </w:r>
    </w:p>
    <w:p w14:paraId="4B1C79D2" w14:textId="551A3E54" w:rsidR="00D16D17" w:rsidRDefault="00D16D17" w:rsidP="002265E0">
      <w:pPr>
        <w:pStyle w:val="ListParagraph"/>
        <w:numPr>
          <w:ilvl w:val="0"/>
          <w:numId w:val="7"/>
        </w:numPr>
      </w:pPr>
      <w:r>
        <w:t xml:space="preserve">the </w:t>
      </w:r>
      <w:r w:rsidR="000C702A">
        <w:t>target</w:t>
      </w:r>
      <w:r w:rsidR="003D03E0">
        <w:t xml:space="preserve"> </w:t>
      </w:r>
      <w:r w:rsidR="001B0BC0">
        <w:t xml:space="preserve">architecture </w:t>
      </w:r>
      <w:r>
        <w:t>interfaces, specified by the</w:t>
      </w:r>
      <w:r w:rsidR="00667A18">
        <w:t xml:space="preserve"> target</w:t>
      </w:r>
      <w:r>
        <w:t xml:space="preserve"> manufacturer</w:t>
      </w:r>
    </w:p>
    <w:p w14:paraId="58B33C0E" w14:textId="031586DC" w:rsidR="00783BFB" w:rsidRDefault="00783BFB" w:rsidP="002265E0">
      <w:pPr>
        <w:pStyle w:val="ListParagraph"/>
        <w:numPr>
          <w:ilvl w:val="0"/>
          <w:numId w:val="7"/>
        </w:numPr>
      </w:pPr>
      <w:r>
        <w:t>target</w:t>
      </w:r>
      <w:r w:rsidR="00D00F94">
        <w:t xml:space="preserve"> libraries, describing</w:t>
      </w:r>
      <w:r>
        <w:t xml:space="preserve"> </w:t>
      </w:r>
      <w:r w:rsidRPr="00783BFB">
        <w:rPr>
          <w:rFonts w:ascii="Consolas" w:hAnsi="Consolas"/>
          <w:b/>
        </w:rPr>
        <w:t>extern</w:t>
      </w:r>
      <w:r w:rsidRPr="00783BFB">
        <w:t xml:space="preserve"> blocks</w:t>
      </w:r>
      <w:r w:rsidR="00D00F94">
        <w:t xml:space="preserve"> provided by the target architecture</w:t>
      </w:r>
    </w:p>
    <w:p w14:paraId="71F1EB5A" w14:textId="77777777" w:rsidR="00D16D17" w:rsidRDefault="00D16D17" w:rsidP="002265E0">
      <w:pPr>
        <w:pStyle w:val="ListParagraph"/>
        <w:numPr>
          <w:ilvl w:val="0"/>
          <w:numId w:val="7"/>
        </w:numPr>
      </w:pPr>
      <w:r>
        <w:t>user-defined and other libraries of useful components (e.g. standard protocol header definitions)</w:t>
      </w:r>
    </w:p>
    <w:p w14:paraId="0416D268" w14:textId="2C72DD14" w:rsidR="00885D0A" w:rsidRPr="00AB28AA" w:rsidRDefault="00D16D17" w:rsidP="002265E0">
      <w:pPr>
        <w:pStyle w:val="ListParagraph"/>
        <w:numPr>
          <w:ilvl w:val="0"/>
          <w:numId w:val="7"/>
        </w:numPr>
        <w:rPr>
          <w:rFonts w:ascii="Consolas" w:hAnsi="Consolas"/>
        </w:rPr>
      </w:pPr>
      <w:r>
        <w:t xml:space="preserve">the P4 programs that controls programmable </w:t>
      </w:r>
      <w:r w:rsidR="00B31C73">
        <w:t>functional blocks</w:t>
      </w:r>
      <w:r w:rsidR="007734A4">
        <w:t xml:space="preserve"> of a </w:t>
      </w:r>
      <w:r w:rsidR="000C702A">
        <w:t>target</w:t>
      </w:r>
    </w:p>
    <w:p w14:paraId="3DE18A4A" w14:textId="4AA369DB" w:rsidR="00B86A7E" w:rsidRDefault="00B86A7E" w:rsidP="00280B0E">
      <w:pPr>
        <w:pStyle w:val="Heading3"/>
      </w:pPr>
      <w:bookmarkStart w:id="161" w:name="_Toc417920570"/>
      <w:bookmarkStart w:id="162" w:name="_Toc445829995"/>
      <w:bookmarkStart w:id="163" w:name="_Toc445799314"/>
      <w:r>
        <w:t xml:space="preserve">P4 </w:t>
      </w:r>
      <w:r w:rsidR="00EC2208">
        <w:t>core library</w:t>
      </w:r>
      <w:bookmarkEnd w:id="161"/>
      <w:bookmarkEnd w:id="162"/>
      <w:bookmarkEnd w:id="163"/>
    </w:p>
    <w:p w14:paraId="59BE9649" w14:textId="0A1CF4BF" w:rsidR="00B86A7E" w:rsidRDefault="00B86A7E" w:rsidP="00E411B2">
      <w:r>
        <w:t xml:space="preserve">Similar to the C standard library, the P4 language definition </w:t>
      </w:r>
      <w:r w:rsidR="00E17A6D">
        <w:t xml:space="preserve">mandates </w:t>
      </w:r>
      <w:r>
        <w:t xml:space="preserve">a </w:t>
      </w:r>
      <w:r w:rsidR="00EC2208">
        <w:t>core library</w:t>
      </w:r>
      <w:r w:rsidR="00E17A6D">
        <w:t>, which declares</w:t>
      </w:r>
      <w:r>
        <w:t xml:space="preserve"> </w:t>
      </w:r>
      <w:r w:rsidR="00E17A6D">
        <w:t xml:space="preserve">useful P4 </w:t>
      </w:r>
      <w:r>
        <w:t xml:space="preserve">constructs. A description of the P4 </w:t>
      </w:r>
      <w:r w:rsidR="00EC2208">
        <w:t>core library</w:t>
      </w:r>
      <w:r>
        <w:t xml:space="preserve"> is provided in the</w:t>
      </w:r>
      <w:r w:rsidR="009617F6">
        <w:t xml:space="preserve"> Appendix </w:t>
      </w:r>
      <w:r w:rsidR="009617F6">
        <w:fldChar w:fldCharType="begin"/>
      </w:r>
      <w:r w:rsidR="009617F6">
        <w:instrText xml:space="preserve"> REF _Ref286057812 \r \h </w:instrText>
      </w:r>
      <w:r w:rsidR="009617F6">
        <w:fldChar w:fldCharType="separate"/>
      </w:r>
      <w:r w:rsidR="00C55925">
        <w:t>18</w:t>
      </w:r>
      <w:r w:rsidR="009617F6">
        <w:fldChar w:fldCharType="end"/>
      </w:r>
      <w:r>
        <w:t xml:space="preserve">. </w:t>
      </w:r>
      <w:r w:rsidR="00EB0441">
        <w:t>A</w:t>
      </w:r>
      <w:r>
        <w:t xml:space="preserve">ll P4 programs </w:t>
      </w:r>
      <w:r w:rsidR="00EB0441">
        <w:t xml:space="preserve">must </w:t>
      </w:r>
      <w:r>
        <w:t xml:space="preserve">include the </w:t>
      </w:r>
      <w:r w:rsidR="00EC2208">
        <w:t>core library</w:t>
      </w:r>
      <w:r w:rsidR="00E17A6D">
        <w:t>.</w:t>
      </w:r>
    </w:p>
    <w:p w14:paraId="0F133DF1" w14:textId="703C0FAE" w:rsidR="00CC662E" w:rsidRDefault="00CC662E" w:rsidP="00280B0E">
      <w:pPr>
        <w:pStyle w:val="Heading2"/>
      </w:pPr>
      <w:bookmarkStart w:id="164" w:name="_Toc417920571"/>
      <w:bookmarkStart w:id="165" w:name="_Toc445829996"/>
      <w:bookmarkStart w:id="166" w:name="_Toc445799315"/>
      <w:r>
        <w:t>Lexical constructs</w:t>
      </w:r>
      <w:bookmarkEnd w:id="164"/>
      <w:bookmarkEnd w:id="165"/>
      <w:bookmarkEnd w:id="166"/>
    </w:p>
    <w:p w14:paraId="62E7A5FE" w14:textId="77777777" w:rsidR="00570B6E" w:rsidRDefault="006464BC" w:rsidP="006464BC">
      <w:r>
        <w:t>P4 uses only ASCII characters.</w:t>
      </w:r>
      <w:r w:rsidR="00D328D6">
        <w:t xml:space="preserve"> </w:t>
      </w:r>
    </w:p>
    <w:p w14:paraId="32F88073" w14:textId="6BD7EBD2" w:rsidR="006464BC" w:rsidRDefault="00D328D6" w:rsidP="006464BC">
      <w:r>
        <w:t>P4 is case-sensitive.</w:t>
      </w:r>
    </w:p>
    <w:p w14:paraId="43E9A899" w14:textId="52BEA79C" w:rsidR="00F32BC3" w:rsidRDefault="00F32BC3" w:rsidP="00F32BC3">
      <w:r>
        <w:t>Whitespace characters</w:t>
      </w:r>
      <w:r w:rsidR="00EB0441">
        <w:t>, including newlines</w:t>
      </w:r>
      <w:r>
        <w:t xml:space="preserve"> are treated as token separators.</w:t>
      </w:r>
      <w:r w:rsidR="00EB0441">
        <w:t xml:space="preserve"> Indentation is free-form; however, P4 has C-like block constructs, and all our example</w:t>
      </w:r>
      <w:r w:rsidR="00A9049E">
        <w:t>s</w:t>
      </w:r>
      <w:r w:rsidR="00EB0441">
        <w:t xml:space="preserve"> use C-like indentation.</w:t>
      </w:r>
      <w:r w:rsidR="00A905EF">
        <w:t xml:space="preserve"> Tab is treated as a space.</w:t>
      </w:r>
    </w:p>
    <w:p w14:paraId="5A4ABB9B" w14:textId="73EF355B" w:rsidR="00FC1C78" w:rsidRDefault="00CC662E" w:rsidP="00CC662E">
      <w:r>
        <w:t xml:space="preserve">P4 identifiers </w:t>
      </w:r>
      <w:r w:rsidR="007E499C">
        <w:t>may</w:t>
      </w:r>
      <w:r>
        <w:t xml:space="preserve"> contain </w:t>
      </w:r>
      <w:r w:rsidR="007E499C">
        <w:t xml:space="preserve">only </w:t>
      </w:r>
      <w:r>
        <w:t xml:space="preserve">letters, numbers and the underscore sign </w:t>
      </w:r>
      <w:r w:rsidRPr="00DE4665">
        <w:rPr>
          <w:rFonts w:ascii="Consolas" w:hAnsi="Consolas"/>
        </w:rPr>
        <w:t>_</w:t>
      </w:r>
      <w:r>
        <w:t>, and must start with a letter</w:t>
      </w:r>
      <w:r w:rsidR="0025626C">
        <w:t xml:space="preserve"> or with underscore</w:t>
      </w:r>
      <w:r>
        <w:t xml:space="preserve">. The special identifier consisting of a single underscore </w:t>
      </w:r>
      <w:r w:rsidRPr="00DE4665">
        <w:rPr>
          <w:rFonts w:ascii="Consolas" w:hAnsi="Consolas"/>
        </w:rPr>
        <w:t>_</w:t>
      </w:r>
      <w:r>
        <w:t xml:space="preserve"> is reserved to indicate a “don</w:t>
      </w:r>
      <w:r w:rsidR="007E499C">
        <w:t>’</w:t>
      </w:r>
      <w:r>
        <w:t>t care” value</w:t>
      </w:r>
      <w:r w:rsidR="002A53C5">
        <w:t xml:space="preserve"> in several contexts</w:t>
      </w:r>
      <w:r w:rsidR="001937CC">
        <w:t>; its type may vary depending on the context.</w:t>
      </w:r>
      <w:r>
        <w:t xml:space="preserve"> </w:t>
      </w:r>
    </w:p>
    <w:p w14:paraId="4775F668" w14:textId="77777777" w:rsidR="00F87461" w:rsidRDefault="00F87461" w:rsidP="00BD6FE9">
      <w:r>
        <w:t>The lexer recognizes the following kinds of terminals:</w:t>
      </w:r>
    </w:p>
    <w:p w14:paraId="137ABC9D" w14:textId="77777777" w:rsidR="00F87461" w:rsidRDefault="00F87461" w:rsidP="002265E0">
      <w:pPr>
        <w:pStyle w:val="ListParagraph"/>
        <w:numPr>
          <w:ilvl w:val="0"/>
          <w:numId w:val="7"/>
        </w:numPr>
      </w:pPr>
      <w:r w:rsidRPr="00781B59">
        <w:rPr>
          <w:rFonts w:ascii="Consolas" w:hAnsi="Consolas"/>
        </w:rPr>
        <w:t>IDENTIFIER</w:t>
      </w:r>
      <w:r>
        <w:rPr>
          <w:rFonts w:ascii="Consolas" w:hAnsi="Consolas"/>
        </w:rPr>
        <w:t xml:space="preserve"> – </w:t>
      </w:r>
      <w:r w:rsidRPr="00781B59">
        <w:t>start with a letter, and contain letters, digits and underscores</w:t>
      </w:r>
    </w:p>
    <w:p w14:paraId="66A29BCA" w14:textId="77777777" w:rsidR="00F87461" w:rsidRDefault="00F87461" w:rsidP="002265E0">
      <w:pPr>
        <w:pStyle w:val="ListParagraph"/>
        <w:numPr>
          <w:ilvl w:val="0"/>
          <w:numId w:val="7"/>
        </w:numPr>
      </w:pPr>
      <w:r w:rsidRPr="00781B59">
        <w:rPr>
          <w:rFonts w:ascii="Consolas" w:hAnsi="Consolas"/>
        </w:rPr>
        <w:t>TYPE</w:t>
      </w:r>
      <w:r>
        <w:rPr>
          <w:rFonts w:ascii="Consolas" w:hAnsi="Consolas"/>
        </w:rPr>
        <w:t xml:space="preserve"> – </w:t>
      </w:r>
      <w:r w:rsidRPr="00781B59">
        <w:t>identifier that denotes a type name</w:t>
      </w:r>
    </w:p>
    <w:p w14:paraId="073F7C89" w14:textId="77777777" w:rsidR="00F87461" w:rsidRPr="00781B59" w:rsidRDefault="00F87461" w:rsidP="002265E0">
      <w:pPr>
        <w:pStyle w:val="ListParagraph"/>
        <w:numPr>
          <w:ilvl w:val="0"/>
          <w:numId w:val="7"/>
        </w:numPr>
      </w:pPr>
      <w:r w:rsidRPr="00781B59">
        <w:rPr>
          <w:rFonts w:ascii="Consolas" w:hAnsi="Consolas"/>
        </w:rPr>
        <w:t>NAMESPACE</w:t>
      </w:r>
      <w:r>
        <w:rPr>
          <w:rFonts w:ascii="Consolas" w:hAnsi="Consolas"/>
        </w:rPr>
        <w:t xml:space="preserve"> – </w:t>
      </w:r>
      <w:r w:rsidRPr="00781B59">
        <w:t>identifier that denotes a namespace</w:t>
      </w:r>
    </w:p>
    <w:p w14:paraId="299959AE" w14:textId="450F3A85" w:rsidR="00F87461" w:rsidRDefault="00F87461" w:rsidP="002265E0">
      <w:pPr>
        <w:pStyle w:val="ListParagraph"/>
        <w:numPr>
          <w:ilvl w:val="0"/>
          <w:numId w:val="7"/>
        </w:numPr>
      </w:pPr>
      <w:r>
        <w:rPr>
          <w:rFonts w:ascii="Consolas" w:hAnsi="Consolas"/>
        </w:rPr>
        <w:t xml:space="preserve">INTEGER </w:t>
      </w:r>
      <w:r w:rsidRPr="00781B59">
        <w:t xml:space="preserve">– integer literals </w:t>
      </w:r>
    </w:p>
    <w:p w14:paraId="049CF81A" w14:textId="0F781EE7" w:rsidR="00F87461" w:rsidRDefault="00F87461" w:rsidP="002265E0">
      <w:pPr>
        <w:pStyle w:val="ListParagraph"/>
        <w:numPr>
          <w:ilvl w:val="0"/>
          <w:numId w:val="7"/>
        </w:numPr>
      </w:pPr>
      <w:r>
        <w:lastRenderedPageBreak/>
        <w:t xml:space="preserve">Keywords, e.g., </w:t>
      </w:r>
      <w:r w:rsidRPr="00570B6E">
        <w:rPr>
          <w:rFonts w:ascii="Consolas" w:hAnsi="Consolas"/>
        </w:rPr>
        <w:t xml:space="preserve">RETURN. </w:t>
      </w:r>
      <w:r w:rsidRPr="00781B59">
        <w:t>Each keyword terminal co</w:t>
      </w:r>
      <w:r w:rsidR="00570B6E">
        <w:t>rresponds to a language keyword</w:t>
      </w:r>
      <w:r w:rsidRPr="00781B59">
        <w:t xml:space="preserve"> with the same spelling </w:t>
      </w:r>
      <w:r w:rsidR="00570B6E">
        <w:t xml:space="preserve">but </w:t>
      </w:r>
      <w:r w:rsidRPr="00781B59">
        <w:t xml:space="preserve">using lowercase. For example, the </w:t>
      </w:r>
      <w:r w:rsidRPr="00570B6E">
        <w:rPr>
          <w:rFonts w:ascii="Consolas" w:hAnsi="Consolas"/>
        </w:rPr>
        <w:t>RETURN</w:t>
      </w:r>
      <w:r w:rsidRPr="00781B59">
        <w:t xml:space="preserve"> terminal corresponds to the </w:t>
      </w:r>
      <w:r w:rsidRPr="00570B6E">
        <w:rPr>
          <w:rFonts w:ascii="Consolas" w:hAnsi="Consolas"/>
          <w:b/>
        </w:rPr>
        <w:t>return</w:t>
      </w:r>
      <w:r w:rsidRPr="00781B59">
        <w:t xml:space="preserve"> keyword</w:t>
      </w:r>
    </w:p>
    <w:p w14:paraId="3B88060C" w14:textId="6C5CDF10" w:rsidR="00986E9A" w:rsidRDefault="00986E9A" w:rsidP="00E411B2">
      <w:pPr>
        <w:pStyle w:val="Heading3"/>
      </w:pPr>
      <w:bookmarkStart w:id="167" w:name="_Toc417920572"/>
      <w:bookmarkStart w:id="168" w:name="_Toc445829997"/>
      <w:bookmarkStart w:id="169" w:name="_Toc445799316"/>
      <w:r>
        <w:t>Comments</w:t>
      </w:r>
      <w:bookmarkEnd w:id="167"/>
      <w:bookmarkEnd w:id="168"/>
      <w:bookmarkEnd w:id="169"/>
    </w:p>
    <w:p w14:paraId="3A4FCA23" w14:textId="1BA1B0AC" w:rsidR="00986E9A" w:rsidRDefault="00986E9A" w:rsidP="00E411B2">
      <w:r>
        <w:t xml:space="preserve">Comments are </w:t>
      </w:r>
      <w:r w:rsidR="00C2301B">
        <w:t>Java style</w:t>
      </w:r>
      <w:r>
        <w:t>:</w:t>
      </w:r>
    </w:p>
    <w:p w14:paraId="4D2DDEFE" w14:textId="53637603" w:rsidR="00986E9A" w:rsidRDefault="00986E9A" w:rsidP="002265E0">
      <w:pPr>
        <w:pStyle w:val="ListParagraph"/>
        <w:numPr>
          <w:ilvl w:val="0"/>
          <w:numId w:val="17"/>
        </w:numPr>
      </w:pPr>
      <w:r>
        <w:t xml:space="preserve">Single-line comments, spanning to the end of line, introduced by </w:t>
      </w:r>
      <w:r w:rsidRPr="00E411B2">
        <w:rPr>
          <w:rFonts w:ascii="Consolas" w:hAnsi="Consolas"/>
        </w:rPr>
        <w:t>//</w:t>
      </w:r>
    </w:p>
    <w:p w14:paraId="22668E07" w14:textId="0275DCB0" w:rsidR="00986E9A" w:rsidRDefault="00986E9A" w:rsidP="002265E0">
      <w:pPr>
        <w:pStyle w:val="ListParagraph"/>
        <w:numPr>
          <w:ilvl w:val="0"/>
          <w:numId w:val="17"/>
        </w:numPr>
      </w:pPr>
      <w:r>
        <w:t xml:space="preserve">Multi-line comments, enclosed between </w:t>
      </w:r>
      <w:r w:rsidRPr="00E411B2">
        <w:rPr>
          <w:rFonts w:ascii="Consolas" w:hAnsi="Consolas"/>
        </w:rPr>
        <w:t>/*</w:t>
      </w:r>
      <w:r>
        <w:t xml:space="preserve"> and </w:t>
      </w:r>
      <w:r w:rsidRPr="00E411B2">
        <w:rPr>
          <w:rFonts w:ascii="Consolas" w:hAnsi="Consolas"/>
        </w:rPr>
        <w:t>*/</w:t>
      </w:r>
      <w:r>
        <w:t xml:space="preserve">. Nested multi-line comments are </w:t>
      </w:r>
      <w:r w:rsidRPr="00E411B2">
        <w:rPr>
          <w:b/>
        </w:rPr>
        <w:t>not</w:t>
      </w:r>
      <w:r>
        <w:t xml:space="preserve"> supported.</w:t>
      </w:r>
    </w:p>
    <w:p w14:paraId="45E4A601" w14:textId="7CFDCDDC" w:rsidR="00AE6BF0" w:rsidRDefault="00AE6BF0" w:rsidP="002265E0">
      <w:pPr>
        <w:pStyle w:val="ListParagraph"/>
        <w:numPr>
          <w:ilvl w:val="0"/>
          <w:numId w:val="17"/>
        </w:numPr>
      </w:pPr>
      <w:r>
        <w:t xml:space="preserve">JavaDoc comments, starting with </w:t>
      </w:r>
      <w:r w:rsidRPr="00A229BA">
        <w:rPr>
          <w:rFonts w:ascii="Consolas" w:hAnsi="Consolas"/>
        </w:rPr>
        <w:t>/**</w:t>
      </w:r>
      <w:r>
        <w:t xml:space="preserve"> and ending with </w:t>
      </w:r>
      <w:r w:rsidRPr="00A229BA">
        <w:rPr>
          <w:rFonts w:ascii="Consolas" w:hAnsi="Consolas"/>
        </w:rPr>
        <w:t>*/</w:t>
      </w:r>
      <w:r>
        <w:t xml:space="preserve">. JavaDoc comments are </w:t>
      </w:r>
      <w:r w:rsidR="00D53309">
        <w:t xml:space="preserve">strongly encouraged </w:t>
      </w:r>
      <w:r>
        <w:t xml:space="preserve">for the language </w:t>
      </w:r>
      <w:r w:rsidR="00E47F3F">
        <w:t xml:space="preserve">P4 </w:t>
      </w:r>
      <w:r w:rsidR="007B0A21">
        <w:t>elements that</w:t>
      </w:r>
      <w:r>
        <w:t xml:space="preserve"> are used to synthesize the interface with the control-plane: </w:t>
      </w:r>
      <w:r w:rsidR="00924B40" w:rsidRPr="00BD6FE9">
        <w:rPr>
          <w:rFonts w:ascii="Consolas" w:hAnsi="Consolas"/>
          <w:b/>
        </w:rPr>
        <w:t>table</w:t>
      </w:r>
      <w:r w:rsidR="000251BB">
        <w:t xml:space="preserve">s </w:t>
      </w:r>
      <w:r>
        <w:t xml:space="preserve">and </w:t>
      </w:r>
      <w:r w:rsidRPr="00BD6FE9">
        <w:rPr>
          <w:rFonts w:ascii="Consolas" w:hAnsi="Consolas"/>
          <w:b/>
        </w:rPr>
        <w:t>action</w:t>
      </w:r>
      <w:r>
        <w:t>s.</w:t>
      </w:r>
    </w:p>
    <w:p w14:paraId="7BD88A80" w14:textId="686E6965" w:rsidR="009D2C62" w:rsidRPr="009D2C62" w:rsidRDefault="009D2C62" w:rsidP="00A229BA">
      <w:r w:rsidRPr="009D2C62">
        <w:t xml:space="preserve">Comments </w:t>
      </w:r>
      <w:r w:rsidR="003B04DE">
        <w:t>are</w:t>
      </w:r>
      <w:r w:rsidRPr="009D2C62">
        <w:t xml:space="preserve"> tokens</w:t>
      </w:r>
      <w:r w:rsidR="003B04DE">
        <w:t xml:space="preserve"> separators</w:t>
      </w:r>
      <w:r w:rsidRPr="009D2C62">
        <w:t>: no comments are allowed within a token, e.g.</w:t>
      </w:r>
    </w:p>
    <w:p w14:paraId="77693CC7" w14:textId="58A80EAE" w:rsidR="009D2C62" w:rsidRPr="00A229BA" w:rsidRDefault="009D2C62" w:rsidP="00A229BA">
      <w:pPr>
        <w:rPr>
          <w:rFonts w:ascii="Consolas" w:hAnsi="Consolas"/>
        </w:rPr>
      </w:pPr>
      <w:r w:rsidRPr="00A229BA">
        <w:rPr>
          <w:rFonts w:ascii="Consolas" w:hAnsi="Consolas"/>
        </w:rPr>
        <w:t>bi/**/t</w:t>
      </w:r>
    </w:p>
    <w:p w14:paraId="42480D8A" w14:textId="60D473C6" w:rsidR="009D2C62" w:rsidRPr="009D2C62" w:rsidRDefault="009D2C62" w:rsidP="00A229BA">
      <w:r w:rsidRPr="00A229BA">
        <w:t xml:space="preserve">is </w:t>
      </w:r>
      <w:r w:rsidRPr="00A229BA">
        <w:rPr>
          <w:i/>
        </w:rPr>
        <w:t>not</w:t>
      </w:r>
      <w:r w:rsidRPr="00A229BA">
        <w:t xml:space="preserve"> parsed as a </w:t>
      </w:r>
      <w:r w:rsidRPr="00A229BA">
        <w:rPr>
          <w:rFonts w:ascii="Consolas" w:hAnsi="Consolas"/>
          <w:b/>
        </w:rPr>
        <w:t>bit</w:t>
      </w:r>
      <w:r>
        <w:t xml:space="preserve"> token.</w:t>
      </w:r>
    </w:p>
    <w:p w14:paraId="6A6F7EF5" w14:textId="77BF05E5" w:rsidR="0095311B" w:rsidRDefault="0095311B" w:rsidP="00AB28AA">
      <w:pPr>
        <w:pStyle w:val="Heading3"/>
      </w:pPr>
      <w:bookmarkStart w:id="170" w:name="_Toc417920573"/>
      <w:bookmarkStart w:id="171" w:name="_Toc445829998"/>
      <w:bookmarkStart w:id="172" w:name="_Toc445799317"/>
      <w:bookmarkStart w:id="173" w:name="_Ref446596464"/>
      <w:r>
        <w:t>Literal constants</w:t>
      </w:r>
      <w:bookmarkEnd w:id="170"/>
      <w:bookmarkEnd w:id="171"/>
      <w:bookmarkEnd w:id="172"/>
      <w:bookmarkEnd w:id="173"/>
    </w:p>
    <w:p w14:paraId="06407057" w14:textId="55149C56" w:rsidR="000906C7" w:rsidRDefault="000906C7" w:rsidP="00AB28AA">
      <w:r>
        <w:t xml:space="preserve">There are two Boolean literal constants: </w:t>
      </w:r>
      <w:r w:rsidRPr="00BD6FE9">
        <w:rPr>
          <w:rFonts w:ascii="Consolas" w:hAnsi="Consolas"/>
          <w:b/>
        </w:rPr>
        <w:t>true</w:t>
      </w:r>
      <w:r>
        <w:t xml:space="preserve"> and </w:t>
      </w:r>
      <w:r w:rsidRPr="00BD6FE9">
        <w:rPr>
          <w:rFonts w:ascii="Consolas" w:hAnsi="Consolas"/>
          <w:b/>
        </w:rPr>
        <w:t>false</w:t>
      </w:r>
      <w:r>
        <w:t>.</w:t>
      </w:r>
    </w:p>
    <w:p w14:paraId="5E16BB9B" w14:textId="1F452611" w:rsidR="00A34383" w:rsidRDefault="000906C7">
      <w:r>
        <w:t xml:space="preserve">Numeric constants </w:t>
      </w:r>
      <w:r w:rsidR="00F67AF6">
        <w:t>are integers of an arbitrary precision, positive or negative.</w:t>
      </w:r>
      <w:r w:rsidR="006C1C29">
        <w:t xml:space="preserve"> By default</w:t>
      </w:r>
      <w:r w:rsidR="00656ACA">
        <w:t>,</w:t>
      </w:r>
      <w:r w:rsidR="006C1C29">
        <w:t xml:space="preserve"> literals are assumed in base 10</w:t>
      </w:r>
      <w:r w:rsidR="00104462">
        <w:t>.</w:t>
      </w:r>
      <w:r w:rsidR="006C1C29">
        <w:t xml:space="preserve"> </w:t>
      </w:r>
      <w:r w:rsidR="00104462">
        <w:t>T</w:t>
      </w:r>
      <w:r w:rsidR="006C1C29">
        <w:t xml:space="preserve">o </w:t>
      </w:r>
      <w:r w:rsidR="00104462">
        <w:t>use a different</w:t>
      </w:r>
      <w:r w:rsidR="006C1C29">
        <w:t xml:space="preserve"> base </w:t>
      </w:r>
      <w:r w:rsidR="00104462">
        <w:t xml:space="preserve">for </w:t>
      </w:r>
      <w:r w:rsidR="006C1C29">
        <w:t>the literal</w:t>
      </w:r>
      <w:r w:rsidR="00104462">
        <w:t>, one of the following prefixes must be employed</w:t>
      </w:r>
      <w:r w:rsidR="006C1C29">
        <w:t>:</w:t>
      </w:r>
    </w:p>
    <w:p w14:paraId="31E265EA" w14:textId="06B8B32F" w:rsidR="00A34383" w:rsidRDefault="00A34383" w:rsidP="002265E0">
      <w:pPr>
        <w:pStyle w:val="ListParagraph"/>
        <w:numPr>
          <w:ilvl w:val="0"/>
          <w:numId w:val="7"/>
        </w:numPr>
      </w:pPr>
      <w:r>
        <w:rPr>
          <w:rFonts w:ascii="Consolas" w:hAnsi="Consolas"/>
        </w:rPr>
        <w:t>0x</w:t>
      </w:r>
      <w:r w:rsidRPr="00BD6FE9">
        <w:t xml:space="preserve"> or</w:t>
      </w:r>
      <w:r w:rsidRPr="00150308">
        <w:t xml:space="preserve"> </w:t>
      </w:r>
      <w:r>
        <w:rPr>
          <w:rFonts w:ascii="Consolas" w:hAnsi="Consolas"/>
        </w:rPr>
        <w:t>0X</w:t>
      </w:r>
      <w:r w:rsidRPr="00BD6FE9">
        <w:t xml:space="preserve"> indicates base 16</w:t>
      </w:r>
    </w:p>
    <w:p w14:paraId="76BECED7" w14:textId="5778CBB7" w:rsidR="00A34383" w:rsidRDefault="00A34383" w:rsidP="002265E0">
      <w:pPr>
        <w:pStyle w:val="ListParagraph"/>
        <w:numPr>
          <w:ilvl w:val="0"/>
          <w:numId w:val="7"/>
        </w:numPr>
      </w:pPr>
      <w:r w:rsidRPr="00BD6FE9">
        <w:rPr>
          <w:rFonts w:ascii="Consolas" w:hAnsi="Consolas"/>
        </w:rPr>
        <w:t>0o</w:t>
      </w:r>
      <w:r>
        <w:t xml:space="preserve"> or </w:t>
      </w:r>
      <w:r w:rsidRPr="00BD6FE9">
        <w:rPr>
          <w:rFonts w:ascii="Consolas" w:hAnsi="Consolas"/>
        </w:rPr>
        <w:t>0O</w:t>
      </w:r>
      <w:r w:rsidR="00150308">
        <w:t xml:space="preserve"> indicates base</w:t>
      </w:r>
      <w:r>
        <w:t xml:space="preserve"> 8</w:t>
      </w:r>
    </w:p>
    <w:p w14:paraId="78C50C2B" w14:textId="3A70D83D" w:rsidR="00A34383" w:rsidRDefault="00A34383" w:rsidP="002265E0">
      <w:pPr>
        <w:pStyle w:val="ListParagraph"/>
        <w:numPr>
          <w:ilvl w:val="0"/>
          <w:numId w:val="7"/>
        </w:numPr>
      </w:pPr>
      <w:r w:rsidRPr="00BD6FE9">
        <w:rPr>
          <w:rFonts w:ascii="Consolas" w:hAnsi="Consolas"/>
        </w:rPr>
        <w:t>0b</w:t>
      </w:r>
      <w:r>
        <w:t xml:space="preserve"> or </w:t>
      </w:r>
      <w:r w:rsidRPr="00BD6FE9">
        <w:rPr>
          <w:rFonts w:ascii="Consolas" w:hAnsi="Consolas"/>
        </w:rPr>
        <w:t>0B</w:t>
      </w:r>
      <w:r>
        <w:t xml:space="preserve"> indicates base 2</w:t>
      </w:r>
    </w:p>
    <w:p w14:paraId="7477FF57" w14:textId="5EB0E01C" w:rsidR="00A34383" w:rsidRDefault="00A34383" w:rsidP="00BD6FE9">
      <w:r>
        <w:t>The width of a numeric literal in bits can be specified by a</w:t>
      </w:r>
      <w:r w:rsidR="00656ACA">
        <w:t>n unsigned number</w:t>
      </w:r>
      <w:r>
        <w:t xml:space="preserve"> prefix consisting of a number of bits and a signedness indicator:</w:t>
      </w:r>
    </w:p>
    <w:p w14:paraId="257C85E5" w14:textId="1F2CDC93" w:rsidR="00A34383" w:rsidRDefault="00A34383" w:rsidP="002265E0">
      <w:pPr>
        <w:pStyle w:val="ListParagraph"/>
        <w:numPr>
          <w:ilvl w:val="0"/>
          <w:numId w:val="41"/>
        </w:numPr>
      </w:pPr>
      <w:r w:rsidRPr="00BD6FE9">
        <w:rPr>
          <w:rFonts w:ascii="Consolas" w:hAnsi="Consolas"/>
        </w:rPr>
        <w:t>w</w:t>
      </w:r>
      <w:r>
        <w:t xml:space="preserve"> indicates unsigned numbers</w:t>
      </w:r>
    </w:p>
    <w:p w14:paraId="3C9E4794" w14:textId="06FD1B99" w:rsidR="00A34383" w:rsidRDefault="00A34383" w:rsidP="002265E0">
      <w:pPr>
        <w:pStyle w:val="ListParagraph"/>
        <w:numPr>
          <w:ilvl w:val="0"/>
          <w:numId w:val="41"/>
        </w:numPr>
      </w:pPr>
      <w:r w:rsidRPr="00BD6FE9">
        <w:rPr>
          <w:rFonts w:ascii="Consolas" w:hAnsi="Consolas"/>
        </w:rPr>
        <w:t>s</w:t>
      </w:r>
      <w:r>
        <w:t xml:space="preserve"> indicates signed numbers</w:t>
      </w:r>
    </w:p>
    <w:p w14:paraId="446CBCA0" w14:textId="0A7EDC52" w:rsidR="000A6ACE" w:rsidRDefault="00934325" w:rsidP="00BD6FE9">
      <w:r>
        <w:t>The underscore character is considered a digit</w:t>
      </w:r>
      <w:r w:rsidR="008A24A6">
        <w:t xml:space="preserve"> within number literals</w:t>
      </w:r>
      <w:r w:rsidR="00C5455C">
        <w:t xml:space="preserve"> (where it cannot appear as the first digit)</w:t>
      </w:r>
      <w:r>
        <w:t xml:space="preserve">, but it is </w:t>
      </w:r>
      <w:r w:rsidR="00CA694F">
        <w:t>ignored</w:t>
      </w:r>
      <w:r>
        <w:t xml:space="preserve"> when computing the value of the </w:t>
      </w:r>
      <w:r w:rsidR="00CA694F">
        <w:t xml:space="preserve">parsed </w:t>
      </w:r>
      <w:r>
        <w:t xml:space="preserve">number. This allows long </w:t>
      </w:r>
      <w:r w:rsidR="008A24A6">
        <w:t xml:space="preserve">constants </w:t>
      </w:r>
      <w:r>
        <w:t>number</w:t>
      </w:r>
      <w:r w:rsidR="009469ED">
        <w:t>s</w:t>
      </w:r>
      <w:r>
        <w:t xml:space="preserve"> to be more easily </w:t>
      </w:r>
      <w:r w:rsidR="008A24A6">
        <w:t>read by grouping digits together</w:t>
      </w:r>
      <w:r>
        <w:t>.</w:t>
      </w:r>
      <w:r w:rsidR="00E47F3F">
        <w:t xml:space="preserve"> </w:t>
      </w:r>
      <w:r w:rsidR="009D2C62">
        <w:t>No comments or whitespaces are allowed within a literal.</w:t>
      </w:r>
      <w:r w:rsidR="00A34383">
        <w:t xml:space="preserve"> </w:t>
      </w:r>
      <w:r w:rsidR="000A6ACE">
        <w:t>Here are some examples</w:t>
      </w:r>
      <w:r w:rsidR="00926E2D">
        <w:t xml:space="preserve"> of numeric literals</w:t>
      </w:r>
      <w:r w:rsidR="000A6ACE">
        <w:t>:</w:t>
      </w:r>
    </w:p>
    <w:p w14:paraId="3F116726" w14:textId="63A004A4" w:rsidR="00C1277E" w:rsidRDefault="000A6ACE" w:rsidP="00AB28AA">
      <w:pPr>
        <w:rPr>
          <w:rFonts w:ascii="Consolas" w:hAnsi="Consolas"/>
        </w:rPr>
      </w:pPr>
      <w:r w:rsidRPr="00AB28AA">
        <w:rPr>
          <w:rFonts w:ascii="Consolas" w:hAnsi="Consolas"/>
        </w:rPr>
        <w:t>32</w:t>
      </w:r>
      <w:r w:rsidR="00A34383">
        <w:rPr>
          <w:rFonts w:ascii="Consolas" w:hAnsi="Consolas"/>
        </w:rPr>
        <w:t>w</w:t>
      </w:r>
      <w:r>
        <w:rPr>
          <w:rFonts w:ascii="Consolas" w:hAnsi="Consolas"/>
        </w:rPr>
        <w:t>0xFF</w:t>
      </w:r>
      <w:r w:rsidR="00604131">
        <w:rPr>
          <w:rFonts w:ascii="Consolas" w:hAnsi="Consolas"/>
        </w:rPr>
        <w:t xml:space="preserve"> </w:t>
      </w:r>
      <w:r>
        <w:rPr>
          <w:rFonts w:ascii="Consolas" w:hAnsi="Consolas"/>
        </w:rPr>
        <w:t xml:space="preserve"> </w:t>
      </w:r>
      <w:r w:rsidR="00C73651">
        <w:rPr>
          <w:rFonts w:ascii="Consolas" w:hAnsi="Consolas"/>
        </w:rPr>
        <w:t xml:space="preserve">      </w:t>
      </w:r>
      <w:r>
        <w:rPr>
          <w:rFonts w:ascii="Consolas" w:hAnsi="Consolas"/>
        </w:rPr>
        <w:t>// a 32-bit unsigned number with value 255</w:t>
      </w:r>
      <w:r>
        <w:rPr>
          <w:rFonts w:ascii="Consolas" w:hAnsi="Consolas"/>
        </w:rPr>
        <w:br/>
        <w:t>32s0xFF</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xml:space="preserve"> // a 32-bit signed number with value 255</w:t>
      </w:r>
      <w:r>
        <w:rPr>
          <w:rFonts w:ascii="Consolas" w:hAnsi="Consolas"/>
        </w:rPr>
        <w:br/>
      </w:r>
      <w:r w:rsidR="00A34383">
        <w:rPr>
          <w:rFonts w:ascii="Consolas" w:hAnsi="Consolas"/>
        </w:rPr>
        <w:t>-</w:t>
      </w:r>
      <w:r>
        <w:rPr>
          <w:rFonts w:ascii="Consolas" w:hAnsi="Consolas"/>
        </w:rPr>
        <w:t xml:space="preserve">32s0xFF </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a 32-bit signed number with value -255</w:t>
      </w:r>
      <w:r>
        <w:rPr>
          <w:rFonts w:ascii="Consolas" w:hAnsi="Consolas"/>
        </w:rPr>
        <w:br/>
        <w:t>8</w:t>
      </w:r>
      <w:r w:rsidR="00A34383">
        <w:rPr>
          <w:rFonts w:ascii="Consolas" w:hAnsi="Consolas"/>
        </w:rPr>
        <w:t>w</w:t>
      </w:r>
      <w:r>
        <w:rPr>
          <w:rFonts w:ascii="Consolas" w:hAnsi="Consolas"/>
        </w:rPr>
        <w:t xml:space="preserve">0b10101010 </w:t>
      </w:r>
      <w:r w:rsidR="00C73651">
        <w:rPr>
          <w:rFonts w:ascii="Consolas" w:hAnsi="Consolas"/>
        </w:rPr>
        <w:t xml:space="preserve">  </w:t>
      </w:r>
      <w:r>
        <w:rPr>
          <w:rFonts w:ascii="Consolas" w:hAnsi="Consolas"/>
        </w:rPr>
        <w:t xml:space="preserve">// an 8-bit </w:t>
      </w:r>
      <w:r w:rsidR="00357D03">
        <w:rPr>
          <w:rFonts w:ascii="Consolas" w:hAnsi="Consolas"/>
        </w:rPr>
        <w:t>unsigned number</w:t>
      </w:r>
      <w:r>
        <w:rPr>
          <w:rFonts w:ascii="Consolas" w:hAnsi="Consolas"/>
        </w:rPr>
        <w:t xml:space="preserve"> with value </w:t>
      </w:r>
      <w:r w:rsidR="00357D03">
        <w:rPr>
          <w:rFonts w:ascii="Consolas" w:hAnsi="Consolas"/>
        </w:rPr>
        <w:t>0x</w:t>
      </w:r>
      <w:r>
        <w:rPr>
          <w:rFonts w:ascii="Consolas" w:hAnsi="Consolas"/>
        </w:rPr>
        <w:t>AA</w:t>
      </w:r>
      <w:r>
        <w:rPr>
          <w:rFonts w:ascii="Consolas" w:hAnsi="Consolas"/>
        </w:rPr>
        <w:br/>
      </w:r>
      <w:r w:rsidR="00853B80">
        <w:rPr>
          <w:rFonts w:ascii="Consolas" w:hAnsi="Consolas"/>
        </w:rPr>
        <w:t>8</w:t>
      </w:r>
      <w:r w:rsidR="00A34383">
        <w:rPr>
          <w:rFonts w:ascii="Consolas" w:hAnsi="Consolas"/>
        </w:rPr>
        <w:t>w</w:t>
      </w:r>
      <w:r w:rsidR="00853B80">
        <w:rPr>
          <w:rFonts w:ascii="Consolas" w:hAnsi="Consolas"/>
        </w:rPr>
        <w:t>0b_1010_1010 // same value as above</w:t>
      </w:r>
      <w:r w:rsidR="00C1277E">
        <w:rPr>
          <w:rFonts w:ascii="Consolas" w:hAnsi="Consolas"/>
        </w:rPr>
        <w:br/>
        <w:t>8</w:t>
      </w:r>
      <w:r w:rsidR="00A34383">
        <w:rPr>
          <w:rFonts w:ascii="Consolas" w:hAnsi="Consolas"/>
        </w:rPr>
        <w:t>w</w:t>
      </w:r>
      <w:r w:rsidR="00C73651">
        <w:rPr>
          <w:rFonts w:ascii="Consolas" w:hAnsi="Consolas"/>
        </w:rPr>
        <w:t xml:space="preserve">170         </w:t>
      </w:r>
      <w:r w:rsidR="00C1277E">
        <w:rPr>
          <w:rFonts w:ascii="Consolas" w:hAnsi="Consolas"/>
        </w:rPr>
        <w:t xml:space="preserve"> // same value as above</w:t>
      </w:r>
      <w:r w:rsidR="00C1277E">
        <w:rPr>
          <w:rFonts w:ascii="Consolas" w:hAnsi="Consolas"/>
        </w:rPr>
        <w:br/>
        <w:t>8</w:t>
      </w:r>
      <w:r w:rsidR="00A34383">
        <w:rPr>
          <w:rFonts w:ascii="Consolas" w:hAnsi="Consolas"/>
        </w:rPr>
        <w:t>s</w:t>
      </w:r>
      <w:r w:rsidR="00C1277E">
        <w:rPr>
          <w:rFonts w:ascii="Consolas" w:hAnsi="Consolas"/>
        </w:rPr>
        <w:t>0b1</w:t>
      </w:r>
      <w:r w:rsidR="00CC3E03">
        <w:rPr>
          <w:rFonts w:ascii="Consolas" w:hAnsi="Consolas"/>
        </w:rPr>
        <w:t>010_1010</w:t>
      </w:r>
      <w:r w:rsidR="00C1277E">
        <w:rPr>
          <w:rFonts w:ascii="Consolas" w:hAnsi="Consolas"/>
        </w:rPr>
        <w:t xml:space="preserve"> </w:t>
      </w:r>
      <w:r w:rsidR="00A34383">
        <w:rPr>
          <w:rFonts w:ascii="Consolas" w:hAnsi="Consolas"/>
        </w:rPr>
        <w:t xml:space="preserve"> </w:t>
      </w:r>
      <w:r w:rsidR="00C1277E">
        <w:rPr>
          <w:rFonts w:ascii="Consolas" w:hAnsi="Consolas"/>
        </w:rPr>
        <w:t xml:space="preserve">// an 8-bit signed number with value </w:t>
      </w:r>
      <w:r w:rsidR="00926E2D">
        <w:rPr>
          <w:rFonts w:ascii="Consolas" w:hAnsi="Consolas"/>
        </w:rPr>
        <w:t>-86</w:t>
      </w:r>
    </w:p>
    <w:p w14:paraId="7F6B8133" w14:textId="77777777" w:rsidR="00D328D6" w:rsidRDefault="00D328D6" w:rsidP="00D328D6">
      <w:pPr>
        <w:pStyle w:val="Heading2"/>
      </w:pPr>
      <w:bookmarkStart w:id="174" w:name="_Toc417920574"/>
      <w:bookmarkStart w:id="175" w:name="_Toc445829999"/>
      <w:bookmarkStart w:id="176" w:name="_Toc445799318"/>
      <w:r>
        <w:t>Naming conventions</w:t>
      </w:r>
      <w:bookmarkEnd w:id="174"/>
      <w:bookmarkEnd w:id="175"/>
      <w:bookmarkEnd w:id="176"/>
      <w:r>
        <w:t xml:space="preserve"> </w:t>
      </w:r>
    </w:p>
    <w:p w14:paraId="5A4871EC" w14:textId="42A9DF38" w:rsidR="00D328D6" w:rsidRDefault="00D328D6" w:rsidP="00D328D6">
      <w:r>
        <w:t>P4 provides a rich assortment of types. There are built-in types to represent constructs such as parsers, pipelines, actions, and tables. Base types include bit-strings, numbers, and errors. Users can construct new types based on these: structures, headers, enumerations, header stacks, etc.</w:t>
      </w:r>
    </w:p>
    <w:p w14:paraId="284746F9" w14:textId="77777777" w:rsidR="00D328D6" w:rsidRDefault="00D328D6" w:rsidP="00D328D6">
      <w:r>
        <w:lastRenderedPageBreak/>
        <w:t>In this document we adopt the Java</w:t>
      </w:r>
      <w:r w:rsidR="00104462">
        <w:t>-like</w:t>
      </w:r>
      <w:r>
        <w:t xml:space="preserve"> naming guidelines:</w:t>
      </w:r>
    </w:p>
    <w:p w14:paraId="517A88EF" w14:textId="77777777" w:rsidR="00D328D6" w:rsidRDefault="00D328D6" w:rsidP="002265E0">
      <w:pPr>
        <w:pStyle w:val="ListParagraph"/>
        <w:numPr>
          <w:ilvl w:val="0"/>
          <w:numId w:val="17"/>
        </w:numPr>
      </w:pPr>
      <w:r>
        <w:t xml:space="preserve">the P4 built-in types all start with lowercase characters and are shown in bold, e.g., </w:t>
      </w:r>
      <w:r w:rsidRPr="001A316A">
        <w:rPr>
          <w:rFonts w:ascii="Consolas" w:hAnsi="Consolas"/>
          <w:b/>
        </w:rPr>
        <w:t>int</w:t>
      </w:r>
      <w:r>
        <w:rPr>
          <w:rFonts w:ascii="Consolas" w:hAnsi="Consolas"/>
        </w:rPr>
        <w:t>&lt;</w:t>
      </w:r>
      <w:r w:rsidRPr="001A316A">
        <w:rPr>
          <w:rFonts w:ascii="Consolas" w:hAnsi="Consolas"/>
        </w:rPr>
        <w:t>20</w:t>
      </w:r>
      <w:r>
        <w:rPr>
          <w:rFonts w:ascii="Consolas" w:hAnsi="Consolas"/>
        </w:rPr>
        <w:t>&gt;</w:t>
      </w:r>
    </w:p>
    <w:p w14:paraId="64E427CB" w14:textId="77777777" w:rsidR="00D328D6" w:rsidRDefault="00D328D6" w:rsidP="002265E0">
      <w:pPr>
        <w:pStyle w:val="ListParagraph"/>
        <w:numPr>
          <w:ilvl w:val="0"/>
          <w:numId w:val="17"/>
        </w:numPr>
      </w:pPr>
      <w:r>
        <w:t xml:space="preserve">In all our examples we write user-defined types with an uppercase character, e.g., </w:t>
      </w:r>
      <w:r w:rsidRPr="001A316A">
        <w:rPr>
          <w:rFonts w:ascii="Consolas" w:hAnsi="Consolas"/>
        </w:rPr>
        <w:t>Ipv4Address</w:t>
      </w:r>
    </w:p>
    <w:p w14:paraId="1FD770F6" w14:textId="09E54382" w:rsidR="00D328D6" w:rsidRDefault="00D328D6" w:rsidP="002265E0">
      <w:pPr>
        <w:pStyle w:val="ListParagraph"/>
        <w:numPr>
          <w:ilvl w:val="0"/>
          <w:numId w:val="17"/>
        </w:numPr>
      </w:pPr>
      <w:r>
        <w:t xml:space="preserve">Type variables (e.g., used in templates) are always uppercase, e.g., </w:t>
      </w:r>
      <w:r w:rsidR="00A34383" w:rsidRPr="00BD6FE9">
        <w:rPr>
          <w:rFonts w:ascii="Consolas" w:hAnsi="Consolas"/>
          <w:b/>
        </w:rPr>
        <w:t>parser</w:t>
      </w:r>
      <w:r w:rsidR="00A34383" w:rsidRPr="001A316A">
        <w:rPr>
          <w:rFonts w:ascii="Consolas" w:hAnsi="Consolas"/>
        </w:rPr>
        <w:t xml:space="preserve"> </w:t>
      </w:r>
      <w:r w:rsidRPr="001A316A">
        <w:rPr>
          <w:rFonts w:ascii="Consolas" w:hAnsi="Consolas"/>
        </w:rPr>
        <w:t>P&lt;H, IH&gt;(...)</w:t>
      </w:r>
    </w:p>
    <w:p w14:paraId="27155B85" w14:textId="77777777" w:rsidR="00D328D6" w:rsidRDefault="00D328D6" w:rsidP="002265E0">
      <w:pPr>
        <w:pStyle w:val="ListParagraph"/>
        <w:numPr>
          <w:ilvl w:val="0"/>
          <w:numId w:val="17"/>
        </w:numPr>
      </w:pPr>
      <w:r>
        <w:t xml:space="preserve">All variables are named with lowercase names, e.g., </w:t>
      </w:r>
      <w:r w:rsidRPr="001A316A">
        <w:rPr>
          <w:rFonts w:ascii="Consolas" w:hAnsi="Consolas"/>
        </w:rPr>
        <w:t>ipv4header</w:t>
      </w:r>
    </w:p>
    <w:p w14:paraId="7964C219" w14:textId="77777777" w:rsidR="00D328D6" w:rsidRPr="00280B0E" w:rsidRDefault="00D328D6" w:rsidP="002265E0">
      <w:pPr>
        <w:pStyle w:val="ListParagraph"/>
        <w:numPr>
          <w:ilvl w:val="0"/>
          <w:numId w:val="17"/>
        </w:numPr>
      </w:pPr>
      <w:r>
        <w:t xml:space="preserve">Constants are all uppercase, e.g., </w:t>
      </w:r>
      <w:r w:rsidRPr="001A316A">
        <w:rPr>
          <w:rFonts w:ascii="Consolas" w:hAnsi="Consolas"/>
        </w:rPr>
        <w:t>CPU_PORT</w:t>
      </w:r>
    </w:p>
    <w:p w14:paraId="29772F8C" w14:textId="57768B1E" w:rsidR="00D328D6" w:rsidRPr="00A229BA" w:rsidRDefault="00D328D6" w:rsidP="002265E0">
      <w:pPr>
        <w:pStyle w:val="ListParagraph"/>
        <w:numPr>
          <w:ilvl w:val="0"/>
          <w:numId w:val="17"/>
        </w:numPr>
      </w:pPr>
      <w:r w:rsidRPr="00280B0E">
        <w:t>Errors</w:t>
      </w:r>
      <w:r>
        <w:t xml:space="preserve"> </w:t>
      </w:r>
      <w:r w:rsidR="004D7EDF">
        <w:t xml:space="preserve">and enumerations </w:t>
      </w:r>
      <w:r>
        <w:t xml:space="preserve">have </w:t>
      </w:r>
      <w:r w:rsidR="004D7EDF">
        <w:t xml:space="preserve">camel-case </w:t>
      </w:r>
      <w:r w:rsidRPr="00280B0E">
        <w:t>name</w:t>
      </w:r>
      <w:r>
        <w:t>s</w:t>
      </w:r>
      <w:r w:rsidRPr="00280B0E">
        <w:t>, e.g.</w:t>
      </w:r>
      <w:r>
        <w:rPr>
          <w:rFonts w:ascii="Consolas" w:hAnsi="Consolas"/>
        </w:rPr>
        <w:t xml:space="preserve"> PacketTooShort</w:t>
      </w:r>
    </w:p>
    <w:p w14:paraId="64BA4392" w14:textId="5C709630" w:rsidR="00814D65" w:rsidRDefault="004C38AC" w:rsidP="00280B0E">
      <w:pPr>
        <w:pStyle w:val="Heading2"/>
      </w:pPr>
      <w:bookmarkStart w:id="177" w:name="_Toc445830000"/>
      <w:bookmarkStart w:id="178" w:name="_Toc445799319"/>
      <w:r>
        <w:t>P4 Program structure</w:t>
      </w:r>
      <w:bookmarkEnd w:id="177"/>
      <w:bookmarkEnd w:id="178"/>
    </w:p>
    <w:p w14:paraId="367F4681" w14:textId="1C3EC9AB" w:rsidR="00814D65" w:rsidRDefault="00814D65" w:rsidP="00814D65">
      <w:r>
        <w:t>A P4 program is a collection of declarations:</w:t>
      </w:r>
    </w:p>
    <w:p w14:paraId="2DA57D27" w14:textId="77777777" w:rsidR="00A34383" w:rsidRPr="00254E38" w:rsidRDefault="00A34383" w:rsidP="002D0F38">
      <w:pPr>
        <w:pStyle w:val="Grammar"/>
      </w:pPr>
      <w:r>
        <w:t>p4program</w:t>
      </w:r>
    </w:p>
    <w:p w14:paraId="40BF1CBB" w14:textId="77777777" w:rsidR="00A34383" w:rsidRPr="00254E38" w:rsidRDefault="00A34383" w:rsidP="002D0F38">
      <w:pPr>
        <w:pStyle w:val="Grammar"/>
      </w:pPr>
      <w:r w:rsidRPr="00254E38">
        <w:t xml:space="preserve">    : /* e</w:t>
      </w:r>
      <w:r>
        <w:t>mpty</w:t>
      </w:r>
      <w:r w:rsidRPr="00254E38">
        <w:t xml:space="preserve"> */</w:t>
      </w:r>
    </w:p>
    <w:p w14:paraId="7EBE0A6C" w14:textId="77777777" w:rsidR="00A34383" w:rsidRPr="00254E38" w:rsidRDefault="00A34383" w:rsidP="002D0F38">
      <w:pPr>
        <w:pStyle w:val="Grammar"/>
      </w:pPr>
      <w:r>
        <w:t xml:space="preserve">    | p4program</w:t>
      </w:r>
      <w:r w:rsidRPr="00254E38">
        <w:t xml:space="preserve"> declaration</w:t>
      </w:r>
    </w:p>
    <w:p w14:paraId="5BA2BEEE" w14:textId="77777777" w:rsidR="00A34383" w:rsidRPr="00254E38" w:rsidRDefault="00A34383" w:rsidP="002D0F38">
      <w:pPr>
        <w:pStyle w:val="Grammar"/>
      </w:pPr>
      <w:r w:rsidRPr="00254E38">
        <w:t xml:space="preserve">    ;</w:t>
      </w:r>
    </w:p>
    <w:p w14:paraId="0D83874E" w14:textId="77777777" w:rsidR="00A34383" w:rsidRPr="00254E38" w:rsidRDefault="00A34383" w:rsidP="002D0F38">
      <w:pPr>
        <w:pStyle w:val="Grammar"/>
      </w:pPr>
    </w:p>
    <w:p w14:paraId="09EA82D2" w14:textId="77777777" w:rsidR="00A34383" w:rsidRPr="00254E38" w:rsidRDefault="00A34383" w:rsidP="002D0F38">
      <w:pPr>
        <w:pStyle w:val="Grammar"/>
      </w:pPr>
      <w:r w:rsidRPr="00254E38">
        <w:t>declaration</w:t>
      </w:r>
    </w:p>
    <w:p w14:paraId="04A970B5" w14:textId="77777777" w:rsidR="00A34383" w:rsidRPr="00254E38" w:rsidRDefault="00A34383" w:rsidP="002D0F38">
      <w:pPr>
        <w:pStyle w:val="Grammar"/>
      </w:pPr>
      <w:r w:rsidRPr="00254E38">
        <w:t xml:space="preserve">    : constantDeclaration</w:t>
      </w:r>
    </w:p>
    <w:p w14:paraId="73558EFE" w14:textId="77777777" w:rsidR="00A34383" w:rsidRPr="00254E38" w:rsidRDefault="00A34383" w:rsidP="002D0F38">
      <w:pPr>
        <w:pStyle w:val="Grammar"/>
      </w:pPr>
      <w:r w:rsidRPr="00254E38">
        <w:t xml:space="preserve">    | externDeclaration  </w:t>
      </w:r>
    </w:p>
    <w:p w14:paraId="370F161C" w14:textId="14B2CA1A" w:rsidR="00A34383" w:rsidRPr="00254E38" w:rsidRDefault="00723C9D" w:rsidP="002D0F38">
      <w:pPr>
        <w:pStyle w:val="Grammar"/>
      </w:pPr>
      <w:r>
        <w:t xml:space="preserve">    </w:t>
      </w:r>
      <w:r w:rsidR="00A34383" w:rsidRPr="00254E38">
        <w:t xml:space="preserve">| actionDeclaration  </w:t>
      </w:r>
    </w:p>
    <w:p w14:paraId="58CFF375" w14:textId="77777777" w:rsidR="00A34383" w:rsidRPr="00254E38" w:rsidRDefault="00A34383" w:rsidP="002D0F38">
      <w:pPr>
        <w:pStyle w:val="Grammar"/>
      </w:pPr>
      <w:r w:rsidRPr="00254E38">
        <w:t xml:space="preserve">    | parserDeclaration  </w:t>
      </w:r>
    </w:p>
    <w:p w14:paraId="3CBBADB0" w14:textId="77777777" w:rsidR="00A34383" w:rsidRPr="00254E38" w:rsidRDefault="00A34383" w:rsidP="002D0F38">
      <w:pPr>
        <w:pStyle w:val="Grammar"/>
      </w:pPr>
      <w:r w:rsidRPr="00254E38">
        <w:t xml:space="preserve">    | typeDeclaration    </w:t>
      </w:r>
    </w:p>
    <w:p w14:paraId="07031F25" w14:textId="77777777" w:rsidR="00A34383" w:rsidRPr="00254E38" w:rsidRDefault="00A34383" w:rsidP="002D0F38">
      <w:pPr>
        <w:pStyle w:val="Grammar"/>
      </w:pPr>
      <w:r w:rsidRPr="00254E38">
        <w:t xml:space="preserve">    | controlDeclaration </w:t>
      </w:r>
    </w:p>
    <w:p w14:paraId="1DCE78A1" w14:textId="77777777" w:rsidR="00A34383" w:rsidRPr="00254E38" w:rsidRDefault="00A34383" w:rsidP="002D0F38">
      <w:pPr>
        <w:pStyle w:val="Grammar"/>
      </w:pPr>
      <w:r w:rsidRPr="00254E38">
        <w:t xml:space="preserve">    | instantiation      </w:t>
      </w:r>
    </w:p>
    <w:p w14:paraId="14F67615" w14:textId="77777777" w:rsidR="00A34383" w:rsidRPr="00254E38" w:rsidRDefault="00A34383" w:rsidP="002D0F38">
      <w:pPr>
        <w:pStyle w:val="Grammar"/>
      </w:pPr>
      <w:r w:rsidRPr="00254E38">
        <w:t xml:space="preserve">    | errorDeclaration   </w:t>
      </w:r>
    </w:p>
    <w:p w14:paraId="4E1CC2F1" w14:textId="77777777" w:rsidR="00A34383" w:rsidRPr="00254E38" w:rsidRDefault="00A34383" w:rsidP="002D0F38">
      <w:pPr>
        <w:pStyle w:val="Grammar"/>
      </w:pPr>
      <w:r w:rsidRPr="00254E38">
        <w:t xml:space="preserve">    | matchKindDeclaratio</w:t>
      </w:r>
      <w:r>
        <w:t>n</w:t>
      </w:r>
    </w:p>
    <w:p w14:paraId="406F840C" w14:textId="77777777" w:rsidR="00A34383" w:rsidRDefault="00A34383" w:rsidP="002D0F38">
      <w:pPr>
        <w:pStyle w:val="Grammar"/>
      </w:pPr>
      <w:r w:rsidRPr="00254E38">
        <w:t xml:space="preserve">    ;</w:t>
      </w:r>
    </w:p>
    <w:p w14:paraId="56E3C309" w14:textId="7ABE10C6" w:rsidR="004902D0" w:rsidRDefault="004902D0" w:rsidP="00A26B5C">
      <w:pPr>
        <w:pStyle w:val="Heading3"/>
      </w:pPr>
      <w:bookmarkStart w:id="179" w:name="_Toc445830001"/>
      <w:bookmarkStart w:id="180" w:name="_Toc445799320"/>
      <w:bookmarkStart w:id="181" w:name="_Toc417920577"/>
      <w:r>
        <w:t>Scopes</w:t>
      </w:r>
      <w:bookmarkEnd w:id="179"/>
      <w:bookmarkEnd w:id="180"/>
    </w:p>
    <w:bookmarkEnd w:id="181"/>
    <w:p w14:paraId="43D6DEC2" w14:textId="28C7A399" w:rsidR="002D223C" w:rsidRDefault="00274C08" w:rsidP="002D223C">
      <w:r>
        <w:t>Various constructs act as namespaces, that</w:t>
      </w:r>
      <w:r w:rsidR="002D223C">
        <w:t xml:space="preserve"> create local scopes for names:</w:t>
      </w:r>
    </w:p>
    <w:p w14:paraId="252C9AB6" w14:textId="0DDBF163" w:rsidR="002D223C" w:rsidRDefault="002D223C" w:rsidP="002265E0">
      <w:pPr>
        <w:pStyle w:val="ListParagraph"/>
        <w:numPr>
          <w:ilvl w:val="0"/>
          <w:numId w:val="14"/>
        </w:numPr>
      </w:pPr>
      <w:r>
        <w:t>Derived type declarations (</w:t>
      </w:r>
      <w:r w:rsidRPr="00A229BA">
        <w:rPr>
          <w:rFonts w:ascii="Consolas" w:hAnsi="Consolas"/>
          <w:b/>
        </w:rPr>
        <w:t>struct</w:t>
      </w:r>
      <w:r w:rsidRPr="00274C08">
        <w:t xml:space="preserve">, </w:t>
      </w:r>
      <w:r w:rsidRPr="00A229BA">
        <w:rPr>
          <w:rFonts w:ascii="Consolas" w:hAnsi="Consolas"/>
          <w:b/>
        </w:rPr>
        <w:t>header</w:t>
      </w:r>
      <w:r w:rsidR="00274C08" w:rsidRPr="00274C08">
        <w:t xml:space="preserve">, </w:t>
      </w:r>
      <w:r w:rsidR="00274C08">
        <w:rPr>
          <w:rFonts w:ascii="Consolas" w:hAnsi="Consolas"/>
          <w:b/>
        </w:rPr>
        <w:t>enum</w:t>
      </w:r>
      <w:r>
        <w:t>) introduce local scopes for the field names</w:t>
      </w:r>
    </w:p>
    <w:p w14:paraId="3B37F09D" w14:textId="686FA449" w:rsidR="002D223C" w:rsidRDefault="002D223C" w:rsidP="002265E0">
      <w:pPr>
        <w:pStyle w:val="ListParagraph"/>
        <w:numPr>
          <w:ilvl w:val="0"/>
          <w:numId w:val="14"/>
        </w:numPr>
      </w:pPr>
      <w:r>
        <w:t>Block statements introduce local lexically</w:t>
      </w:r>
      <w:r w:rsidR="00BA1788">
        <w:t>-</w:t>
      </w:r>
      <w:r>
        <w:t>enclosed scopes</w:t>
      </w:r>
    </w:p>
    <w:p w14:paraId="6C168F39" w14:textId="29711FC1" w:rsidR="002D223C" w:rsidRDefault="00A34383" w:rsidP="002265E0">
      <w:pPr>
        <w:pStyle w:val="ListParagraph"/>
        <w:numPr>
          <w:ilvl w:val="0"/>
          <w:numId w:val="14"/>
        </w:numPr>
      </w:pPr>
      <w:r w:rsidRPr="00BD6FE9">
        <w:rPr>
          <w:rFonts w:ascii="Consolas" w:hAnsi="Consolas"/>
          <w:b/>
        </w:rPr>
        <w:t>parser</w:t>
      </w:r>
      <w:r w:rsidR="002D223C">
        <w:t xml:space="preserve">, </w:t>
      </w:r>
      <w:r w:rsidRPr="00BD6FE9">
        <w:rPr>
          <w:rFonts w:ascii="Consolas" w:hAnsi="Consolas"/>
          <w:b/>
        </w:rPr>
        <w:t>table</w:t>
      </w:r>
      <w:r w:rsidR="002D223C">
        <w:t xml:space="preserve">, </w:t>
      </w:r>
      <w:r w:rsidR="002D223C" w:rsidRPr="00BD6FE9">
        <w:rPr>
          <w:rFonts w:ascii="Consolas" w:hAnsi="Consolas"/>
          <w:b/>
        </w:rPr>
        <w:t>action</w:t>
      </w:r>
      <w:r w:rsidR="002D223C">
        <w:t xml:space="preserve">, and </w:t>
      </w:r>
      <w:r w:rsidRPr="00BD6FE9">
        <w:rPr>
          <w:rFonts w:ascii="Consolas" w:hAnsi="Consolas"/>
          <w:b/>
        </w:rPr>
        <w:t>control</w:t>
      </w:r>
      <w:r>
        <w:t xml:space="preserve"> blocks</w:t>
      </w:r>
      <w:r w:rsidR="002D223C">
        <w:t xml:space="preserve"> introduce local scopes </w:t>
      </w:r>
    </w:p>
    <w:p w14:paraId="4BEC5C02" w14:textId="02C8B492" w:rsidR="00667A18" w:rsidRDefault="00667A18" w:rsidP="002265E0">
      <w:pPr>
        <w:pStyle w:val="ListParagraph"/>
        <w:numPr>
          <w:ilvl w:val="0"/>
          <w:numId w:val="14"/>
        </w:numPr>
      </w:pPr>
      <w:r>
        <w:t xml:space="preserve">A declaration with type variables introduces a new scope for that variable. For example, in the following </w:t>
      </w:r>
      <w:r w:rsidR="00A34383" w:rsidRPr="00BD6FE9">
        <w:rPr>
          <w:rFonts w:ascii="Consolas" w:hAnsi="Consolas"/>
          <w:b/>
        </w:rPr>
        <w:t>control</w:t>
      </w:r>
      <w:r w:rsidR="00A34383">
        <w:t xml:space="preserve"> </w:t>
      </w:r>
      <w:r w:rsidR="00690390">
        <w:t>declaration</w:t>
      </w:r>
      <w:r>
        <w:t xml:space="preserve">, the scope of the type variable H extends to the end of the </w:t>
      </w:r>
      <w:r w:rsidR="00690390">
        <w:t>declaration</w:t>
      </w:r>
      <w:r>
        <w:t>:</w:t>
      </w:r>
      <w:r>
        <w:br/>
      </w:r>
      <w:r w:rsidR="00A34383">
        <w:rPr>
          <w:rFonts w:ascii="Consolas" w:hAnsi="Consolas"/>
          <w:b/>
        </w:rPr>
        <w:t>control</w:t>
      </w:r>
      <w:r w:rsidRPr="00A229BA">
        <w:rPr>
          <w:rFonts w:ascii="Consolas" w:hAnsi="Consolas"/>
        </w:rPr>
        <w:t xml:space="preserve"> </w:t>
      </w:r>
      <w:r w:rsidR="00A34383">
        <w:rPr>
          <w:rFonts w:ascii="Consolas" w:hAnsi="Consolas"/>
        </w:rPr>
        <w:t>c</w:t>
      </w:r>
      <w:r w:rsidRPr="00A229BA">
        <w:rPr>
          <w:rFonts w:ascii="Consolas" w:hAnsi="Consolas"/>
        </w:rPr>
        <w:t>&lt;H&gt;( ... )</w:t>
      </w:r>
      <w:r>
        <w:rPr>
          <w:rFonts w:ascii="Consolas" w:hAnsi="Consolas"/>
        </w:rPr>
        <w:t xml:space="preserve"> { ... }</w:t>
      </w:r>
      <w:r w:rsidR="00A34383">
        <w:rPr>
          <w:rFonts w:ascii="Consolas" w:hAnsi="Consolas"/>
        </w:rPr>
        <w:t xml:space="preserve"> </w:t>
      </w:r>
      <w:r>
        <w:rPr>
          <w:rFonts w:ascii="Consolas" w:hAnsi="Consolas"/>
        </w:rPr>
        <w:t>// scope of H ends here.</w:t>
      </w:r>
    </w:p>
    <w:p w14:paraId="388175E5" w14:textId="68C401A7" w:rsidR="002D223C" w:rsidRDefault="002D223C" w:rsidP="002D223C">
      <w:r>
        <w:t xml:space="preserve">The order of </w:t>
      </w:r>
      <w:r w:rsidR="000A196B">
        <w:t xml:space="preserve">declarations is important; with the exception of parser states, </w:t>
      </w:r>
      <w:r w:rsidR="00E465E4">
        <w:t xml:space="preserve">all uses of a symbol must follow the </w:t>
      </w:r>
      <w:r w:rsidR="001E1493">
        <w:t xml:space="preserve">symbol’s </w:t>
      </w:r>
      <w:r w:rsidR="00E465E4">
        <w:t>declaration. (This is a change from the P4 v1.1 specification, which allows declarations in any order.)</w:t>
      </w:r>
    </w:p>
    <w:p w14:paraId="28510E5D" w14:textId="1775637D" w:rsidR="006A6EEF" w:rsidRDefault="006A6EEF" w:rsidP="006A6EEF">
      <w:pPr>
        <w:pStyle w:val="Heading3"/>
      </w:pPr>
      <w:bookmarkStart w:id="182" w:name="_Ref445796618"/>
      <w:bookmarkStart w:id="183" w:name="_Toc445830002"/>
      <w:bookmarkStart w:id="184" w:name="_Toc445799321"/>
      <w:r>
        <w:t>Stateful elements</w:t>
      </w:r>
      <w:bookmarkEnd w:id="182"/>
      <w:bookmarkEnd w:id="183"/>
      <w:bookmarkEnd w:id="184"/>
    </w:p>
    <w:p w14:paraId="303AFAA8" w14:textId="76DD3B57" w:rsidR="006A6EEF" w:rsidRDefault="006A6EEF" w:rsidP="006A6EEF">
      <w:r>
        <w:t xml:space="preserve">Most P4 constructs are </w:t>
      </w:r>
      <w:r w:rsidRPr="006A6EEF">
        <w:rPr>
          <w:i/>
        </w:rPr>
        <w:t>stateless</w:t>
      </w:r>
      <w:r>
        <w:t xml:space="preserve">: given some inputs they produce a result that solely depends on these inputs. There are only two kinds of constructs that may </w:t>
      </w:r>
      <w:r w:rsidR="00BD0EBC">
        <w:t xml:space="preserve">retain </w:t>
      </w:r>
      <w:r>
        <w:t>information across packets</w:t>
      </w:r>
      <w:r w:rsidR="003D0607">
        <w:t xml:space="preserve"> (we call them “stateful”)</w:t>
      </w:r>
      <w:r>
        <w:t>:</w:t>
      </w:r>
    </w:p>
    <w:p w14:paraId="6183F4AD" w14:textId="33513049" w:rsidR="006A6EEF" w:rsidRDefault="006A6EEF" w:rsidP="006A6EEF">
      <w:pPr>
        <w:pStyle w:val="ListParagraph"/>
        <w:numPr>
          <w:ilvl w:val="0"/>
          <w:numId w:val="14"/>
        </w:numPr>
      </w:pPr>
      <w:r>
        <w:rPr>
          <w:rFonts w:ascii="Consolas" w:hAnsi="Consolas"/>
          <w:b/>
        </w:rPr>
        <w:t>t</w:t>
      </w:r>
      <w:r w:rsidRPr="006A6EEF">
        <w:rPr>
          <w:rFonts w:ascii="Consolas" w:hAnsi="Consolas"/>
          <w:b/>
        </w:rPr>
        <w:t>able</w:t>
      </w:r>
      <w:r>
        <w:t>s. Tables ar</w:t>
      </w:r>
      <w:r w:rsidR="00AD047C">
        <w:t xml:space="preserve">e read-only for the data plane; their contents can </w:t>
      </w:r>
      <w:r>
        <w:t xml:space="preserve">only be </w:t>
      </w:r>
      <w:r w:rsidR="00AD047C">
        <w:t>modified</w:t>
      </w:r>
      <w:r>
        <w:t xml:space="preserve"> by the control-plane</w:t>
      </w:r>
    </w:p>
    <w:p w14:paraId="17426771" w14:textId="5E3E4D16" w:rsidR="006A6EEF" w:rsidRDefault="006A6EEF" w:rsidP="006A6EEF">
      <w:pPr>
        <w:pStyle w:val="ListParagraph"/>
        <w:numPr>
          <w:ilvl w:val="0"/>
          <w:numId w:val="14"/>
        </w:numPr>
      </w:pPr>
      <w:r w:rsidRPr="006A6EEF">
        <w:rPr>
          <w:rFonts w:ascii="Consolas" w:hAnsi="Consolas"/>
          <w:b/>
        </w:rPr>
        <w:lastRenderedPageBreak/>
        <w:t>extern</w:t>
      </w:r>
      <w:r>
        <w:t xml:space="preserve"> objects. </w:t>
      </w:r>
      <w:r w:rsidR="00820C32">
        <w:t xml:space="preserve">Some of </w:t>
      </w:r>
      <w:r w:rsidR="00036E74">
        <w:t xml:space="preserve">these objects </w:t>
      </w:r>
      <w:r w:rsidR="00820C32">
        <w:t>may be</w:t>
      </w:r>
      <w:r w:rsidR="00036E74">
        <w:t xml:space="preserve"> both read and modified by the data plane. </w:t>
      </w:r>
      <w:r>
        <w:t xml:space="preserve">All constructs from the P4 v1.0 language version that represent state </w:t>
      </w:r>
      <w:r w:rsidR="00036E74">
        <w:t>(counters, meters, registers) are</w:t>
      </w:r>
      <w:r>
        <w:t xml:space="preserve"> represented </w:t>
      </w:r>
      <w:r w:rsidR="00036E74">
        <w:t>using</w:t>
      </w:r>
      <w:r>
        <w:t xml:space="preserve"> </w:t>
      </w:r>
      <w:r w:rsidRPr="006A6EEF">
        <w:rPr>
          <w:rFonts w:ascii="Consolas" w:hAnsi="Consolas"/>
          <w:b/>
        </w:rPr>
        <w:t>extern</w:t>
      </w:r>
      <w:r>
        <w:t xml:space="preserve"> objects</w:t>
      </w:r>
      <w:r w:rsidR="00036E74">
        <w:t xml:space="preserve"> in P4 v1.2</w:t>
      </w:r>
      <w:r>
        <w:t>.</w:t>
      </w:r>
    </w:p>
    <w:p w14:paraId="330EEBFF" w14:textId="1720201C" w:rsidR="006A6EEF" w:rsidRDefault="006A6EEF" w:rsidP="006A6EEF">
      <w:r>
        <w:t xml:space="preserve">In P4 all stateful elements must be </w:t>
      </w:r>
      <w:r w:rsidR="00820C32">
        <w:t xml:space="preserve">explicitly </w:t>
      </w:r>
      <w:r>
        <w:t xml:space="preserve">allocated at compilation-time </w:t>
      </w:r>
      <w:r w:rsidR="003A04BE">
        <w:t xml:space="preserve">through the </w:t>
      </w:r>
      <w:r>
        <w:t>process called “instantiation”.</w:t>
      </w:r>
    </w:p>
    <w:p w14:paraId="528009E5" w14:textId="467C80DA" w:rsidR="007544CF" w:rsidRDefault="00036E74" w:rsidP="006A6EEF">
      <w:r>
        <w:t xml:space="preserve">Both </w:t>
      </w:r>
      <w:r w:rsidR="00530AA6" w:rsidRPr="00530AA6">
        <w:rPr>
          <w:rFonts w:ascii="Consolas" w:hAnsi="Consolas"/>
          <w:b/>
        </w:rPr>
        <w:t>parser</w:t>
      </w:r>
      <w:r w:rsidR="00530AA6">
        <w:t xml:space="preserve">s, </w:t>
      </w:r>
      <w:r w:rsidR="00530AA6" w:rsidRPr="00530AA6">
        <w:rPr>
          <w:rFonts w:ascii="Consolas" w:hAnsi="Consolas"/>
          <w:b/>
        </w:rPr>
        <w:t>control</w:t>
      </w:r>
      <w:r w:rsidR="00530AA6">
        <w:t xml:space="preserve"> blocks and </w:t>
      </w:r>
      <w:r w:rsidR="00530AA6" w:rsidRPr="00530AA6">
        <w:rPr>
          <w:rFonts w:ascii="Consolas" w:hAnsi="Consolas"/>
          <w:b/>
        </w:rPr>
        <w:t>package</w:t>
      </w:r>
      <w:r w:rsidR="00530AA6">
        <w:t xml:space="preserve">s may contain stateful elements </w:t>
      </w:r>
      <w:proofErr w:type="gramStart"/>
      <w:r w:rsidR="00530AA6">
        <w:t>instantiations;  thus</w:t>
      </w:r>
      <w:proofErr w:type="gramEnd"/>
      <w:r w:rsidR="00820C32">
        <w:t xml:space="preserve"> they are also</w:t>
      </w:r>
      <w:r w:rsidR="00530AA6">
        <w:t xml:space="preserve"> </w:t>
      </w:r>
      <w:r w:rsidR="00820C32">
        <w:t xml:space="preserve">treated as </w:t>
      </w:r>
      <w:r w:rsidR="00530AA6">
        <w:t>stateful</w:t>
      </w:r>
      <w:r w:rsidR="00820C32">
        <w:t xml:space="preserve"> elements (even if they happen to contain no actual state)</w:t>
      </w:r>
      <w:r w:rsidR="00530AA6">
        <w:t>. All stateful elements (</w:t>
      </w:r>
      <w:r w:rsidR="00820C32" w:rsidRPr="002D0F38">
        <w:rPr>
          <w:rFonts w:ascii="Consolas" w:hAnsi="Consolas"/>
          <w:b/>
        </w:rPr>
        <w:t>extern</w:t>
      </w:r>
      <w:r w:rsidR="00820C32">
        <w:t xml:space="preserve"> objects, </w:t>
      </w:r>
      <w:r w:rsidR="00820C32" w:rsidRPr="002D0F38">
        <w:rPr>
          <w:rFonts w:ascii="Consolas" w:hAnsi="Consolas"/>
          <w:b/>
        </w:rPr>
        <w:t>parser</w:t>
      </w:r>
      <w:r w:rsidR="00820C32" w:rsidRPr="00820C32">
        <w:t>s</w:t>
      </w:r>
      <w:r w:rsidR="00820C32">
        <w:t xml:space="preserve">, </w:t>
      </w:r>
      <w:r w:rsidR="00820C32" w:rsidRPr="002D0F38">
        <w:rPr>
          <w:rFonts w:ascii="Consolas" w:hAnsi="Consolas"/>
          <w:b/>
        </w:rPr>
        <w:t>control</w:t>
      </w:r>
      <w:r w:rsidR="00820C32" w:rsidRPr="00820C32">
        <w:t>s</w:t>
      </w:r>
      <w:r w:rsidR="00820C32">
        <w:t xml:space="preserve">, </w:t>
      </w:r>
      <w:r w:rsidR="00820C32" w:rsidRPr="002D0F38">
        <w:rPr>
          <w:rFonts w:ascii="Consolas" w:hAnsi="Consolas"/>
          <w:b/>
        </w:rPr>
        <w:t>package</w:t>
      </w:r>
      <w:r w:rsidR="00820C32">
        <w:t>s, but not</w:t>
      </w:r>
      <w:r w:rsidR="00530AA6">
        <w:t xml:space="preserve"> </w:t>
      </w:r>
      <w:r w:rsidR="00530AA6" w:rsidRPr="00530AA6">
        <w:rPr>
          <w:rFonts w:ascii="Consolas" w:hAnsi="Consolas"/>
          <w:b/>
        </w:rPr>
        <w:t>table</w:t>
      </w:r>
      <w:r w:rsidR="00530AA6">
        <w:t>s) are</w:t>
      </w:r>
      <w:r w:rsidR="00820C32">
        <w:t xml:space="preserve"> represented in P4</w:t>
      </w:r>
      <w:r w:rsidR="00530AA6">
        <w:t xml:space="preserve"> </w:t>
      </w:r>
      <w:r w:rsidR="00820C32">
        <w:t xml:space="preserve">by </w:t>
      </w:r>
      <w:r w:rsidR="00530AA6" w:rsidRPr="002D0F38">
        <w:rPr>
          <w:i/>
        </w:rPr>
        <w:t>types</w:t>
      </w:r>
      <w:r w:rsidR="00820C32">
        <w:t>. In order to use such an object, it must be first i</w:t>
      </w:r>
      <w:r w:rsidR="00530AA6">
        <w:t>nstantiated.</w:t>
      </w:r>
      <w:r w:rsidR="007544CF">
        <w:t xml:space="preserve"> </w:t>
      </w:r>
    </w:p>
    <w:p w14:paraId="6A64564D" w14:textId="268078FE" w:rsidR="006A6EEF" w:rsidRDefault="007544CF" w:rsidP="006A6EEF">
      <w:r>
        <w:t>Considering the example in Section</w:t>
      </w:r>
      <w:r>
        <w:rPr>
          <w:rStyle w:val="CommentReference"/>
        </w:rPr>
        <w:t xml:space="preserve"> </w:t>
      </w:r>
      <w:r>
        <w:fldChar w:fldCharType="begin"/>
      </w:r>
      <w:r>
        <w:instrText xml:space="preserve"> REF _Ref289344279 \r \h </w:instrText>
      </w:r>
      <w:r>
        <w:fldChar w:fldCharType="separate"/>
      </w:r>
      <w:r>
        <w:t>4.3</w:t>
      </w:r>
      <w:r>
        <w:fldChar w:fldCharType="end"/>
      </w:r>
      <w:r>
        <w:t xml:space="preserve">, </w:t>
      </w:r>
      <w:r w:rsidRPr="002D0F38">
        <w:rPr>
          <w:rFonts w:ascii="Consolas" w:hAnsi="Consolas"/>
        </w:rPr>
        <w:t>TopParser</w:t>
      </w:r>
      <w:r>
        <w:t xml:space="preserve">, </w:t>
      </w:r>
      <w:r w:rsidRPr="002D0F38">
        <w:rPr>
          <w:rFonts w:ascii="Consolas" w:hAnsi="Consolas"/>
        </w:rPr>
        <w:t>TopPipe</w:t>
      </w:r>
      <w:r>
        <w:rPr>
          <w:rFonts w:ascii="Consolas" w:hAnsi="Consolas"/>
        </w:rPr>
        <w:t>,</w:t>
      </w:r>
      <w:r>
        <w:t xml:space="preserve"> </w:t>
      </w:r>
      <w:r w:rsidRPr="002D0F38">
        <w:rPr>
          <w:rFonts w:ascii="Consolas" w:hAnsi="Consolas"/>
        </w:rPr>
        <w:t>TopDeparser</w:t>
      </w:r>
      <w:r>
        <w:rPr>
          <w:rFonts w:ascii="Consolas" w:hAnsi="Consolas"/>
        </w:rPr>
        <w:t>, Checksum16</w:t>
      </w:r>
      <w:r>
        <w:t xml:space="preserve"> and </w:t>
      </w:r>
      <w:r w:rsidRPr="002D0F38">
        <w:rPr>
          <w:rFonts w:ascii="Consolas" w:hAnsi="Consolas"/>
        </w:rPr>
        <w:t>Switch</w:t>
      </w:r>
      <w:r>
        <w:t xml:space="preserve"> are types. These are instantiated in the program to be used: there are two instances of </w:t>
      </w:r>
      <w:r w:rsidRPr="002D0F38">
        <w:rPr>
          <w:rFonts w:ascii="Consolas" w:hAnsi="Consolas"/>
        </w:rPr>
        <w:t>Checksum16</w:t>
      </w:r>
      <w:r w:rsidRPr="002D0F38">
        <w:t>, on</w:t>
      </w:r>
      <w:r w:rsidRPr="007544CF">
        <w:t xml:space="preserve">e in </w:t>
      </w:r>
      <w:r w:rsidRPr="002D0F38">
        <w:rPr>
          <w:rFonts w:ascii="Consolas" w:hAnsi="Consolas"/>
        </w:rPr>
        <w:t>TopParser</w:t>
      </w:r>
      <w:r w:rsidRPr="007544CF">
        <w:t xml:space="preserve"> and one in </w:t>
      </w:r>
      <w:r w:rsidRPr="002D0F38">
        <w:rPr>
          <w:rFonts w:ascii="Consolas" w:hAnsi="Consolas"/>
        </w:rPr>
        <w:t>TopDeparser</w:t>
      </w:r>
      <w:r w:rsidRPr="007544CF">
        <w:t xml:space="preserve">, both called </w:t>
      </w:r>
      <w:r w:rsidRPr="002D0F38">
        <w:rPr>
          <w:rFonts w:ascii="Consolas" w:hAnsi="Consolas"/>
        </w:rPr>
        <w:t>ck</w:t>
      </w:r>
      <w:r w:rsidRPr="007544CF">
        <w:t>.</w:t>
      </w:r>
      <w:r>
        <w:t xml:space="preserve"> The </w:t>
      </w:r>
      <w:r w:rsidRPr="002D0F38">
        <w:rPr>
          <w:rFonts w:ascii="Consolas" w:hAnsi="Consolas"/>
        </w:rPr>
        <w:t>TopParser</w:t>
      </w:r>
      <w:r>
        <w:t xml:space="preserve">, </w:t>
      </w:r>
      <w:r w:rsidRPr="002D0F38">
        <w:rPr>
          <w:rFonts w:ascii="Consolas" w:hAnsi="Consolas"/>
        </w:rPr>
        <w:t>TopDeparser</w:t>
      </w:r>
      <w:r>
        <w:t xml:space="preserve">, </w:t>
      </w:r>
      <w:r w:rsidRPr="002D0F38">
        <w:rPr>
          <w:rFonts w:ascii="Consolas" w:hAnsi="Consolas"/>
        </w:rPr>
        <w:t>TopPipe</w:t>
      </w:r>
      <w:r>
        <w:t xml:space="preserve"> and </w:t>
      </w:r>
      <w:r w:rsidRPr="002D0F38">
        <w:rPr>
          <w:rFonts w:ascii="Consolas" w:hAnsi="Consolas"/>
        </w:rPr>
        <w:t>Switch</w:t>
      </w:r>
      <w:r>
        <w:t xml:space="preserve"> are instantiated in the end or the program, in the declaration of the </w:t>
      </w:r>
      <w:r w:rsidRPr="002D0F38">
        <w:rPr>
          <w:rFonts w:ascii="Consolas" w:hAnsi="Consolas"/>
        </w:rPr>
        <w:t>main</w:t>
      </w:r>
      <w:r>
        <w:t xml:space="preserve"> variable, which is an instance of the </w:t>
      </w:r>
      <w:r w:rsidRPr="002D0F38">
        <w:rPr>
          <w:rFonts w:ascii="Consolas" w:hAnsi="Consolas"/>
        </w:rPr>
        <w:t>Switch</w:t>
      </w:r>
      <w:r>
        <w:t xml:space="preserve"> type (a package).</w:t>
      </w:r>
    </w:p>
    <w:p w14:paraId="3F5A4095" w14:textId="534F5871" w:rsidR="00530AA6" w:rsidRPr="006A6EEF" w:rsidRDefault="00530AA6" w:rsidP="006A6EEF">
      <w:r>
        <w:t>All global v</w:t>
      </w:r>
      <w:r w:rsidR="00522691">
        <w:t>ariables in P4</w:t>
      </w:r>
      <w:r w:rsidR="00477FA5">
        <w:t xml:space="preserve"> must be </w:t>
      </w:r>
      <w:r>
        <w:t>stateful object</w:t>
      </w:r>
      <w:r w:rsidR="00C34CA9">
        <w:t>s</w:t>
      </w:r>
      <w:r>
        <w:t>.</w:t>
      </w:r>
    </w:p>
    <w:p w14:paraId="49BFB267" w14:textId="428061DA" w:rsidR="00602950" w:rsidRDefault="00602950" w:rsidP="00A26B5C">
      <w:pPr>
        <w:pStyle w:val="Heading2"/>
      </w:pPr>
      <w:bookmarkStart w:id="185" w:name="_Ref445503251"/>
      <w:bookmarkStart w:id="186" w:name="_Toc445830003"/>
      <w:bookmarkStart w:id="187" w:name="_Toc445799322"/>
      <w:r>
        <w:t xml:space="preserve">Calling convention: call by </w:t>
      </w:r>
      <w:r w:rsidR="00930CB0">
        <w:t>copy in/copy out</w:t>
      </w:r>
      <w:bookmarkEnd w:id="185"/>
      <w:bookmarkEnd w:id="186"/>
      <w:bookmarkEnd w:id="187"/>
    </w:p>
    <w:p w14:paraId="3E18D2EB" w14:textId="6845F140" w:rsidR="0076669A" w:rsidRDefault="006B6B08" w:rsidP="006B6B08">
      <w:r>
        <w:t xml:space="preserve">P4 provides </w:t>
      </w:r>
      <w:r w:rsidR="00F32888">
        <w:t xml:space="preserve">multiple </w:t>
      </w:r>
      <w:r>
        <w:t xml:space="preserve">constructs for </w:t>
      </w:r>
      <w:r w:rsidR="0076669A">
        <w:t>writing modular programs:</w:t>
      </w:r>
      <w:r w:rsidR="00930CB0">
        <w:t xml:space="preserve"> </w:t>
      </w:r>
      <w:r w:rsidR="00930CB0" w:rsidRPr="00BD6FE9">
        <w:rPr>
          <w:rFonts w:ascii="Consolas" w:hAnsi="Consolas"/>
          <w:b/>
        </w:rPr>
        <w:t>extern</w:t>
      </w:r>
      <w:r w:rsidR="00F32888">
        <w:t xml:space="preserve"> methods, </w:t>
      </w:r>
      <w:r w:rsidR="0076669A" w:rsidRPr="00BD6FE9">
        <w:rPr>
          <w:rFonts w:ascii="Consolas" w:hAnsi="Consolas"/>
          <w:b/>
        </w:rPr>
        <w:t>parser</w:t>
      </w:r>
      <w:r w:rsidR="0076669A">
        <w:t xml:space="preserve">s, </w:t>
      </w:r>
      <w:r w:rsidR="0076669A" w:rsidRPr="00BD6FE9">
        <w:rPr>
          <w:rFonts w:ascii="Consolas" w:hAnsi="Consolas"/>
          <w:b/>
        </w:rPr>
        <w:t>action</w:t>
      </w:r>
      <w:r w:rsidR="0076669A">
        <w:t xml:space="preserve">s, </w:t>
      </w:r>
      <w:r w:rsidR="00E53D94" w:rsidRPr="002D0F38">
        <w:rPr>
          <w:rFonts w:ascii="Consolas" w:hAnsi="Consolas"/>
          <w:b/>
        </w:rPr>
        <w:t>tabl</w:t>
      </w:r>
      <w:r w:rsidR="00C10134" w:rsidRPr="002D0F38">
        <w:rPr>
          <w:rFonts w:ascii="Consolas" w:hAnsi="Consolas"/>
          <w:b/>
        </w:rPr>
        <w:t>e</w:t>
      </w:r>
      <w:r w:rsidR="00C10134">
        <w:t xml:space="preserve">s. </w:t>
      </w:r>
      <w:r w:rsidR="0076669A">
        <w:t>etc. All these constructs behave similarly to procedures in traditional programming languages:</w:t>
      </w:r>
    </w:p>
    <w:p w14:paraId="6AEF7BB9" w14:textId="0C34817B" w:rsidR="00F32888" w:rsidRDefault="00F32888" w:rsidP="002265E0">
      <w:pPr>
        <w:pStyle w:val="ListParagraph"/>
        <w:numPr>
          <w:ilvl w:val="0"/>
          <w:numId w:val="22"/>
        </w:numPr>
      </w:pPr>
      <w:r>
        <w:t>They have named and typed parameters</w:t>
      </w:r>
    </w:p>
    <w:p w14:paraId="09FA919F" w14:textId="19F16432" w:rsidR="006B6B08" w:rsidRDefault="0076669A" w:rsidP="002265E0">
      <w:pPr>
        <w:pStyle w:val="ListParagraph"/>
        <w:numPr>
          <w:ilvl w:val="0"/>
          <w:numId w:val="22"/>
        </w:numPr>
      </w:pPr>
      <w:r>
        <w:t xml:space="preserve">They </w:t>
      </w:r>
      <w:r w:rsidR="006B6B08">
        <w:t xml:space="preserve">introduce a new local scope for </w:t>
      </w:r>
      <w:r w:rsidR="000808DF">
        <w:t xml:space="preserve">parameters </w:t>
      </w:r>
      <w:r w:rsidR="006B6B08">
        <w:t xml:space="preserve">and local variables. </w:t>
      </w:r>
    </w:p>
    <w:p w14:paraId="17FCD93C" w14:textId="3ECAC842" w:rsidR="00A42E40" w:rsidRDefault="0076669A" w:rsidP="002265E0">
      <w:pPr>
        <w:pStyle w:val="ListParagraph"/>
        <w:numPr>
          <w:ilvl w:val="0"/>
          <w:numId w:val="22"/>
        </w:numPr>
      </w:pPr>
      <w:r>
        <w:t>The</w:t>
      </w:r>
      <w:r w:rsidR="00FB42A5">
        <w:t>y</w:t>
      </w:r>
      <w:r>
        <w:t xml:space="preserve"> allow arguments to be passed by binding them to their parameters</w:t>
      </w:r>
    </w:p>
    <w:p w14:paraId="3C969AD0" w14:textId="77777777" w:rsidR="00A42E40" w:rsidRDefault="00A42E40" w:rsidP="00BD6FE9">
      <w:r>
        <w:t>Invocations are done using a copy-in/copy-out semantics.</w:t>
      </w:r>
    </w:p>
    <w:p w14:paraId="379517FB" w14:textId="77777777" w:rsidR="00930CB0" w:rsidRDefault="00930CB0" w:rsidP="00280B0E">
      <w:r>
        <w:t>Each parameter is labeled with a direction:</w:t>
      </w:r>
    </w:p>
    <w:p w14:paraId="6A5EE462" w14:textId="178B9A29" w:rsidR="00A42E40" w:rsidRPr="00BD6FE9" w:rsidRDefault="00A42E40" w:rsidP="002265E0">
      <w:pPr>
        <w:pStyle w:val="ListParagraph"/>
        <w:numPr>
          <w:ilvl w:val="0"/>
          <w:numId w:val="40"/>
        </w:numPr>
      </w:pPr>
      <w:r w:rsidRPr="00BD6FE9">
        <w:rPr>
          <w:rFonts w:ascii="Consolas" w:hAnsi="Consolas"/>
          <w:b/>
        </w:rPr>
        <w:t>in</w:t>
      </w:r>
      <w:r w:rsidRPr="004E27E9">
        <w:t xml:space="preserve"> parameters</w:t>
      </w:r>
      <w:r>
        <w:t xml:space="preserve"> are read-only. It is an error if an </w:t>
      </w:r>
      <w:r w:rsidRPr="00BD6FE9">
        <w:rPr>
          <w:rFonts w:ascii="Consolas" w:hAnsi="Consolas"/>
          <w:b/>
        </w:rPr>
        <w:t>in</w:t>
      </w:r>
      <w:r>
        <w:t xml:space="preserve"> parameter is used on the left-hand side of an assignment or is passed as a non-</w:t>
      </w:r>
      <w:r w:rsidRPr="004E27E9">
        <w:rPr>
          <w:rFonts w:ascii="Consolas" w:hAnsi="Consolas"/>
          <w:b/>
        </w:rPr>
        <w:t>in</w:t>
      </w:r>
      <w:r>
        <w:t xml:space="preserve"> argument to a callee. </w:t>
      </w:r>
      <w:r w:rsidR="004E27E9" w:rsidRPr="004E27E9">
        <w:rPr>
          <w:rFonts w:ascii="Consolas" w:hAnsi="Consolas"/>
          <w:b/>
        </w:rPr>
        <w:t>in</w:t>
      </w:r>
      <w:r>
        <w:t xml:space="preserve"> </w:t>
      </w:r>
      <w:r w:rsidR="004E27E9">
        <w:t xml:space="preserve">parameters </w:t>
      </w:r>
      <w:r>
        <w:t xml:space="preserve">are always initialized by copying the value of the corresponding argument at call execution time. </w:t>
      </w:r>
    </w:p>
    <w:p w14:paraId="3C3642C8" w14:textId="5BFBF312" w:rsidR="00A42E40" w:rsidRDefault="00A42E40" w:rsidP="002265E0">
      <w:pPr>
        <w:pStyle w:val="ListParagraph"/>
        <w:numPr>
          <w:ilvl w:val="0"/>
          <w:numId w:val="40"/>
        </w:numPr>
      </w:pPr>
      <w:r w:rsidRPr="00BD6FE9">
        <w:rPr>
          <w:rFonts w:ascii="Consolas" w:hAnsi="Consolas"/>
          <w:b/>
        </w:rPr>
        <w:t>out</w:t>
      </w:r>
      <w:r>
        <w:t xml:space="preserve"> parameters are uninitialized; they are l-values (</w:t>
      </w:r>
      <w:r w:rsidR="00121ECD">
        <w:t xml:space="preserve">they </w:t>
      </w:r>
      <w:r>
        <w:t xml:space="preserve">can be assigned to – l-values are described in Section </w:t>
      </w:r>
      <w:r>
        <w:fldChar w:fldCharType="begin"/>
      </w:r>
      <w:r>
        <w:instrText xml:space="preserve"> REF _Ref287107325 \r \h </w:instrText>
      </w:r>
      <w:r>
        <w:fldChar w:fldCharType="separate"/>
      </w:r>
      <w:r w:rsidR="00C55925">
        <w:t>9.1.1</w:t>
      </w:r>
      <w:r>
        <w:fldChar w:fldCharType="end"/>
      </w:r>
      <w:r>
        <w:t xml:space="preserve">.). The corresponding argument in a call must be an l-value; after execution of a call, the value of an </w:t>
      </w:r>
      <w:r w:rsidRPr="00FF78E4">
        <w:rPr>
          <w:rFonts w:ascii="Consolas" w:hAnsi="Consolas"/>
          <w:b/>
        </w:rPr>
        <w:t>out</w:t>
      </w:r>
      <w:r>
        <w:t xml:space="preserve"> parameter is copied out to the corresponding argument.</w:t>
      </w:r>
    </w:p>
    <w:p w14:paraId="08ACB45F" w14:textId="343F326B" w:rsidR="00A42E40" w:rsidRPr="00280B0E" w:rsidRDefault="00A42E40" w:rsidP="002265E0">
      <w:pPr>
        <w:pStyle w:val="ListParagraph"/>
        <w:numPr>
          <w:ilvl w:val="0"/>
          <w:numId w:val="40"/>
        </w:numPr>
        <w:rPr>
          <w:rFonts w:ascii="Consolas" w:hAnsi="Consolas"/>
        </w:rPr>
      </w:pPr>
      <w:r>
        <w:rPr>
          <w:rFonts w:ascii="Consolas" w:hAnsi="Consolas"/>
          <w:b/>
        </w:rPr>
        <w:t>i</w:t>
      </w:r>
      <w:r w:rsidRPr="00A229BA">
        <w:rPr>
          <w:rFonts w:ascii="Consolas" w:hAnsi="Consolas"/>
          <w:b/>
        </w:rPr>
        <w:t>nout</w:t>
      </w:r>
      <w:r>
        <w:t xml:space="preserve"> parameters are both </w:t>
      </w:r>
      <w:r w:rsidRPr="000D58B2">
        <w:rPr>
          <w:rFonts w:ascii="Consolas" w:hAnsi="Consolas"/>
          <w:b/>
        </w:rPr>
        <w:t>in</w:t>
      </w:r>
      <w:r>
        <w:t xml:space="preserve"> and </w:t>
      </w:r>
      <w:r w:rsidRPr="000D58B2">
        <w:rPr>
          <w:rFonts w:ascii="Consolas" w:hAnsi="Consolas"/>
          <w:b/>
        </w:rPr>
        <w:t>out</w:t>
      </w:r>
      <w:r>
        <w:t>. They must be bound to an l-value argument.</w:t>
      </w:r>
    </w:p>
    <w:p w14:paraId="64905F73" w14:textId="6CD66341" w:rsidR="00A42E40" w:rsidRPr="001A316A" w:rsidRDefault="00A42E40" w:rsidP="002265E0">
      <w:pPr>
        <w:pStyle w:val="ListParagraph"/>
        <w:numPr>
          <w:ilvl w:val="0"/>
          <w:numId w:val="40"/>
        </w:numPr>
        <w:rPr>
          <w:rFonts w:ascii="Consolas" w:hAnsi="Consolas"/>
        </w:rPr>
      </w:pPr>
      <w:r w:rsidRPr="00BD6FE9">
        <w:t>No direction</w:t>
      </w:r>
      <w:r>
        <w:t xml:space="preserve"> indicates that value of parameter is either a compile-time constant, or an action parameter that can only be set by the control plane.</w:t>
      </w:r>
      <w:r w:rsidR="00035054">
        <w:t xml:space="preserve"> </w:t>
      </w:r>
    </w:p>
    <w:p w14:paraId="1FC7C5D4" w14:textId="210C926C" w:rsidR="00EA50FF" w:rsidRDefault="00F32888" w:rsidP="00BD6FE9">
      <w:r>
        <w:t>At invocation time a</w:t>
      </w:r>
      <w:r w:rsidR="00EA50FF">
        <w:t xml:space="preserve">rguments are evaluated in order, from left to right; all </w:t>
      </w:r>
      <w:r w:rsidR="00A42E40" w:rsidRPr="00BD6FE9">
        <w:rPr>
          <w:rFonts w:ascii="Consolas" w:hAnsi="Consolas"/>
          <w:b/>
        </w:rPr>
        <w:t>in</w:t>
      </w:r>
      <w:r w:rsidR="00A42E40">
        <w:t xml:space="preserve"> and </w:t>
      </w:r>
      <w:r w:rsidR="00A42E40" w:rsidRPr="00BD6FE9">
        <w:rPr>
          <w:rFonts w:ascii="Consolas" w:hAnsi="Consolas"/>
          <w:b/>
        </w:rPr>
        <w:t>inout</w:t>
      </w:r>
      <w:r w:rsidR="00A42E40">
        <w:t xml:space="preserve"> </w:t>
      </w:r>
      <w:r w:rsidR="00EA50FF">
        <w:t>arguments are evaluated prior to the callee execution starting.</w:t>
      </w:r>
      <w:r w:rsidR="00A42E40">
        <w:t xml:space="preserve"> </w:t>
      </w:r>
      <w:r w:rsidR="005B2772">
        <w:t xml:space="preserve">After the callee execution terminates, the values of all </w:t>
      </w:r>
      <w:r w:rsidR="005B2772" w:rsidRPr="00BD6FE9">
        <w:rPr>
          <w:rFonts w:ascii="Consolas" w:hAnsi="Consolas"/>
          <w:b/>
        </w:rPr>
        <w:t>out</w:t>
      </w:r>
      <w:r w:rsidR="005B2772">
        <w:t xml:space="preserve"> and </w:t>
      </w:r>
      <w:r w:rsidR="005B2772" w:rsidRPr="00BD6FE9">
        <w:rPr>
          <w:rFonts w:ascii="Consolas" w:hAnsi="Consolas"/>
          <w:b/>
        </w:rPr>
        <w:t>inout</w:t>
      </w:r>
      <w:r w:rsidR="005B2772">
        <w:t xml:space="preserve"> parameters are copied to the corresponding arguments.</w:t>
      </w:r>
    </w:p>
    <w:p w14:paraId="133F477E" w14:textId="77777777" w:rsidR="005B2772" w:rsidRPr="00254E38" w:rsidRDefault="005B2772" w:rsidP="002D0F38">
      <w:pPr>
        <w:pStyle w:val="Grammar"/>
      </w:pPr>
      <w:r w:rsidRPr="00254E38">
        <w:lastRenderedPageBreak/>
        <w:t>parameterList</w:t>
      </w:r>
    </w:p>
    <w:p w14:paraId="7DA66EEF" w14:textId="77777777" w:rsidR="005B2772" w:rsidRPr="00254E38" w:rsidRDefault="005B2772" w:rsidP="002D0F38">
      <w:pPr>
        <w:pStyle w:val="Grammar"/>
      </w:pPr>
      <w:r w:rsidRPr="00254E38">
        <w:t xml:space="preserve">    : /* empty */                 </w:t>
      </w:r>
    </w:p>
    <w:p w14:paraId="74FAAF92" w14:textId="77777777" w:rsidR="005B2772" w:rsidRPr="00254E38" w:rsidRDefault="005B2772" w:rsidP="002D0F38">
      <w:pPr>
        <w:pStyle w:val="Grammar"/>
      </w:pPr>
      <w:r w:rsidRPr="00254E38">
        <w:t xml:space="preserve">    | nonEmptyParameterList       </w:t>
      </w:r>
    </w:p>
    <w:p w14:paraId="502E71D8" w14:textId="77777777" w:rsidR="005B2772" w:rsidRPr="00254E38" w:rsidRDefault="005B2772" w:rsidP="002D0F38">
      <w:pPr>
        <w:pStyle w:val="Grammar"/>
      </w:pPr>
      <w:r w:rsidRPr="00254E38">
        <w:t xml:space="preserve">    ;</w:t>
      </w:r>
    </w:p>
    <w:p w14:paraId="20D24469" w14:textId="77777777" w:rsidR="005B2772" w:rsidRPr="00254E38" w:rsidRDefault="005B2772" w:rsidP="002D0F38">
      <w:pPr>
        <w:pStyle w:val="Grammar"/>
      </w:pPr>
    </w:p>
    <w:p w14:paraId="3D973AEC" w14:textId="77777777" w:rsidR="005B2772" w:rsidRPr="00254E38" w:rsidRDefault="005B2772" w:rsidP="002D0F38">
      <w:pPr>
        <w:pStyle w:val="Grammar"/>
      </w:pPr>
      <w:r w:rsidRPr="00254E38">
        <w:t>nonEmptyParameterList</w:t>
      </w:r>
    </w:p>
    <w:p w14:paraId="6DBC5436" w14:textId="77777777" w:rsidR="005B2772" w:rsidRPr="00254E38" w:rsidRDefault="005B2772" w:rsidP="002D0F38">
      <w:pPr>
        <w:pStyle w:val="Grammar"/>
      </w:pPr>
      <w:r w:rsidRPr="00254E38">
        <w:t xml:space="preserve">    : parameter                   </w:t>
      </w:r>
    </w:p>
    <w:p w14:paraId="6CF78BB5" w14:textId="77777777" w:rsidR="005B2772" w:rsidRPr="00254E38" w:rsidRDefault="005B2772" w:rsidP="002D0F38">
      <w:pPr>
        <w:pStyle w:val="Grammar"/>
      </w:pPr>
      <w:r w:rsidRPr="00254E38">
        <w:t xml:space="preserve">    | nonEmptyParameterList ',' parameter</w:t>
      </w:r>
    </w:p>
    <w:p w14:paraId="6FB794C3" w14:textId="77777777" w:rsidR="005B2772" w:rsidRPr="00254E38" w:rsidRDefault="005B2772" w:rsidP="002D0F38">
      <w:pPr>
        <w:pStyle w:val="Grammar"/>
      </w:pPr>
      <w:r w:rsidRPr="00254E38">
        <w:t xml:space="preserve">    ;</w:t>
      </w:r>
    </w:p>
    <w:p w14:paraId="70D30056" w14:textId="77777777" w:rsidR="005B2772" w:rsidRPr="00254E38" w:rsidRDefault="005B2772" w:rsidP="002D0F38">
      <w:pPr>
        <w:pStyle w:val="Grammar"/>
      </w:pPr>
    </w:p>
    <w:p w14:paraId="69C0DB0D" w14:textId="77777777" w:rsidR="005B2772" w:rsidRPr="00254E38" w:rsidRDefault="005B2772" w:rsidP="002D0F38">
      <w:pPr>
        <w:pStyle w:val="Grammar"/>
      </w:pPr>
      <w:r w:rsidRPr="00254E38">
        <w:t>parameter</w:t>
      </w:r>
    </w:p>
    <w:p w14:paraId="26A06CA6" w14:textId="77777777" w:rsidR="005B2772" w:rsidRPr="00254E38" w:rsidRDefault="005B2772" w:rsidP="002D0F38">
      <w:pPr>
        <w:pStyle w:val="Grammar"/>
      </w:pPr>
      <w:r w:rsidRPr="00254E38">
        <w:t xml:space="preserve">    : optAnnotations direction typeRef name</w:t>
      </w:r>
    </w:p>
    <w:p w14:paraId="7374D77F" w14:textId="77777777" w:rsidR="005B2772" w:rsidRPr="00254E38" w:rsidRDefault="005B2772" w:rsidP="002D0F38">
      <w:pPr>
        <w:pStyle w:val="Grammar"/>
      </w:pPr>
      <w:r w:rsidRPr="00254E38">
        <w:t xml:space="preserve">    ;</w:t>
      </w:r>
    </w:p>
    <w:p w14:paraId="647C1001" w14:textId="77777777" w:rsidR="005B2772" w:rsidRPr="00254E38" w:rsidRDefault="005B2772" w:rsidP="002D0F38">
      <w:pPr>
        <w:pStyle w:val="Grammar"/>
      </w:pPr>
    </w:p>
    <w:p w14:paraId="067EF3B9" w14:textId="77777777" w:rsidR="005B2772" w:rsidRPr="00254E38" w:rsidRDefault="005B2772" w:rsidP="002D0F38">
      <w:pPr>
        <w:pStyle w:val="Grammar"/>
      </w:pPr>
      <w:r w:rsidRPr="00254E38">
        <w:t>direction</w:t>
      </w:r>
    </w:p>
    <w:p w14:paraId="4F58AF43" w14:textId="77777777" w:rsidR="005B2772" w:rsidRPr="00254E38" w:rsidRDefault="005B2772" w:rsidP="002D0F38">
      <w:pPr>
        <w:pStyle w:val="Grammar"/>
      </w:pPr>
      <w:r w:rsidRPr="00254E38">
        <w:t xml:space="preserve">    : IN          </w:t>
      </w:r>
    </w:p>
    <w:p w14:paraId="184879E1" w14:textId="77777777" w:rsidR="005B2772" w:rsidRPr="00254E38" w:rsidRDefault="005B2772" w:rsidP="002D0F38">
      <w:pPr>
        <w:pStyle w:val="Grammar"/>
      </w:pPr>
      <w:r w:rsidRPr="00254E38">
        <w:t xml:space="preserve">    | OUT         </w:t>
      </w:r>
    </w:p>
    <w:p w14:paraId="2F786CBA" w14:textId="77777777" w:rsidR="005B2772" w:rsidRPr="00254E38" w:rsidRDefault="005B2772" w:rsidP="002D0F38">
      <w:pPr>
        <w:pStyle w:val="Grammar"/>
      </w:pPr>
      <w:r w:rsidRPr="00254E38">
        <w:t xml:space="preserve">    | INOUT       </w:t>
      </w:r>
    </w:p>
    <w:p w14:paraId="39EFFA0E" w14:textId="77777777" w:rsidR="005B2772" w:rsidRPr="00254E38" w:rsidRDefault="005B2772" w:rsidP="002D0F38">
      <w:pPr>
        <w:pStyle w:val="Grammar"/>
      </w:pPr>
      <w:r w:rsidRPr="00254E38">
        <w:t xml:space="preserve">    | /* empty */ </w:t>
      </w:r>
    </w:p>
    <w:p w14:paraId="4658C6CC" w14:textId="77777777" w:rsidR="005B2772" w:rsidRDefault="005B2772" w:rsidP="002D0F38">
      <w:pPr>
        <w:pStyle w:val="Grammar"/>
      </w:pPr>
      <w:r w:rsidRPr="00254E38">
        <w:t xml:space="preserve">    ;</w:t>
      </w:r>
    </w:p>
    <w:p w14:paraId="170390F7" w14:textId="77777777" w:rsidR="00591CA6" w:rsidRDefault="00591CA6" w:rsidP="002D0F38">
      <w:pPr>
        <w:pStyle w:val="Grammar"/>
      </w:pPr>
    </w:p>
    <w:p w14:paraId="7EDD1A16" w14:textId="77777777" w:rsidR="00591CA6" w:rsidRPr="00254E38" w:rsidRDefault="00591CA6" w:rsidP="002D0F38">
      <w:pPr>
        <w:pStyle w:val="Grammar"/>
      </w:pPr>
      <w:r w:rsidRPr="00254E38">
        <w:t>name</w:t>
      </w:r>
    </w:p>
    <w:p w14:paraId="033EAD57" w14:textId="77777777" w:rsidR="00591CA6" w:rsidRPr="00254E38" w:rsidRDefault="00591CA6" w:rsidP="002D0F38">
      <w:pPr>
        <w:pStyle w:val="Grammar"/>
      </w:pPr>
      <w:r w:rsidRPr="00254E38">
        <w:t xml:space="preserve">    : IDENTIFIER</w:t>
      </w:r>
    </w:p>
    <w:p w14:paraId="168C9316" w14:textId="77777777" w:rsidR="00591CA6" w:rsidRPr="00254E38" w:rsidRDefault="00591CA6" w:rsidP="002D0F38">
      <w:pPr>
        <w:pStyle w:val="Grammar"/>
      </w:pPr>
      <w:r w:rsidRPr="00254E38">
        <w:t xml:space="preserve">    | APPLY     </w:t>
      </w:r>
    </w:p>
    <w:p w14:paraId="29F37A7A" w14:textId="77777777" w:rsidR="00591CA6" w:rsidRPr="00254E38" w:rsidRDefault="00591CA6" w:rsidP="002D0F38">
      <w:pPr>
        <w:pStyle w:val="Grammar"/>
      </w:pPr>
      <w:r w:rsidRPr="00254E38">
        <w:t xml:space="preserve">    | KEY       </w:t>
      </w:r>
    </w:p>
    <w:p w14:paraId="7CAE6FBC" w14:textId="77777777" w:rsidR="00591CA6" w:rsidRPr="00254E38" w:rsidRDefault="00591CA6" w:rsidP="002D0F38">
      <w:pPr>
        <w:pStyle w:val="Grammar"/>
      </w:pPr>
      <w:r w:rsidRPr="00254E38">
        <w:t xml:space="preserve">    | ACTIONS   </w:t>
      </w:r>
    </w:p>
    <w:p w14:paraId="4B018232" w14:textId="77777777" w:rsidR="00591CA6" w:rsidRPr="00254E38" w:rsidRDefault="00591CA6" w:rsidP="002D0F38">
      <w:pPr>
        <w:pStyle w:val="Grammar"/>
      </w:pPr>
      <w:r w:rsidRPr="00254E38">
        <w:t xml:space="preserve">    | STATE     </w:t>
      </w:r>
    </w:p>
    <w:p w14:paraId="6E42E2CC" w14:textId="74526A4A" w:rsidR="00591CA6" w:rsidRPr="00254E38" w:rsidRDefault="00591CA6" w:rsidP="002D0F38">
      <w:pPr>
        <w:pStyle w:val="Grammar"/>
      </w:pPr>
      <w:r w:rsidRPr="00254E38">
        <w:t xml:space="preserve">    ;</w:t>
      </w:r>
    </w:p>
    <w:p w14:paraId="29B3A02D" w14:textId="0A9B61D5" w:rsidR="00973C3C" w:rsidRDefault="00FF0276">
      <w:r>
        <w:t>This calling convention</w:t>
      </w:r>
      <w:r w:rsidR="006B6B08">
        <w:t xml:space="preserve"> </w:t>
      </w:r>
      <w:r>
        <w:t>raises</w:t>
      </w:r>
      <w:r w:rsidR="006B6B08">
        <w:t xml:space="preserve"> the problem of argument aliasing, where two arguments point to the same underlying object. The compiler should detect and flag as a</w:t>
      </w:r>
      <w:r w:rsidR="00EB4EA0">
        <w:t xml:space="preserve"> warning</w:t>
      </w:r>
      <w:r w:rsidR="006B6B08">
        <w:t xml:space="preserve"> </w:t>
      </w:r>
      <w:r w:rsidR="00E42DB9">
        <w:t xml:space="preserve">if multiple </w:t>
      </w:r>
      <w:r w:rsidR="006B6B08">
        <w:t>arguments</w:t>
      </w:r>
      <w:r w:rsidR="00E42DB9">
        <w:t xml:space="preserve"> to the same object refer to the same underlying storage</w:t>
      </w:r>
      <w:r w:rsidR="001C6E59">
        <w:t xml:space="preserve"> and any of them are </w:t>
      </w:r>
      <w:r w:rsidR="001C6E59">
        <w:rPr>
          <w:rFonts w:ascii="Courier" w:hAnsi="Courier"/>
        </w:rPr>
        <w:t>out</w:t>
      </w:r>
      <w:r w:rsidR="001C6E59">
        <w:rPr>
          <w:rFonts w:asciiTheme="minorHAnsi" w:hAnsiTheme="minorHAnsi"/>
        </w:rPr>
        <w:t xml:space="preserve"> or </w:t>
      </w:r>
      <w:r w:rsidR="001C6E59">
        <w:rPr>
          <w:rFonts w:ascii="Courier" w:hAnsi="Courier"/>
        </w:rPr>
        <w:t>inout</w:t>
      </w:r>
      <w:r w:rsidR="00E42DB9">
        <w:t>.</w:t>
      </w:r>
    </w:p>
    <w:p w14:paraId="0B067B5B" w14:textId="2435BB8C" w:rsidR="006B4B5A" w:rsidRDefault="006F18A2">
      <w:r w:rsidRPr="002D0F38">
        <w:t>When</w:t>
      </w:r>
      <w:r>
        <w:t xml:space="preserve"> used as arguments,</w:t>
      </w:r>
      <w:r w:rsidRPr="002D0F38">
        <w:t xml:space="preserve"> </w:t>
      </w:r>
      <w:r w:rsidR="00A245C1">
        <w:rPr>
          <w:rFonts w:ascii="Consolas" w:hAnsi="Consolas"/>
          <w:b/>
        </w:rPr>
        <w:t>e</w:t>
      </w:r>
      <w:r w:rsidR="006B4B5A" w:rsidRPr="006B4B5A">
        <w:rPr>
          <w:rFonts w:ascii="Consolas" w:hAnsi="Consolas"/>
          <w:b/>
        </w:rPr>
        <w:t>xtern</w:t>
      </w:r>
      <w:r w:rsidR="006B4B5A" w:rsidRPr="006B4B5A">
        <w:t xml:space="preserve"> objects</w:t>
      </w:r>
      <w:r w:rsidR="006B4B5A">
        <w:t xml:space="preserve"> can only be passed as directionless parameters</w:t>
      </w:r>
      <w:r w:rsidR="004A12F2">
        <w:t xml:space="preserve"> (see for example the </w:t>
      </w:r>
      <w:r w:rsidR="004A12F2" w:rsidRPr="002D0F38">
        <w:rPr>
          <w:rFonts w:ascii="Consolas" w:hAnsi="Consolas"/>
        </w:rPr>
        <w:t>packet</w:t>
      </w:r>
      <w:r w:rsidR="004A12F2">
        <w:t xml:space="preserve"> argument in the simple switch example)</w:t>
      </w:r>
      <w:r w:rsidR="006B4B5A">
        <w:t>.</w:t>
      </w:r>
    </w:p>
    <w:p w14:paraId="49911358" w14:textId="0D133666" w:rsidR="003518DC" w:rsidRDefault="003518DC" w:rsidP="00280B0E">
      <w:pPr>
        <w:pStyle w:val="Heading2"/>
      </w:pPr>
      <w:bookmarkStart w:id="188" w:name="_Toc445830004"/>
      <w:bookmarkStart w:id="189" w:name="_Toc445799323"/>
      <w:bookmarkStart w:id="190" w:name="_Toc417920580"/>
      <w:r>
        <w:t>Paths</w:t>
      </w:r>
      <w:bookmarkEnd w:id="188"/>
      <w:bookmarkEnd w:id="189"/>
      <w:r>
        <w:t xml:space="preserve"> </w:t>
      </w:r>
      <w:bookmarkEnd w:id="190"/>
    </w:p>
    <w:p w14:paraId="2811262E" w14:textId="30A0E809" w:rsidR="000E5214" w:rsidRDefault="000E5214" w:rsidP="00E411B2">
      <w:r>
        <w:t xml:space="preserve">A path </w:t>
      </w:r>
      <w:r w:rsidR="00FF0276">
        <w:t xml:space="preserve">prefix </w:t>
      </w:r>
      <w:r>
        <w:t xml:space="preserve">is a sequence of </w:t>
      </w:r>
      <w:r w:rsidR="00FF0276">
        <w:t xml:space="preserve">namespaces </w:t>
      </w:r>
      <w:r>
        <w:t xml:space="preserve">separated by dots. </w:t>
      </w:r>
      <w:r w:rsidR="00FF0276">
        <w:t>A leading dot indicates an absolute path.</w:t>
      </w:r>
    </w:p>
    <w:p w14:paraId="1F467BFA" w14:textId="77777777" w:rsidR="00FF0276" w:rsidRPr="00254E38" w:rsidRDefault="00FF0276" w:rsidP="002D0F38">
      <w:pPr>
        <w:pStyle w:val="Grammar"/>
      </w:pPr>
      <w:r w:rsidRPr="00254E38">
        <w:lastRenderedPageBreak/>
        <w:t>pathPrefix</w:t>
      </w:r>
    </w:p>
    <w:p w14:paraId="6E0ED7B8" w14:textId="77777777" w:rsidR="00FF0276" w:rsidRPr="00254E38" w:rsidRDefault="00FF0276" w:rsidP="002D0F38">
      <w:pPr>
        <w:pStyle w:val="Grammar"/>
      </w:pPr>
      <w:r w:rsidRPr="00254E38">
        <w:t xml:space="preserve">    : '.' relativePathPrefix </w:t>
      </w:r>
    </w:p>
    <w:p w14:paraId="4A76ACFF" w14:textId="77777777" w:rsidR="00FF0276" w:rsidRPr="00254E38" w:rsidRDefault="00FF0276" w:rsidP="002D0F38">
      <w:pPr>
        <w:pStyle w:val="Grammar"/>
      </w:pPr>
      <w:r w:rsidRPr="00254E38">
        <w:t xml:space="preserve">    | nonEmptyRelativePathPrefix </w:t>
      </w:r>
    </w:p>
    <w:p w14:paraId="45D795EB" w14:textId="77777777" w:rsidR="00FF0276" w:rsidRPr="00254E38" w:rsidRDefault="00FF0276" w:rsidP="002D0F38">
      <w:pPr>
        <w:pStyle w:val="Grammar"/>
      </w:pPr>
      <w:r w:rsidRPr="00254E38">
        <w:t xml:space="preserve">    ;</w:t>
      </w:r>
    </w:p>
    <w:p w14:paraId="7A9F25B2" w14:textId="77777777" w:rsidR="00FF0276" w:rsidRPr="00254E38" w:rsidRDefault="00FF0276" w:rsidP="002D0F38">
      <w:pPr>
        <w:pStyle w:val="Grammar"/>
      </w:pPr>
    </w:p>
    <w:p w14:paraId="467608E3" w14:textId="77777777" w:rsidR="00FF0276" w:rsidRPr="00254E38" w:rsidRDefault="00FF0276" w:rsidP="002D0F38">
      <w:pPr>
        <w:pStyle w:val="Grammar"/>
      </w:pPr>
      <w:r w:rsidRPr="00254E38">
        <w:t>relativePathPrefix</w:t>
      </w:r>
    </w:p>
    <w:p w14:paraId="393FC39B" w14:textId="77777777" w:rsidR="00FF0276" w:rsidRPr="00254E38" w:rsidRDefault="00FF0276" w:rsidP="002D0F38">
      <w:pPr>
        <w:pStyle w:val="Grammar"/>
      </w:pPr>
      <w:r w:rsidRPr="00254E38">
        <w:t xml:space="preserve">    : /* empty */ </w:t>
      </w:r>
    </w:p>
    <w:p w14:paraId="5E3FF4A9" w14:textId="77777777" w:rsidR="00FF0276" w:rsidRPr="00254E38" w:rsidRDefault="00FF0276" w:rsidP="002D0F38">
      <w:pPr>
        <w:pStyle w:val="Grammar"/>
      </w:pPr>
      <w:r w:rsidRPr="00254E38">
        <w:t xml:space="preserve">    | relativePathPrefix NAMESPACE '.'</w:t>
      </w:r>
    </w:p>
    <w:p w14:paraId="5699F20D" w14:textId="77777777" w:rsidR="00FF0276" w:rsidRPr="00254E38" w:rsidRDefault="00FF0276" w:rsidP="002D0F38">
      <w:pPr>
        <w:pStyle w:val="Grammar"/>
      </w:pPr>
      <w:r w:rsidRPr="00254E38">
        <w:t xml:space="preserve">    ;</w:t>
      </w:r>
    </w:p>
    <w:p w14:paraId="6AE7C3D2" w14:textId="77777777" w:rsidR="00FF0276" w:rsidRPr="00254E38" w:rsidRDefault="00FF0276" w:rsidP="002D0F38">
      <w:pPr>
        <w:pStyle w:val="Grammar"/>
      </w:pPr>
    </w:p>
    <w:p w14:paraId="58504D18" w14:textId="77777777" w:rsidR="00FF0276" w:rsidRPr="00254E38" w:rsidRDefault="00FF0276" w:rsidP="002D0F38">
      <w:pPr>
        <w:pStyle w:val="Grammar"/>
      </w:pPr>
      <w:r w:rsidRPr="00254E38">
        <w:t>nonEmptyRelativePathPrefix</w:t>
      </w:r>
    </w:p>
    <w:p w14:paraId="1BAA6AA9" w14:textId="77777777" w:rsidR="00FF0276" w:rsidRPr="00254E38" w:rsidRDefault="00FF0276" w:rsidP="002D0F38">
      <w:pPr>
        <w:pStyle w:val="Grammar"/>
      </w:pPr>
      <w:r w:rsidRPr="00254E38">
        <w:t xml:space="preserve">    : relativePathPrefix NAMESPACE '.'</w:t>
      </w:r>
    </w:p>
    <w:p w14:paraId="73CAA02C" w14:textId="77777777" w:rsidR="00FF0276" w:rsidRPr="00254E38" w:rsidRDefault="00FF0276" w:rsidP="002D0F38">
      <w:pPr>
        <w:pStyle w:val="Grammar"/>
      </w:pPr>
      <w:r w:rsidRPr="00254E38">
        <w:t xml:space="preserve">    ;</w:t>
      </w:r>
    </w:p>
    <w:p w14:paraId="3CB1328C" w14:textId="0ACA21D7" w:rsidR="00D74D5C" w:rsidRDefault="00D74D5C" w:rsidP="00D74D5C">
      <w:r>
        <w:t>All paths that start with a dot are absolute paths, otherwise they are relative paths (interpreted relative to the current namespace in scope). For example, the following are legal paths:</w:t>
      </w:r>
    </w:p>
    <w:p w14:paraId="74ECFAA6" w14:textId="084CD89C" w:rsidR="00D74D5C" w:rsidRPr="00280B0E" w:rsidRDefault="00D74D5C" w:rsidP="00D74D5C">
      <w:pPr>
        <w:rPr>
          <w:rFonts w:ascii="Consolas" w:hAnsi="Consolas"/>
        </w:rPr>
      </w:pPr>
      <w:r>
        <w:rPr>
          <w:rFonts w:ascii="Consolas" w:hAnsi="Consolas"/>
        </w:rPr>
        <w:t>Sw</w:t>
      </w:r>
      <w:r w:rsidRPr="00280B0E">
        <w:rPr>
          <w:rFonts w:ascii="Consolas" w:hAnsi="Consolas"/>
        </w:rPr>
        <w:t>.</w:t>
      </w:r>
      <w:r w:rsidR="00FF0276">
        <w:rPr>
          <w:rFonts w:ascii="Consolas" w:hAnsi="Consolas"/>
        </w:rPr>
        <w:t>Pkg</w:t>
      </w:r>
      <w:r>
        <w:rPr>
          <w:rFonts w:ascii="Consolas" w:hAnsi="Consolas"/>
        </w:rPr>
        <w:t>.Ingress    // relative path</w:t>
      </w:r>
      <w:r>
        <w:rPr>
          <w:rFonts w:ascii="Consolas" w:hAnsi="Consolas"/>
        </w:rPr>
        <w:br/>
        <w:t>.Sw.</w:t>
      </w:r>
      <w:r w:rsidR="00FF0276">
        <w:rPr>
          <w:rFonts w:ascii="Consolas" w:hAnsi="Consolas"/>
        </w:rPr>
        <w:t>Pkg</w:t>
      </w:r>
      <w:r>
        <w:rPr>
          <w:rFonts w:ascii="Consolas" w:hAnsi="Consolas"/>
        </w:rPr>
        <w:t xml:space="preserve">.Ingress </w:t>
      </w:r>
      <w:r w:rsidR="00544A57">
        <w:rPr>
          <w:rFonts w:ascii="Consolas" w:hAnsi="Consolas"/>
        </w:rPr>
        <w:t xml:space="preserve">  </w:t>
      </w:r>
      <w:r>
        <w:rPr>
          <w:rFonts w:ascii="Consolas" w:hAnsi="Consolas"/>
        </w:rPr>
        <w:t>// absolute path</w:t>
      </w:r>
    </w:p>
    <w:p w14:paraId="1F19C054" w14:textId="39F41B9A" w:rsidR="000E5214" w:rsidRDefault="000E5214" w:rsidP="00280B0E">
      <w:pPr>
        <w:pStyle w:val="Heading3"/>
      </w:pPr>
      <w:bookmarkStart w:id="191" w:name="_Toc417920581"/>
      <w:bookmarkStart w:id="192" w:name="_Toc445830005"/>
      <w:bookmarkStart w:id="193" w:name="_Toc445799324"/>
      <w:r>
        <w:t>Name resolution rules</w:t>
      </w:r>
      <w:bookmarkEnd w:id="191"/>
      <w:bookmarkEnd w:id="192"/>
      <w:bookmarkEnd w:id="193"/>
    </w:p>
    <w:p w14:paraId="0002D524" w14:textId="77777777" w:rsidR="00FF0276" w:rsidRDefault="00FF0276" w:rsidP="00E411B2">
      <w:r>
        <w:t xml:space="preserve">P4 objects that introduce namespaces are organized in a hierarchical fashion. There is a top-level unnamed namespace containing all top-level declarations. </w:t>
      </w:r>
    </w:p>
    <w:p w14:paraId="257967C0" w14:textId="2188F340" w:rsidR="00FF0276" w:rsidRDefault="00FF0276" w:rsidP="00E411B2">
      <w:r>
        <w:t xml:space="preserve">Absolute paths are always resolved in the top-level namespace. </w:t>
      </w:r>
    </w:p>
    <w:p w14:paraId="64D3A88D" w14:textId="35E65AC5" w:rsidR="000E5214" w:rsidRDefault="000E5214" w:rsidP="00E411B2">
      <w:r>
        <w:t>References to resolve a</w:t>
      </w:r>
      <w:r w:rsidR="0064442F">
        <w:t xml:space="preserve">n identifier </w:t>
      </w:r>
      <w:r w:rsidR="00FF0276">
        <w:t xml:space="preserve">are </w:t>
      </w:r>
      <w:r w:rsidR="0064442F">
        <w:t xml:space="preserve">attempted </w:t>
      </w:r>
      <w:r w:rsidR="008741FC">
        <w:t xml:space="preserve">inside-out, starting with the current scope and proceeding to all lexically enclosing scopes. </w:t>
      </w:r>
      <w:r w:rsidR="0064442F">
        <w:t xml:space="preserve">The compiler </w:t>
      </w:r>
      <w:r w:rsidR="00475567">
        <w:t>may</w:t>
      </w:r>
      <w:r w:rsidR="0064442F">
        <w:t xml:space="preserve"> provide a warning if multiple resolutions</w:t>
      </w:r>
      <w:r w:rsidR="00475567">
        <w:t xml:space="preserve"> are possible for the same name (name shadowing).</w:t>
      </w:r>
    </w:p>
    <w:p w14:paraId="7D36DA0C" w14:textId="1E891E74" w:rsidR="00FF0276" w:rsidRPr="00BD6FE9" w:rsidRDefault="00FF0276">
      <w:pPr>
        <w:rPr>
          <w:rFonts w:ascii="Consolas" w:hAnsi="Consolas"/>
        </w:rPr>
      </w:pPr>
      <w:r w:rsidRPr="00BD6FE9">
        <w:rPr>
          <w:rFonts w:ascii="Consolas" w:hAnsi="Consolas"/>
          <w:b/>
        </w:rPr>
        <w:t>const</w:t>
      </w:r>
      <w:r w:rsidRPr="00BD6FE9">
        <w:rPr>
          <w:rFonts w:ascii="Consolas" w:hAnsi="Consolas"/>
        </w:rPr>
        <w:t xml:space="preserve"> </w:t>
      </w:r>
      <w:r w:rsidRPr="00BD6FE9">
        <w:rPr>
          <w:rFonts w:ascii="Consolas" w:hAnsi="Consolas"/>
          <w:b/>
        </w:rPr>
        <w:t>bit</w:t>
      </w:r>
      <w:r w:rsidRPr="00BD6FE9">
        <w:rPr>
          <w:rFonts w:ascii="Consolas" w:hAnsi="Consolas"/>
        </w:rPr>
        <w:t>&lt;4&gt; x = 1;</w:t>
      </w:r>
    </w:p>
    <w:p w14:paraId="46DD5069" w14:textId="098D07FC" w:rsidR="00C86243" w:rsidRPr="00BD6FE9" w:rsidRDefault="003D445D">
      <w:pPr>
        <w:rPr>
          <w:rFonts w:ascii="Consolas" w:hAnsi="Consolas"/>
        </w:rPr>
      </w:pPr>
      <w:r w:rsidRPr="00BD6FE9">
        <w:rPr>
          <w:rFonts w:ascii="Consolas" w:hAnsi="Consolas"/>
          <w:b/>
        </w:rPr>
        <w:t>control</w:t>
      </w:r>
      <w:r w:rsidR="00FF0276" w:rsidRPr="00BD6FE9">
        <w:rPr>
          <w:rFonts w:ascii="Consolas" w:hAnsi="Consolas"/>
        </w:rPr>
        <w:t xml:space="preserve"> </w:t>
      </w:r>
      <w:r w:rsidR="0005597D" w:rsidRPr="00BD6FE9">
        <w:rPr>
          <w:rFonts w:ascii="Consolas" w:hAnsi="Consolas"/>
        </w:rPr>
        <w:t>p() {</w:t>
      </w:r>
      <w:r w:rsidR="00FF0276">
        <w:rPr>
          <w:rFonts w:ascii="Consolas" w:hAnsi="Consolas"/>
        </w:rPr>
        <w:br/>
        <w:t xml:space="preserve">    </w:t>
      </w:r>
      <w:r w:rsidR="00FF0276" w:rsidRPr="00BD6FE9">
        <w:rPr>
          <w:rFonts w:ascii="Consolas" w:hAnsi="Consolas"/>
          <w:b/>
        </w:rPr>
        <w:t>const</w:t>
      </w:r>
      <w:r w:rsidR="00FF0276" w:rsidRPr="00BD6FE9">
        <w:rPr>
          <w:rFonts w:ascii="Consolas" w:hAnsi="Consolas"/>
        </w:rPr>
        <w:t xml:space="preserve"> </w:t>
      </w:r>
      <w:r w:rsidR="00FF0276" w:rsidRPr="00BD6FE9">
        <w:rPr>
          <w:rFonts w:ascii="Consolas" w:hAnsi="Consolas"/>
          <w:b/>
        </w:rPr>
        <w:t>bit</w:t>
      </w:r>
      <w:r w:rsidR="00FF0276" w:rsidRPr="00BD6FE9">
        <w:rPr>
          <w:rFonts w:ascii="Consolas" w:hAnsi="Consolas"/>
        </w:rPr>
        <w:t>&lt;8&gt; x = 8;</w:t>
      </w:r>
      <w:r w:rsidR="00FF0276">
        <w:rPr>
          <w:rFonts w:ascii="Consolas" w:hAnsi="Consolas"/>
        </w:rPr>
        <w:t xml:space="preserve">    // x declaration shadows global x</w:t>
      </w:r>
      <w:r w:rsidR="00FF0276" w:rsidRPr="00BD6FE9">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&lt;4&gt; y = .x;   // reference to top-level x</w:t>
      </w:r>
      <w:r w:rsidR="00FF0276" w:rsidRPr="00BD6FE9">
        <w:rPr>
          <w:rFonts w:ascii="Consolas" w:hAnsi="Consolas"/>
        </w:rPr>
        <w:t xml:space="preserve"> </w:t>
      </w:r>
      <w:r w:rsidR="00FF0276">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&lt;8&gt; z = x;    // reference to p’s local x</w:t>
      </w:r>
      <w:r w:rsidR="00972221">
        <w:rPr>
          <w:rFonts w:ascii="Consolas" w:hAnsi="Consolas"/>
        </w:rPr>
        <w:br/>
        <w:t xml:space="preserve">    </w:t>
      </w:r>
      <w:r w:rsidR="00972221" w:rsidRPr="00BD6FE9">
        <w:rPr>
          <w:rFonts w:ascii="Consolas" w:hAnsi="Consolas"/>
          <w:b/>
        </w:rPr>
        <w:t>apply</w:t>
      </w:r>
      <w:r w:rsidR="00972221">
        <w:rPr>
          <w:rFonts w:ascii="Consolas" w:hAnsi="Consolas"/>
        </w:rPr>
        <w:t xml:space="preserve"> {}</w:t>
      </w:r>
      <w:r w:rsidR="00CD1FC2" w:rsidRPr="00BD6FE9">
        <w:rPr>
          <w:rFonts w:ascii="Consolas" w:hAnsi="Consolas"/>
        </w:rPr>
        <w:br/>
      </w:r>
      <w:r w:rsidR="0064442F" w:rsidRPr="00BD6FE9">
        <w:rPr>
          <w:rFonts w:ascii="Consolas" w:hAnsi="Consolas"/>
        </w:rPr>
        <w:t>}</w:t>
      </w:r>
    </w:p>
    <w:p w14:paraId="4B462942" w14:textId="557CD1B1" w:rsidR="008333F0" w:rsidRDefault="008333F0" w:rsidP="00A26B5C">
      <w:pPr>
        <w:pStyle w:val="Heading3"/>
      </w:pPr>
      <w:bookmarkStart w:id="194" w:name="_Toc445830006"/>
      <w:bookmarkStart w:id="195" w:name="_Toc445799325"/>
      <w:r>
        <w:t>Visibility</w:t>
      </w:r>
      <w:bookmarkEnd w:id="194"/>
      <w:bookmarkEnd w:id="195"/>
    </w:p>
    <w:p w14:paraId="532AD751" w14:textId="23728B86" w:rsidR="008333F0" w:rsidRDefault="008333F0">
      <w:r>
        <w:t xml:space="preserve">Identifiers defined in </w:t>
      </w:r>
      <w:r w:rsidR="00442B6F">
        <w:t xml:space="preserve">the top-level namespace </w:t>
      </w:r>
      <w:r>
        <w:t>are globally visible.</w:t>
      </w:r>
    </w:p>
    <w:p w14:paraId="5CED578C" w14:textId="34E2B268" w:rsidR="008333F0" w:rsidRPr="008333F0" w:rsidRDefault="00972221">
      <w:r>
        <w:t xml:space="preserve">Currently all declarations in an inner namespace are private to that namespace. </w:t>
      </w:r>
    </w:p>
    <w:p w14:paraId="72C8EA78" w14:textId="03F47F63" w:rsidR="00DA7873" w:rsidRDefault="003A2800" w:rsidP="00BD6FE9">
      <w:pPr>
        <w:pStyle w:val="Heading1"/>
      </w:pPr>
      <w:bookmarkStart w:id="196" w:name="_Toc417920582"/>
      <w:bookmarkStart w:id="197" w:name="_Toc445830007"/>
      <w:bookmarkStart w:id="198" w:name="_Toc445799326"/>
      <w:r>
        <w:t>P4 d</w:t>
      </w:r>
      <w:r w:rsidR="00DA7873">
        <w:t>ata types</w:t>
      </w:r>
      <w:bookmarkEnd w:id="196"/>
      <w:bookmarkEnd w:id="197"/>
      <w:bookmarkEnd w:id="198"/>
    </w:p>
    <w:p w14:paraId="4B17553A" w14:textId="14E29781" w:rsidR="00DA7873" w:rsidRDefault="00DA7873" w:rsidP="002378DA">
      <w:r>
        <w:t>P4 is a strongly-typed language</w:t>
      </w:r>
      <w:r w:rsidR="00AB306A">
        <w:t>;</w:t>
      </w:r>
      <w:r>
        <w:t xml:space="preserve"> </w:t>
      </w:r>
      <w:r w:rsidR="0087407B">
        <w:t>a</w:t>
      </w:r>
      <w:r>
        <w:t xml:space="preserve">ll values are statically typed. Programs that do not pass type-checking are invalid.  </w:t>
      </w:r>
      <w:r w:rsidR="00BE2E76">
        <w:t>Some v</w:t>
      </w:r>
      <w:r>
        <w:t xml:space="preserve">alues can be converted to a different type by using casts. To make the user intent clear, </w:t>
      </w:r>
      <w:r w:rsidR="00230227">
        <w:t>implicit casts are allowed on in very few circumstances</w:t>
      </w:r>
      <w:r>
        <w:t>. Moreover, the range of casts available is intentionally restricted.</w:t>
      </w:r>
    </w:p>
    <w:p w14:paraId="0CDC4C02" w14:textId="1366A376" w:rsidR="008B42E6" w:rsidRDefault="008B42E6" w:rsidP="002378DA">
      <w:r>
        <w:t>P4 supports several base types and allows the construction of derived types.</w:t>
      </w:r>
      <w:r w:rsidR="003A2800">
        <w:t xml:space="preserve"> </w:t>
      </w:r>
    </w:p>
    <w:p w14:paraId="3742EAA9" w14:textId="1AF8C10A" w:rsidR="00F272BC" w:rsidRDefault="00F272BC" w:rsidP="00F272BC">
      <w:pPr>
        <w:pStyle w:val="Heading2"/>
      </w:pPr>
      <w:bookmarkStart w:id="199" w:name="_Toc417920583"/>
      <w:bookmarkStart w:id="200" w:name="_Toc445830008"/>
      <w:bookmarkStart w:id="201" w:name="_Toc445799327"/>
      <w:r>
        <w:lastRenderedPageBreak/>
        <w:t>Base types</w:t>
      </w:r>
      <w:bookmarkEnd w:id="199"/>
      <w:bookmarkEnd w:id="200"/>
      <w:bookmarkEnd w:id="201"/>
    </w:p>
    <w:p w14:paraId="539154DB" w14:textId="77777777" w:rsidR="00243B0B" w:rsidRDefault="00243B0B" w:rsidP="00243B0B">
      <w:r>
        <w:t>P4 supports the following built-in base types:</w:t>
      </w:r>
    </w:p>
    <w:p w14:paraId="09712F8D" w14:textId="62491526" w:rsidR="00243B0B" w:rsidRPr="00AB28AA" w:rsidRDefault="00243B0B" w:rsidP="00243B0B">
      <w:pPr>
        <w:pStyle w:val="ListParagraph"/>
        <w:numPr>
          <w:ilvl w:val="0"/>
          <w:numId w:val="3"/>
        </w:numPr>
        <w:rPr>
          <w:rFonts w:ascii="Consolas" w:hAnsi="Consolas"/>
        </w:rPr>
      </w:pPr>
      <w:r w:rsidRPr="00AB28AA">
        <w:t>The</w:t>
      </w:r>
      <w:r w:rsidRPr="00280B0E">
        <w:t xml:space="preserve"> </w:t>
      </w:r>
      <w:r w:rsidRPr="00A229BA">
        <w:rPr>
          <w:rFonts w:ascii="Consolas" w:hAnsi="Consolas"/>
          <w:b/>
        </w:rPr>
        <w:t>void</w:t>
      </w:r>
      <w:r w:rsidRPr="00280B0E">
        <w:t xml:space="preserve"> </w:t>
      </w:r>
      <w:r w:rsidRPr="00AB28AA">
        <w:t>type, which has no values</w:t>
      </w:r>
      <w:r w:rsidR="00D03365">
        <w:t xml:space="preserve"> (can be used only in restricted circumstances)</w:t>
      </w:r>
    </w:p>
    <w:p w14:paraId="5639ED78" w14:textId="77777777" w:rsidR="00243B0B" w:rsidRPr="00E411B2" w:rsidRDefault="00243B0B" w:rsidP="00243B0B">
      <w:pPr>
        <w:pStyle w:val="ListParagraph"/>
        <w:numPr>
          <w:ilvl w:val="0"/>
          <w:numId w:val="3"/>
        </w:numPr>
        <w:rPr>
          <w:rFonts w:ascii="Consolas" w:hAnsi="Consolas"/>
        </w:rPr>
      </w:pPr>
      <w:r>
        <w:t xml:space="preserve">The </w:t>
      </w:r>
      <w:r w:rsidRPr="00A229BA">
        <w:rPr>
          <w:rFonts w:ascii="Consolas" w:hAnsi="Consolas"/>
          <w:b/>
        </w:rPr>
        <w:t>error</w:t>
      </w:r>
      <w:r>
        <w:t xml:space="preserve"> type, used to convey errors in a machine-independent, compiler-managed way</w:t>
      </w:r>
    </w:p>
    <w:p w14:paraId="0757E5BF" w14:textId="77777777" w:rsidR="00243B0B" w:rsidRDefault="00243B0B" w:rsidP="00243B0B">
      <w:pPr>
        <w:pStyle w:val="ListParagraph"/>
        <w:numPr>
          <w:ilvl w:val="0"/>
          <w:numId w:val="3"/>
        </w:numPr>
      </w:pPr>
      <w:r>
        <w:t>Boolean values</w:t>
      </w:r>
    </w:p>
    <w:p w14:paraId="521578FF" w14:textId="77777777" w:rsidR="00243B0B" w:rsidRDefault="00243B0B" w:rsidP="00243B0B">
      <w:pPr>
        <w:pStyle w:val="ListParagraph"/>
        <w:numPr>
          <w:ilvl w:val="0"/>
          <w:numId w:val="3"/>
        </w:numPr>
      </w:pPr>
      <w:r>
        <w:t>Bit-strings of fixed width</w:t>
      </w:r>
    </w:p>
    <w:p w14:paraId="1CCFB9B6" w14:textId="77777777" w:rsidR="00243B0B" w:rsidRDefault="00243B0B" w:rsidP="00243B0B">
      <w:pPr>
        <w:pStyle w:val="ListParagraph"/>
        <w:numPr>
          <w:ilvl w:val="0"/>
          <w:numId w:val="3"/>
        </w:numPr>
      </w:pPr>
      <w:r>
        <w:t>Bit-strings of dynamically-computed width</w:t>
      </w:r>
      <w:r w:rsidR="005A3EE9">
        <w:t xml:space="preserve"> with a fixed maximum width</w:t>
      </w:r>
    </w:p>
    <w:p w14:paraId="54125D4C" w14:textId="3776AA99" w:rsidR="001633E5" w:rsidRPr="001633E5" w:rsidRDefault="00243B0B" w:rsidP="001633E5">
      <w:pPr>
        <w:pStyle w:val="ListParagraph"/>
        <w:numPr>
          <w:ilvl w:val="0"/>
          <w:numId w:val="3"/>
        </w:numPr>
      </w:pPr>
      <w:r>
        <w:t>Fixed-width signed integers represented using two’s complement</w:t>
      </w:r>
    </w:p>
    <w:p w14:paraId="2B2030B4" w14:textId="77777777" w:rsidR="00633B3A" w:rsidRPr="00254E38" w:rsidRDefault="00633B3A" w:rsidP="002D0F38">
      <w:pPr>
        <w:pStyle w:val="Grammar"/>
      </w:pPr>
      <w:r w:rsidRPr="00254E38">
        <w:t>baseType</w:t>
      </w:r>
    </w:p>
    <w:p w14:paraId="0CF93EBD" w14:textId="77777777" w:rsidR="00633B3A" w:rsidRPr="00254E38" w:rsidRDefault="00633B3A" w:rsidP="002D0F38">
      <w:pPr>
        <w:pStyle w:val="Grammar"/>
      </w:pPr>
      <w:r w:rsidRPr="00254E38">
        <w:t xml:space="preserve">    : BOOL                          </w:t>
      </w:r>
    </w:p>
    <w:p w14:paraId="50E887DD" w14:textId="77777777" w:rsidR="00633B3A" w:rsidRPr="00254E38" w:rsidRDefault="00633B3A" w:rsidP="002D0F38">
      <w:pPr>
        <w:pStyle w:val="Grammar"/>
      </w:pPr>
      <w:r>
        <w:t xml:space="preserve">    | </w:t>
      </w:r>
      <w:r w:rsidRPr="00254E38">
        <w:t xml:space="preserve">ERROR                       </w:t>
      </w:r>
    </w:p>
    <w:p w14:paraId="03B113C3" w14:textId="77777777" w:rsidR="00633B3A" w:rsidRPr="00254E38" w:rsidRDefault="00633B3A" w:rsidP="002D0F38">
      <w:pPr>
        <w:pStyle w:val="Grammar"/>
      </w:pPr>
      <w:r w:rsidRPr="00254E38">
        <w:t xml:space="preserve">    | BIT                           </w:t>
      </w:r>
    </w:p>
    <w:p w14:paraId="3B4FD796" w14:textId="77777777" w:rsidR="00633B3A" w:rsidRPr="00254E38" w:rsidRDefault="00633B3A" w:rsidP="002D0F38">
      <w:pPr>
        <w:pStyle w:val="Grammar"/>
      </w:pPr>
      <w:r w:rsidRPr="00254E38">
        <w:t xml:space="preserve">    | BIT '&lt;' INTEGER '&gt;'           </w:t>
      </w:r>
    </w:p>
    <w:p w14:paraId="010E74BB" w14:textId="77777777" w:rsidR="00633B3A" w:rsidRPr="00254E38" w:rsidRDefault="00633B3A" w:rsidP="002D0F38">
      <w:pPr>
        <w:pStyle w:val="Grammar"/>
      </w:pPr>
      <w:r w:rsidRPr="00254E38">
        <w:t xml:space="preserve">    | INT '&lt;' INTEGER '&gt;'           </w:t>
      </w:r>
    </w:p>
    <w:p w14:paraId="22A0D83E" w14:textId="77777777" w:rsidR="00633B3A" w:rsidRPr="00254E38" w:rsidRDefault="00633B3A" w:rsidP="002D0F38">
      <w:pPr>
        <w:pStyle w:val="Grammar"/>
      </w:pPr>
      <w:r w:rsidRPr="00254E38">
        <w:t xml:space="preserve">    | VARBIT '&lt;' INTEGER '&gt;'        </w:t>
      </w:r>
    </w:p>
    <w:p w14:paraId="4EF56A5C" w14:textId="766C02DD" w:rsidR="00633B3A" w:rsidRPr="00254E38" w:rsidRDefault="00633B3A" w:rsidP="002D0F38">
      <w:pPr>
        <w:pStyle w:val="Grammar"/>
      </w:pPr>
      <w:r w:rsidRPr="00254E38">
        <w:t xml:space="preserve">    ;</w:t>
      </w:r>
    </w:p>
    <w:p w14:paraId="45CB6E3F" w14:textId="77777777" w:rsidR="00300956" w:rsidRDefault="00300956" w:rsidP="00BD6FE9">
      <w:pPr>
        <w:pStyle w:val="Heading3"/>
      </w:pPr>
      <w:bookmarkStart w:id="202" w:name="_Toc417920584"/>
      <w:bookmarkStart w:id="203" w:name="_Toc445830009"/>
      <w:bookmarkStart w:id="204" w:name="_Toc445799328"/>
      <w:r>
        <w:t>The void type</w:t>
      </w:r>
      <w:bookmarkEnd w:id="202"/>
      <w:bookmarkEnd w:id="203"/>
      <w:bookmarkEnd w:id="204"/>
    </w:p>
    <w:p w14:paraId="3F475248" w14:textId="037B3602" w:rsidR="00300956" w:rsidRPr="00300956" w:rsidRDefault="00300956">
      <w:r>
        <w:t xml:space="preserve">The void type is written as </w:t>
      </w:r>
      <w:r w:rsidRPr="00A229BA">
        <w:rPr>
          <w:rFonts w:ascii="Consolas" w:hAnsi="Consolas"/>
          <w:b/>
        </w:rPr>
        <w:t>void</w:t>
      </w:r>
      <w:r w:rsidR="00206AAC">
        <w:rPr>
          <w:rFonts w:ascii="Consolas" w:hAnsi="Consolas"/>
          <w:b/>
        </w:rPr>
        <w:t>.</w:t>
      </w:r>
      <w:r w:rsidR="00206AAC">
        <w:t xml:space="preserve"> </w:t>
      </w:r>
      <w:r>
        <w:t>It contains no values. It can only appear in few restricted places in P4 programs.</w:t>
      </w:r>
    </w:p>
    <w:p w14:paraId="197697AA" w14:textId="79825B94" w:rsidR="009C3687" w:rsidRDefault="009C3687" w:rsidP="00BD6FE9">
      <w:pPr>
        <w:pStyle w:val="Heading3"/>
      </w:pPr>
      <w:bookmarkStart w:id="205" w:name="_Toc417920585"/>
      <w:bookmarkStart w:id="206" w:name="_Toc445830010"/>
      <w:bookmarkStart w:id="207" w:name="_Toc445799329"/>
      <w:r>
        <w:t>The error type</w:t>
      </w:r>
      <w:bookmarkEnd w:id="205"/>
      <w:bookmarkEnd w:id="206"/>
      <w:bookmarkEnd w:id="207"/>
    </w:p>
    <w:p w14:paraId="381A08E8" w14:textId="79BA2820" w:rsidR="00A46515" w:rsidRDefault="009C3687" w:rsidP="006908B5">
      <w:r>
        <w:t xml:space="preserve">The error type contains </w:t>
      </w:r>
      <w:r w:rsidR="008229CB">
        <w:t>opaque values that can be used to signal errors. It is written as</w:t>
      </w:r>
      <w:r w:rsidR="00206AAC">
        <w:t xml:space="preserve"> </w:t>
      </w:r>
      <w:r w:rsidR="008229CB" w:rsidRPr="00BD6FE9">
        <w:rPr>
          <w:rFonts w:ascii="Consolas" w:hAnsi="Consolas"/>
          <w:b/>
        </w:rPr>
        <w:t>error</w:t>
      </w:r>
      <w:r w:rsidR="00206AAC" w:rsidRPr="00D06BCB">
        <w:t>.</w:t>
      </w:r>
      <w:r w:rsidR="00206AAC">
        <w:t xml:space="preserve"> </w:t>
      </w:r>
      <w:r w:rsidR="00A46515">
        <w:t>New constants of the error type are defined with the syntax:</w:t>
      </w:r>
    </w:p>
    <w:p w14:paraId="51963AA8" w14:textId="77777777" w:rsidR="005751BD" w:rsidRPr="00254E38" w:rsidRDefault="005751BD" w:rsidP="002D0F38">
      <w:pPr>
        <w:pStyle w:val="Grammar"/>
      </w:pPr>
      <w:r w:rsidRPr="00254E38">
        <w:t>errorDeclaration</w:t>
      </w:r>
    </w:p>
    <w:p w14:paraId="0B5513B4" w14:textId="77777777" w:rsidR="005751BD" w:rsidRPr="00254E38" w:rsidRDefault="005751BD" w:rsidP="002D0F38">
      <w:pPr>
        <w:pStyle w:val="Grammar"/>
      </w:pPr>
      <w:r>
        <w:t xml:space="preserve">    : </w:t>
      </w:r>
      <w:r w:rsidRPr="00254E38">
        <w:t>ERROR '{' identifierList '}'</w:t>
      </w:r>
    </w:p>
    <w:p w14:paraId="234CBA5D" w14:textId="3F682C82" w:rsidR="005751BD" w:rsidRPr="00BD6FE9" w:rsidRDefault="005751BD" w:rsidP="002D0F38">
      <w:pPr>
        <w:pStyle w:val="Grammar"/>
      </w:pPr>
      <w:r w:rsidRPr="00254E38">
        <w:t xml:space="preserve">    ;</w:t>
      </w:r>
    </w:p>
    <w:p w14:paraId="1A8051F8" w14:textId="192A8B95" w:rsidR="005751BD" w:rsidRDefault="005751BD" w:rsidP="00BD6FE9">
      <w:r>
        <w:t>All error constants thus declared are inse</w:t>
      </w:r>
      <w:r w:rsidR="00006176">
        <w:t>rted in the top</w:t>
      </w:r>
      <w:r w:rsidR="004E2A01">
        <w:t>-</w:t>
      </w:r>
      <w:r w:rsidR="00006176">
        <w:t>level namespace, irrespective of the place where an error is defined.</w:t>
      </w:r>
      <w:r w:rsidR="00BF2D32">
        <w:t xml:space="preserve"> </w:t>
      </w:r>
      <w:r w:rsidR="00BF2D32" w:rsidRPr="00A229BA">
        <w:rPr>
          <w:rFonts w:ascii="Consolas" w:hAnsi="Consolas"/>
          <w:b/>
        </w:rPr>
        <w:t>error</w:t>
      </w:r>
      <w:r w:rsidR="00BF2D32">
        <w:t xml:space="preserve"> is similar to a C/C# enumeration (</w:t>
      </w:r>
      <w:r w:rsidR="00BF2D32" w:rsidRPr="00E411B2">
        <w:rPr>
          <w:rFonts w:ascii="Consolas" w:hAnsi="Consolas"/>
        </w:rPr>
        <w:t>enum</w:t>
      </w:r>
      <w:r w:rsidR="00BF2D32">
        <w:t xml:space="preserve">) type. A program can contain multiple </w:t>
      </w:r>
      <w:r w:rsidR="00BF2D32" w:rsidRPr="004E2A01">
        <w:rPr>
          <w:rFonts w:ascii="Consolas" w:hAnsi="Consolas"/>
          <w:b/>
        </w:rPr>
        <w:t>error</w:t>
      </w:r>
      <w:r w:rsidR="00BF2D32">
        <w:t xml:space="preserve"> declarations</w:t>
      </w:r>
      <w:r w:rsidR="005438F0">
        <w:t>, which the compiler will merge together</w:t>
      </w:r>
      <w:r w:rsidR="00BF2D32">
        <w:t>.</w:t>
      </w:r>
    </w:p>
    <w:p w14:paraId="11183776" w14:textId="1039900D" w:rsidR="008229CB" w:rsidRDefault="008229CB">
      <w:r>
        <w:t>For example</w:t>
      </w:r>
      <w:r w:rsidR="004E2A01">
        <w:t>,</w:t>
      </w:r>
      <w:r>
        <w:t xml:space="preserve"> the following </w:t>
      </w:r>
      <w:r w:rsidR="00690390">
        <w:t>declaration</w:t>
      </w:r>
      <w:r w:rsidR="00B86A7E">
        <w:t xml:space="preserve"> create</w:t>
      </w:r>
      <w:r w:rsidR="00A46515">
        <w:t>s</w:t>
      </w:r>
      <w:r>
        <w:t xml:space="preserve"> </w:t>
      </w:r>
      <w:r w:rsidR="00BA035E">
        <w:t>two</w:t>
      </w:r>
      <w:r>
        <w:t xml:space="preserve"> </w:t>
      </w:r>
      <w:r w:rsidR="00A46515">
        <w:t xml:space="preserve">constants </w:t>
      </w:r>
      <w:r>
        <w:t xml:space="preserve">of </w:t>
      </w:r>
      <w:r w:rsidRPr="00515687">
        <w:rPr>
          <w:rFonts w:ascii="Consolas" w:hAnsi="Consolas"/>
          <w:b/>
        </w:rPr>
        <w:t>error</w:t>
      </w:r>
      <w:r>
        <w:t xml:space="preserve"> type</w:t>
      </w:r>
      <w:r w:rsidR="000D385E">
        <w:t xml:space="preserve"> (these </w:t>
      </w:r>
      <w:r w:rsidR="00690390">
        <w:t>declaration</w:t>
      </w:r>
      <w:r w:rsidR="000D385E">
        <w:t xml:space="preserve">s are </w:t>
      </w:r>
      <w:r w:rsidR="00206AAC">
        <w:t xml:space="preserve">from the </w:t>
      </w:r>
      <w:r w:rsidR="000D385E">
        <w:t xml:space="preserve">P4 </w:t>
      </w:r>
      <w:r w:rsidR="00EC2208">
        <w:t>core library</w:t>
      </w:r>
      <w:r w:rsidR="000D385E">
        <w:t>):</w:t>
      </w:r>
    </w:p>
    <w:p w14:paraId="7F8C8077" w14:textId="51A597D3" w:rsidR="008229CB" w:rsidRDefault="008229CB">
      <w:pPr>
        <w:rPr>
          <w:rFonts w:ascii="Consolas" w:hAnsi="Consolas"/>
        </w:rPr>
      </w:pPr>
      <w:r w:rsidRPr="00A3325F">
        <w:rPr>
          <w:rFonts w:ascii="Consolas" w:hAnsi="Consolas"/>
          <w:b/>
        </w:rPr>
        <w:t>error</w:t>
      </w:r>
      <w:r w:rsidRPr="00E411B2">
        <w:rPr>
          <w:rFonts w:ascii="Consolas" w:hAnsi="Consolas"/>
        </w:rPr>
        <w:t xml:space="preserve"> </w:t>
      </w:r>
      <w:proofErr w:type="gramStart"/>
      <w:r w:rsidR="00A46515">
        <w:rPr>
          <w:rFonts w:ascii="Consolas" w:hAnsi="Consolas"/>
        </w:rPr>
        <w:t xml:space="preserve">{ </w:t>
      </w:r>
      <w:r w:rsidR="00EC4EE7">
        <w:rPr>
          <w:rFonts w:ascii="Consolas" w:hAnsi="Consolas"/>
        </w:rPr>
        <w:t>P</w:t>
      </w:r>
      <w:r w:rsidRPr="00E411B2">
        <w:rPr>
          <w:rFonts w:ascii="Consolas" w:hAnsi="Consolas"/>
        </w:rPr>
        <w:t>arseError</w:t>
      </w:r>
      <w:proofErr w:type="gramEnd"/>
      <w:r w:rsidR="00A46515">
        <w:rPr>
          <w:rFonts w:ascii="Consolas" w:hAnsi="Consolas"/>
        </w:rPr>
        <w:t xml:space="preserve">, </w:t>
      </w:r>
      <w:r w:rsidR="00EC4EE7">
        <w:rPr>
          <w:rFonts w:ascii="Consolas" w:hAnsi="Consolas"/>
        </w:rPr>
        <w:t>P</w:t>
      </w:r>
      <w:r w:rsidRPr="00E411B2">
        <w:rPr>
          <w:rFonts w:ascii="Consolas" w:hAnsi="Consolas"/>
        </w:rPr>
        <w:t>acketTooShort</w:t>
      </w:r>
      <w:r w:rsidR="00A46515">
        <w:rPr>
          <w:rFonts w:ascii="Consolas" w:hAnsi="Consolas"/>
        </w:rPr>
        <w:t xml:space="preserve"> }</w:t>
      </w:r>
    </w:p>
    <w:p w14:paraId="2BE9B124" w14:textId="5C4E7236" w:rsidR="008229CB" w:rsidRDefault="008229CB">
      <w:r>
        <w:t>The underlying representation of errors is target-dependent.</w:t>
      </w:r>
      <w:r w:rsidR="00BB28F7">
        <w:t xml:space="preserve"> </w:t>
      </w:r>
    </w:p>
    <w:p w14:paraId="33ED31D7" w14:textId="2D9DDD39" w:rsidR="002422C2" w:rsidRDefault="002422C2" w:rsidP="002422C2">
      <w:pPr>
        <w:pStyle w:val="Heading3"/>
      </w:pPr>
      <w:bookmarkStart w:id="208" w:name="_Ref445662209"/>
      <w:bookmarkStart w:id="209" w:name="_Toc445830011"/>
      <w:bookmarkStart w:id="210" w:name="_Toc445799330"/>
      <w:r>
        <w:t>The match_kind type</w:t>
      </w:r>
      <w:bookmarkEnd w:id="208"/>
      <w:bookmarkEnd w:id="209"/>
      <w:bookmarkEnd w:id="210"/>
    </w:p>
    <w:p w14:paraId="01891033" w14:textId="117A9221" w:rsidR="002422C2" w:rsidRDefault="00080886" w:rsidP="002422C2">
      <w:r>
        <w:t xml:space="preserve">The </w:t>
      </w:r>
      <w:r w:rsidRPr="00080886">
        <w:rPr>
          <w:rFonts w:ascii="Consolas" w:hAnsi="Consolas"/>
          <w:b/>
        </w:rPr>
        <w:t>match_kind</w:t>
      </w:r>
      <w:r>
        <w:t xml:space="preserve"> type is very similar to the </w:t>
      </w:r>
      <w:r w:rsidRPr="00080886">
        <w:rPr>
          <w:rFonts w:ascii="Consolas" w:hAnsi="Consolas"/>
          <w:b/>
        </w:rPr>
        <w:t>error</w:t>
      </w:r>
      <w:r>
        <w:t xml:space="preserve"> type, and to a C </w:t>
      </w:r>
      <w:r w:rsidRPr="00016128">
        <w:rPr>
          <w:rFonts w:ascii="Consolas" w:hAnsi="Consolas"/>
        </w:rPr>
        <w:t>enum</w:t>
      </w:r>
      <w:r>
        <w:t xml:space="preserve"> type. It is used to declare a set of names that may be used in a </w:t>
      </w:r>
      <w:r w:rsidRPr="00080886">
        <w:rPr>
          <w:rFonts w:ascii="Consolas" w:hAnsi="Consolas"/>
          <w:b/>
        </w:rPr>
        <w:t>table</w:t>
      </w:r>
      <w:r w:rsidRPr="00080886">
        <w:t>’s</w:t>
      </w:r>
      <w:r w:rsidR="001812AC">
        <w:t xml:space="preserve"> key property (described in Section </w:t>
      </w:r>
      <w:r w:rsidR="001812AC">
        <w:fldChar w:fldCharType="begin"/>
      </w:r>
      <w:r w:rsidR="001812AC">
        <w:instrText xml:space="preserve"> REF _Ref445802787 \r \h </w:instrText>
      </w:r>
      <w:r w:rsidR="001812AC">
        <w:fldChar w:fldCharType="separate"/>
      </w:r>
      <w:r w:rsidR="001812AC">
        <w:t>11.2.1.1</w:t>
      </w:r>
      <w:r w:rsidR="001812AC">
        <w:fldChar w:fldCharType="end"/>
      </w:r>
      <w:r w:rsidR="001812AC">
        <w:t>).</w:t>
      </w:r>
    </w:p>
    <w:p w14:paraId="771A221F" w14:textId="77777777" w:rsidR="002422C2" w:rsidRPr="00254E38" w:rsidRDefault="002422C2" w:rsidP="002D0F38">
      <w:pPr>
        <w:pStyle w:val="Grammar"/>
      </w:pPr>
      <w:r w:rsidRPr="00254E38">
        <w:t>matchKindDeclaration</w:t>
      </w:r>
    </w:p>
    <w:p w14:paraId="409BF8A5" w14:textId="77777777" w:rsidR="002422C2" w:rsidRPr="00254E38" w:rsidRDefault="002422C2" w:rsidP="002D0F38">
      <w:pPr>
        <w:pStyle w:val="Grammar"/>
      </w:pPr>
      <w:r w:rsidRPr="00254E38">
        <w:t xml:space="preserve">    : MATCH_KIND '{' identifierList '}'</w:t>
      </w:r>
    </w:p>
    <w:p w14:paraId="3C3923AB" w14:textId="75AC5841" w:rsidR="002422C2" w:rsidRPr="002422C2" w:rsidRDefault="002422C2" w:rsidP="002D0F38">
      <w:pPr>
        <w:pStyle w:val="Grammar"/>
      </w:pPr>
      <w:r w:rsidRPr="00254E38">
        <w:t xml:space="preserve">    ;</w:t>
      </w:r>
    </w:p>
    <w:p w14:paraId="6BA4D83F" w14:textId="0C1D8CE8" w:rsidR="00080886" w:rsidRDefault="00080886" w:rsidP="00080886">
      <w:bookmarkStart w:id="211" w:name="_Toc417920586"/>
      <w:r>
        <w:t xml:space="preserve">The </w:t>
      </w:r>
      <w:r w:rsidR="00EC2208">
        <w:t>core library</w:t>
      </w:r>
      <w:r>
        <w:t xml:space="preserve"> contains the following </w:t>
      </w:r>
      <w:r w:rsidRPr="00080886">
        <w:rPr>
          <w:rFonts w:ascii="Consolas" w:hAnsi="Consolas"/>
          <w:b/>
        </w:rPr>
        <w:t>match_kind</w:t>
      </w:r>
      <w:r>
        <w:t xml:space="preserve"> declaration:</w:t>
      </w:r>
    </w:p>
    <w:p w14:paraId="69575587" w14:textId="09D4DAB8" w:rsidR="00080886" w:rsidRDefault="00080886" w:rsidP="00080886">
      <w:pPr>
        <w:rPr>
          <w:rFonts w:ascii="Consolas" w:hAnsi="Consolas"/>
        </w:rPr>
      </w:pPr>
      <w:r w:rsidRPr="00080886">
        <w:rPr>
          <w:rFonts w:ascii="Consolas" w:hAnsi="Consolas"/>
          <w:b/>
        </w:rPr>
        <w:lastRenderedPageBreak/>
        <w:t xml:space="preserve">match_kind </w:t>
      </w:r>
      <w:r w:rsidRPr="00080886">
        <w:rPr>
          <w:rFonts w:ascii="Consolas" w:hAnsi="Consolas"/>
        </w:rPr>
        <w:t>{</w:t>
      </w:r>
      <w:r>
        <w:rPr>
          <w:rFonts w:ascii="Consolas" w:hAnsi="Consolas"/>
        </w:rPr>
        <w:br/>
        <w:t xml:space="preserve">   exact,</w:t>
      </w:r>
      <w:r>
        <w:rPr>
          <w:rFonts w:ascii="Consolas" w:hAnsi="Consolas"/>
        </w:rPr>
        <w:br/>
        <w:t xml:space="preserve">   ternary,</w:t>
      </w:r>
      <w:r>
        <w:rPr>
          <w:rFonts w:ascii="Consolas" w:hAnsi="Consolas"/>
        </w:rPr>
        <w:br/>
        <w:t xml:space="preserve">   lpm</w:t>
      </w:r>
      <w:r w:rsidRPr="00080886">
        <w:rPr>
          <w:rFonts w:ascii="Consolas" w:hAnsi="Consolas"/>
        </w:rPr>
        <w:br/>
        <w:t>}</w:t>
      </w:r>
    </w:p>
    <w:p w14:paraId="45D78369" w14:textId="7E502BB4" w:rsidR="00080886" w:rsidRPr="00080886" w:rsidRDefault="00080886" w:rsidP="00080886">
      <w:pPr>
        <w:rPr>
          <w:rFonts w:ascii="Consolas" w:hAnsi="Consolas"/>
        </w:rPr>
      </w:pPr>
      <w:r w:rsidRPr="00937B94">
        <w:t xml:space="preserve">Target architectures may provide tables that </w:t>
      </w:r>
      <w:r w:rsidR="00937B94" w:rsidRPr="00937B94">
        <w:t xml:space="preserve">support additional </w:t>
      </w:r>
      <w:r w:rsidR="00937B94" w:rsidRPr="00A1165C">
        <w:rPr>
          <w:rFonts w:ascii="Consolas" w:hAnsi="Consolas"/>
          <w:b/>
        </w:rPr>
        <w:t>match_types</w:t>
      </w:r>
      <w:r w:rsidR="00937B94">
        <w:rPr>
          <w:rFonts w:ascii="Consolas" w:hAnsi="Consolas"/>
        </w:rPr>
        <w:t>.</w:t>
      </w:r>
    </w:p>
    <w:p w14:paraId="33D88C15" w14:textId="359F2FA1" w:rsidR="00FB1584" w:rsidRDefault="00FB1584" w:rsidP="00BD6FE9">
      <w:pPr>
        <w:pStyle w:val="Heading3"/>
      </w:pPr>
      <w:bookmarkStart w:id="212" w:name="_Toc445830012"/>
      <w:bookmarkStart w:id="213" w:name="_Toc445799331"/>
      <w:r>
        <w:t>Boolean</w:t>
      </w:r>
      <w:bookmarkEnd w:id="211"/>
      <w:bookmarkEnd w:id="212"/>
      <w:bookmarkEnd w:id="213"/>
    </w:p>
    <w:p w14:paraId="4223B8B3" w14:textId="0F32CC07" w:rsidR="00146E3F" w:rsidRPr="008D5C4E" w:rsidRDefault="00FB1584" w:rsidP="00A3325F">
      <w:pPr>
        <w:rPr>
          <w:rFonts w:ascii="Consolas" w:hAnsi="Consolas"/>
        </w:rPr>
      </w:pPr>
      <w:r>
        <w:t xml:space="preserve">The Boolean type contains two values, </w:t>
      </w:r>
      <w:r w:rsidRPr="00A229BA">
        <w:rPr>
          <w:rFonts w:ascii="Consolas" w:hAnsi="Consolas"/>
          <w:b/>
        </w:rPr>
        <w:t>false</w:t>
      </w:r>
      <w:r>
        <w:t xml:space="preserve"> and </w:t>
      </w:r>
      <w:r w:rsidRPr="00A229BA">
        <w:rPr>
          <w:rFonts w:ascii="Consolas" w:hAnsi="Consolas"/>
          <w:b/>
        </w:rPr>
        <w:t>true</w:t>
      </w:r>
      <w:r>
        <w:t>. The type is written as</w:t>
      </w:r>
      <w:r w:rsidR="00206AAC">
        <w:rPr>
          <w:rFonts w:ascii="Consolas" w:hAnsi="Consolas"/>
          <w:i/>
        </w:rPr>
        <w:t xml:space="preserve"> </w:t>
      </w:r>
      <w:r w:rsidR="00146E3F" w:rsidRPr="00A229BA">
        <w:rPr>
          <w:rFonts w:ascii="Consolas" w:hAnsi="Consolas"/>
          <w:b/>
        </w:rPr>
        <w:t>b</w:t>
      </w:r>
      <w:r w:rsidRPr="00A229BA">
        <w:rPr>
          <w:rFonts w:ascii="Consolas" w:hAnsi="Consolas"/>
          <w:b/>
        </w:rPr>
        <w:t>ool</w:t>
      </w:r>
      <w:r w:rsidR="00D45CE8" w:rsidRPr="00D06BCB">
        <w:t>.</w:t>
      </w:r>
      <w:r w:rsidR="00805978">
        <w:t xml:space="preserve"> Booleans are not integers.</w:t>
      </w:r>
    </w:p>
    <w:p w14:paraId="56D514BD" w14:textId="2E3A31B2" w:rsidR="00FE604B" w:rsidRPr="00BD6FE9" w:rsidRDefault="00776EB8" w:rsidP="00BD6FE9">
      <w:pPr>
        <w:pStyle w:val="Heading3"/>
      </w:pPr>
      <w:bookmarkStart w:id="214" w:name="_Toc445830013"/>
      <w:bookmarkStart w:id="215" w:name="_Toc445799332"/>
      <w:r>
        <w:t>Integers (signed and unsigned)</w:t>
      </w:r>
      <w:bookmarkEnd w:id="214"/>
      <w:bookmarkEnd w:id="215"/>
    </w:p>
    <w:p w14:paraId="442361D1" w14:textId="21A2B69D" w:rsidR="00776EB8" w:rsidRDefault="00341B83" w:rsidP="00BD6FE9">
      <w:r>
        <w:t xml:space="preserve">P4 supports arbitrary-size integer values. </w:t>
      </w:r>
      <w:r w:rsidR="00776EB8">
        <w:t>The typing rules for the integer types are chosen according to the following principles:</w:t>
      </w:r>
    </w:p>
    <w:p w14:paraId="093A6DEC" w14:textId="5412932E" w:rsidR="00776EB8" w:rsidRPr="00BD6FE9" w:rsidRDefault="00776EB8" w:rsidP="002265E0">
      <w:pPr>
        <w:pStyle w:val="ListParagraph"/>
        <w:numPr>
          <w:ilvl w:val="0"/>
          <w:numId w:val="42"/>
        </w:numPr>
      </w:pPr>
      <w:r w:rsidRPr="00BD6FE9">
        <w:rPr>
          <w:b/>
        </w:rPr>
        <w:t>Inspired from C</w:t>
      </w:r>
      <w:r w:rsidRPr="00BD6FE9">
        <w:t>: Typing of integers is modeled after the well-defined parts of C, expanded</w:t>
      </w:r>
      <w:r w:rsidR="00FE604B">
        <w:t xml:space="preserve"> </w:t>
      </w:r>
      <w:r w:rsidRPr="00BD6FE9">
        <w:t>to cope with arbitrary fixed-width integers. In particular, the type of the</w:t>
      </w:r>
      <w:r w:rsidR="00FE604B">
        <w:t xml:space="preserve"> </w:t>
      </w:r>
      <w:r w:rsidRPr="00BD6FE9">
        <w:t>result of an expression only depends on the expression operands, and not on how</w:t>
      </w:r>
      <w:r w:rsidR="00FE604B">
        <w:t xml:space="preserve"> </w:t>
      </w:r>
      <w:r w:rsidRPr="00BD6FE9">
        <w:t>the result of the expression is consumed.</w:t>
      </w:r>
    </w:p>
    <w:p w14:paraId="20276B98" w14:textId="4F17D500" w:rsidR="00776EB8" w:rsidRPr="00BD6FE9" w:rsidRDefault="00776EB8" w:rsidP="002265E0">
      <w:pPr>
        <w:pStyle w:val="ListParagraph"/>
        <w:numPr>
          <w:ilvl w:val="0"/>
          <w:numId w:val="42"/>
        </w:numPr>
      </w:pPr>
      <w:r w:rsidRPr="00BD6FE9">
        <w:rPr>
          <w:b/>
        </w:rPr>
        <w:t>No undefined behaviors</w:t>
      </w:r>
      <w:r w:rsidRPr="00BD6FE9">
        <w:t>: P4 attempts to re</w:t>
      </w:r>
      <w:r w:rsidR="00FE604B" w:rsidRPr="00BD6FE9">
        <w:t xml:space="preserve">medy the undefined C behaviors. </w:t>
      </w:r>
      <w:r w:rsidRPr="00BD6FE9">
        <w:t>Unfortunately</w:t>
      </w:r>
      <w:r w:rsidR="00FE604B">
        <w:t xml:space="preserve">, </w:t>
      </w:r>
      <w:r w:rsidRPr="00BD6FE9">
        <w:t>C has many undefined behaviors, including specifying the size of an integer</w:t>
      </w:r>
      <w:r w:rsidR="00FE604B">
        <w:t xml:space="preserve"> </w:t>
      </w:r>
      <w:r w:rsidRPr="00BD6FE9">
        <w:t>(</w:t>
      </w:r>
      <w:r w:rsidRPr="00BD6FE9">
        <w:rPr>
          <w:rFonts w:ascii="Consolas" w:hAnsi="Consolas"/>
        </w:rPr>
        <w:t>int</w:t>
      </w:r>
      <w:r w:rsidRPr="00BD6FE9">
        <w:t xml:space="preserve">), </w:t>
      </w:r>
      <w:r w:rsidR="00E2193F">
        <w:t xml:space="preserve">what </w:t>
      </w:r>
      <w:r w:rsidRPr="00BD6FE9">
        <w:t xml:space="preserve">results produced </w:t>
      </w:r>
      <w:r w:rsidR="00E2193F">
        <w:t xml:space="preserve">are </w:t>
      </w:r>
      <w:r w:rsidRPr="00BD6FE9">
        <w:t xml:space="preserve">on overflow, and </w:t>
      </w:r>
      <w:r w:rsidR="00E2193F">
        <w:t xml:space="preserve">the </w:t>
      </w:r>
      <w:r w:rsidRPr="00BD6FE9">
        <w:t>results</w:t>
      </w:r>
      <w:r w:rsidR="00E2193F">
        <w:t xml:space="preserve"> produced for some input combinations</w:t>
      </w:r>
      <w:r w:rsidR="00FE604B">
        <w:t xml:space="preserve"> </w:t>
      </w:r>
      <w:r w:rsidRPr="00BD6FE9">
        <w:t>(e.g., shifts with negative amounts, division of negative numbers, overflows on</w:t>
      </w:r>
      <w:r w:rsidR="00FE604B">
        <w:t xml:space="preserve"> </w:t>
      </w:r>
      <w:r w:rsidRPr="00BD6FE9">
        <w:t>signed numbers, etc.). In contrast, P4 computations on integer types have no undefined</w:t>
      </w:r>
      <w:r w:rsidR="00FE604B">
        <w:t xml:space="preserve"> </w:t>
      </w:r>
      <w:r w:rsidRPr="00BD6FE9">
        <w:t>behaviors.</w:t>
      </w:r>
    </w:p>
    <w:p w14:paraId="6C602D92" w14:textId="1DAB5075" w:rsidR="00776EB8" w:rsidRPr="00BD6FE9" w:rsidRDefault="00776EB8" w:rsidP="002265E0">
      <w:pPr>
        <w:pStyle w:val="ListParagraph"/>
        <w:numPr>
          <w:ilvl w:val="0"/>
          <w:numId w:val="42"/>
        </w:numPr>
      </w:pPr>
      <w:r w:rsidRPr="00BD6FE9">
        <w:rPr>
          <w:b/>
        </w:rPr>
        <w:t>Least surprise</w:t>
      </w:r>
      <w:r w:rsidRPr="00BD6FE9">
        <w:t>: The P4 typing rules are chosen to behave as closely as possible to traditional</w:t>
      </w:r>
      <w:r w:rsidR="00FE604B">
        <w:t xml:space="preserve"> </w:t>
      </w:r>
      <w:r w:rsidRPr="00BD6FE9">
        <w:t>well-behaved C programs.</w:t>
      </w:r>
    </w:p>
    <w:p w14:paraId="24780ED7" w14:textId="27AA4F6B" w:rsidR="00FE604B" w:rsidRDefault="00776EB8" w:rsidP="002265E0">
      <w:pPr>
        <w:pStyle w:val="ListParagraph"/>
        <w:numPr>
          <w:ilvl w:val="0"/>
          <w:numId w:val="42"/>
        </w:numPr>
      </w:pPr>
      <w:r w:rsidRPr="00BD6FE9">
        <w:rPr>
          <w:b/>
        </w:rPr>
        <w:t>Forbid rather than surprise</w:t>
      </w:r>
      <w:r w:rsidRPr="00BD6FE9">
        <w:t>: Rather than provide surprising or undefined results (e.g.,</w:t>
      </w:r>
      <w:r w:rsidR="00FE604B">
        <w:t xml:space="preserve"> </w:t>
      </w:r>
      <w:r w:rsidRPr="00BD6FE9">
        <w:t>in C comparisons between signed and unsigned integers), we have chosen to forbid expressions with ambiguous interpretations. For example, P4 does not allow</w:t>
      </w:r>
      <w:r w:rsidR="00FE604B">
        <w:t xml:space="preserve"> </w:t>
      </w:r>
      <w:r w:rsidRPr="00BD6FE9">
        <w:t>binary operations that combine signed and unsigned integers.</w:t>
      </w:r>
    </w:p>
    <w:p w14:paraId="0A107234" w14:textId="0A2F3E4A" w:rsidR="00FE604B" w:rsidRDefault="00776EB8" w:rsidP="00BD6FE9">
      <w:r w:rsidRPr="00BD6FE9">
        <w:t xml:space="preserve">The priority of arithmetic operations is also chosen </w:t>
      </w:r>
      <w:r w:rsidR="00FC2C21">
        <w:t>identical</w:t>
      </w:r>
      <w:r w:rsidRPr="00BD6FE9">
        <w:t xml:space="preserve"> to C (e.g., multiplication</w:t>
      </w:r>
      <w:r w:rsidR="00FE604B">
        <w:t xml:space="preserve"> </w:t>
      </w:r>
      <w:r>
        <w:t>binds stronger than addition).</w:t>
      </w:r>
    </w:p>
    <w:p w14:paraId="7534AE42" w14:textId="010E0162" w:rsidR="00940DA4" w:rsidRDefault="00940DA4" w:rsidP="002F540D">
      <w:pPr>
        <w:pStyle w:val="Heading3"/>
      </w:pPr>
      <w:r>
        <w:t>Strings</w:t>
      </w:r>
    </w:p>
    <w:p w14:paraId="1157B331" w14:textId="2007B23B" w:rsidR="00940DA4" w:rsidRDefault="00940DA4">
      <w:r>
        <w:t xml:space="preserve">P4 offers no support for string processing. The only strings that can appear in a P4 program are </w:t>
      </w:r>
      <w:r w:rsidR="00D2735D">
        <w:t xml:space="preserve">constant </w:t>
      </w:r>
      <w:r>
        <w:t>string literals. String literals can only be used in annotations</w:t>
      </w:r>
      <w:r w:rsidR="00E630C5">
        <w:t xml:space="preserve"> (described in Section </w:t>
      </w:r>
      <w:r w:rsidR="00E630C5">
        <w:fldChar w:fldCharType="begin"/>
      </w:r>
      <w:r w:rsidR="00E630C5">
        <w:instrText xml:space="preserve"> REF _Ref286391390 \r \h </w:instrText>
      </w:r>
      <w:r w:rsidR="00E630C5">
        <w:fldChar w:fldCharType="separate"/>
      </w:r>
      <w:r w:rsidR="00E630C5">
        <w:t>16</w:t>
      </w:r>
      <w:r w:rsidR="00E630C5">
        <w:fldChar w:fldCharType="end"/>
      </w:r>
      <w:r w:rsidR="00E630C5">
        <w:t>)</w:t>
      </w:r>
      <w:r>
        <w:t>. For example, the following annotation could be used to indicate that a specific name should be used for a table when generating the control-plane API:</w:t>
      </w:r>
    </w:p>
    <w:p w14:paraId="704B8B13" w14:textId="0C739E09" w:rsidR="00940DA4" w:rsidRPr="002F540D" w:rsidRDefault="00940DA4">
      <w:pPr>
        <w:rPr>
          <w:rFonts w:ascii="Consolas" w:hAnsi="Consolas"/>
        </w:rPr>
      </w:pPr>
      <w:r w:rsidRPr="002F540D">
        <w:rPr>
          <w:rFonts w:ascii="Consolas" w:hAnsi="Consolas"/>
        </w:rPr>
        <w:t xml:space="preserve">@name(“acl”) </w:t>
      </w:r>
      <w:r w:rsidRPr="002F540D">
        <w:rPr>
          <w:rFonts w:ascii="Consolas" w:hAnsi="Consolas"/>
          <w:b/>
        </w:rPr>
        <w:t>table</w:t>
      </w:r>
      <w:r w:rsidRPr="002F540D">
        <w:rPr>
          <w:rFonts w:ascii="Consolas" w:hAnsi="Consolas"/>
        </w:rPr>
        <w:t xml:space="preserve"> t1() </w:t>
      </w:r>
      <w:proofErr w:type="gramStart"/>
      <w:r w:rsidRPr="002F540D">
        <w:rPr>
          <w:rFonts w:ascii="Consolas" w:hAnsi="Consolas"/>
        </w:rPr>
        <w:t>{ …</w:t>
      </w:r>
      <w:proofErr w:type="gramEnd"/>
      <w:r w:rsidRPr="002F540D">
        <w:rPr>
          <w:rFonts w:ascii="Consolas" w:hAnsi="Consolas"/>
        </w:rPr>
        <w:t xml:space="preserve"> }</w:t>
      </w:r>
    </w:p>
    <w:p w14:paraId="555FB726" w14:textId="77777777" w:rsidR="0053723E" w:rsidRDefault="0053723E" w:rsidP="00BD6FE9">
      <w:pPr>
        <w:pStyle w:val="Heading4"/>
      </w:pPr>
      <w:r>
        <w:t>Portability</w:t>
      </w:r>
    </w:p>
    <w:p w14:paraId="6C4A8E66" w14:textId="0BB3FF3E" w:rsidR="0053723E" w:rsidRPr="00BD6FE9" w:rsidRDefault="0053723E" w:rsidP="00BD6FE9">
      <w:pPr>
        <w:rPr>
          <w:szCs w:val="20"/>
        </w:rPr>
      </w:pPr>
      <w:r w:rsidRPr="00BD6FE9">
        <w:rPr>
          <w:szCs w:val="20"/>
        </w:rPr>
        <w:t xml:space="preserve">No P4 target can support all possible types and operations. For example, the following type is legal in P4: </w:t>
      </w:r>
      <w:r w:rsidRPr="00BD6FE9">
        <w:rPr>
          <w:rFonts w:ascii="Consolas" w:hAnsi="Consolas"/>
          <w:b/>
          <w:szCs w:val="20"/>
        </w:rPr>
        <w:t>bit</w:t>
      </w:r>
      <w:r w:rsidRPr="00BD6FE9">
        <w:rPr>
          <w:rFonts w:ascii="Consolas" w:hAnsi="Consolas"/>
          <w:szCs w:val="20"/>
        </w:rPr>
        <w:t>&lt;23132312&gt;</w:t>
      </w:r>
      <w:r w:rsidR="005438F0">
        <w:rPr>
          <w:szCs w:val="20"/>
        </w:rPr>
        <w:t>, but it is highly unlikely to be supported by any practical targets.</w:t>
      </w:r>
      <w:r w:rsidRPr="00BD6FE9">
        <w:rPr>
          <w:szCs w:val="20"/>
        </w:rPr>
        <w:t xml:space="preserve"> Hence, each target can impose restrictions on the</w:t>
      </w:r>
      <w:r w:rsidR="00F102C9" w:rsidRPr="00BD6FE9">
        <w:rPr>
          <w:szCs w:val="20"/>
        </w:rPr>
        <w:t xml:space="preserve"> </w:t>
      </w:r>
      <w:r w:rsidR="005438F0">
        <w:rPr>
          <w:szCs w:val="20"/>
        </w:rPr>
        <w:t>types</w:t>
      </w:r>
      <w:r w:rsidR="005438F0" w:rsidRPr="00BD6FE9">
        <w:rPr>
          <w:szCs w:val="20"/>
        </w:rPr>
        <w:t xml:space="preserve"> </w:t>
      </w:r>
      <w:r w:rsidRPr="00BD6FE9">
        <w:rPr>
          <w:szCs w:val="20"/>
        </w:rPr>
        <w:t>it can support. Such restrictions may include:</w:t>
      </w:r>
    </w:p>
    <w:p w14:paraId="0345C82F" w14:textId="233EC82A" w:rsidR="0053723E" w:rsidRPr="00BD6FE9" w:rsidRDefault="0053723E" w:rsidP="002265E0">
      <w:pPr>
        <w:pStyle w:val="ListParagraph"/>
        <w:numPr>
          <w:ilvl w:val="0"/>
          <w:numId w:val="43"/>
        </w:numPr>
        <w:rPr>
          <w:szCs w:val="20"/>
        </w:rPr>
      </w:pPr>
      <w:r w:rsidRPr="00BD6FE9">
        <w:rPr>
          <w:szCs w:val="20"/>
        </w:rPr>
        <w:t>The maximum width supported</w:t>
      </w:r>
    </w:p>
    <w:p w14:paraId="2D0E0B3F" w14:textId="04CA04AF" w:rsidR="0053723E" w:rsidRPr="00BD6FE9" w:rsidRDefault="0053723E" w:rsidP="002265E0">
      <w:pPr>
        <w:pStyle w:val="ListParagraph"/>
        <w:numPr>
          <w:ilvl w:val="0"/>
          <w:numId w:val="43"/>
        </w:numPr>
        <w:rPr>
          <w:szCs w:val="20"/>
        </w:rPr>
      </w:pPr>
      <w:r w:rsidRPr="00BD6FE9">
        <w:rPr>
          <w:szCs w:val="20"/>
        </w:rPr>
        <w:t>Alignment and padding constraints (e.g., arithmetic may only be supported on</w:t>
      </w:r>
      <w:r w:rsidR="00F102C9" w:rsidRPr="00BD6FE9">
        <w:rPr>
          <w:szCs w:val="20"/>
        </w:rPr>
        <w:t xml:space="preserve"> </w:t>
      </w:r>
      <w:r w:rsidRPr="00BD6FE9">
        <w:rPr>
          <w:szCs w:val="20"/>
        </w:rPr>
        <w:t>widths which are an integral number of bytes).</w:t>
      </w:r>
    </w:p>
    <w:p w14:paraId="2FAECC6E" w14:textId="698879A1" w:rsidR="0053723E" w:rsidRPr="00BD6FE9" w:rsidRDefault="0053723E" w:rsidP="002265E0">
      <w:pPr>
        <w:pStyle w:val="ListParagraph"/>
        <w:numPr>
          <w:ilvl w:val="0"/>
          <w:numId w:val="43"/>
        </w:numPr>
        <w:rPr>
          <w:szCs w:val="20"/>
        </w:rPr>
      </w:pPr>
      <w:r w:rsidRPr="00BD6FE9">
        <w:rPr>
          <w:szCs w:val="20"/>
        </w:rPr>
        <w:t>Constraints on some operands (e.g., some architectures may only support multiplications</w:t>
      </w:r>
      <w:r w:rsidR="00F102C9" w:rsidRPr="00BD6FE9">
        <w:rPr>
          <w:szCs w:val="20"/>
        </w:rPr>
        <w:t xml:space="preserve"> </w:t>
      </w:r>
      <w:r w:rsidRPr="00BD6FE9">
        <w:rPr>
          <w:szCs w:val="20"/>
        </w:rPr>
        <w:t>with small constants, or shifts with small values).</w:t>
      </w:r>
    </w:p>
    <w:p w14:paraId="6562F746" w14:textId="61E03E1F" w:rsidR="00FE604B" w:rsidRPr="00BD6FE9" w:rsidRDefault="0053723E" w:rsidP="00BD6FE9">
      <w:pPr>
        <w:rPr>
          <w:szCs w:val="20"/>
        </w:rPr>
      </w:pPr>
      <w:r w:rsidRPr="00BD6FE9">
        <w:rPr>
          <w:szCs w:val="20"/>
        </w:rPr>
        <w:lastRenderedPageBreak/>
        <w:t>Target-specific documentation should describe such re</w:t>
      </w:r>
      <w:r w:rsidR="00F102C9" w:rsidRPr="00BD6FE9">
        <w:rPr>
          <w:szCs w:val="20"/>
        </w:rPr>
        <w:t xml:space="preserve">strictions, and target-specific </w:t>
      </w:r>
      <w:r w:rsidRPr="00BD6FE9">
        <w:rPr>
          <w:szCs w:val="20"/>
        </w:rPr>
        <w:t>compilers should provide clear error messages when such restrictions are encountered.</w:t>
      </w:r>
      <w:r w:rsidR="00F102C9" w:rsidRPr="00BD6FE9">
        <w:rPr>
          <w:szCs w:val="20"/>
        </w:rPr>
        <w:t xml:space="preserve"> </w:t>
      </w:r>
      <w:r w:rsidRPr="00BD6FE9">
        <w:rPr>
          <w:szCs w:val="20"/>
        </w:rPr>
        <w:t>An architecture may reject a well-typed P4 program and still be conformant to the P4</w:t>
      </w:r>
      <w:r w:rsidR="00F102C9" w:rsidRPr="00BD6FE9">
        <w:rPr>
          <w:szCs w:val="20"/>
        </w:rPr>
        <w:t xml:space="preserve"> </w:t>
      </w:r>
      <w:r w:rsidRPr="00BD6FE9">
        <w:rPr>
          <w:szCs w:val="20"/>
        </w:rPr>
        <w:t>spec. However, if an architecture accepts a P4 program as valid, the runtime program</w:t>
      </w:r>
      <w:r w:rsidR="00F102C9" w:rsidRPr="00BD6FE9">
        <w:rPr>
          <w:szCs w:val="20"/>
        </w:rPr>
        <w:t xml:space="preserve"> </w:t>
      </w:r>
      <w:r w:rsidRPr="00BD6FE9">
        <w:rPr>
          <w:szCs w:val="20"/>
        </w:rPr>
        <w:t>behavior should</w:t>
      </w:r>
      <w:r w:rsidR="00F102C9" w:rsidRPr="00BD6FE9">
        <w:rPr>
          <w:szCs w:val="20"/>
        </w:rPr>
        <w:t xml:space="preserve"> </w:t>
      </w:r>
      <w:r w:rsidRPr="00BD6FE9">
        <w:rPr>
          <w:szCs w:val="20"/>
        </w:rPr>
        <w:t>match this specification.</w:t>
      </w:r>
    </w:p>
    <w:p w14:paraId="6EB9CBB7" w14:textId="6B80FE9E" w:rsidR="00F102C9" w:rsidRDefault="00F102C9" w:rsidP="00BD6FE9">
      <w:pPr>
        <w:pStyle w:val="Heading4"/>
      </w:pPr>
      <w:r>
        <w:t>Unsigned integers (bit-strings)</w:t>
      </w:r>
    </w:p>
    <w:p w14:paraId="71611A50" w14:textId="445A7B9C" w:rsidR="00F102C9" w:rsidRPr="00BD6FE9" w:rsidRDefault="00F102C9" w:rsidP="00BD6FE9">
      <w:pPr>
        <w:rPr>
          <w:szCs w:val="20"/>
        </w:rPr>
      </w:pPr>
      <w:r w:rsidRPr="00BD6FE9">
        <w:rPr>
          <w:szCs w:val="20"/>
        </w:rPr>
        <w:t xml:space="preserve">An unsigned integer (which we also call a “bit-string”) has an arbitrary width, expressed in bits. A bit-string of width W is declared as: </w:t>
      </w:r>
      <w:r w:rsidRPr="00BD6FE9">
        <w:rPr>
          <w:rFonts w:ascii="Consolas" w:hAnsi="Consolas"/>
          <w:b/>
          <w:szCs w:val="20"/>
        </w:rPr>
        <w:t>bit</w:t>
      </w:r>
      <w:r w:rsidRPr="00BD6FE9">
        <w:rPr>
          <w:rFonts w:ascii="Consolas" w:hAnsi="Consolas"/>
          <w:szCs w:val="20"/>
        </w:rPr>
        <w:t>&lt;W&gt;</w:t>
      </w:r>
      <w:r w:rsidRPr="00BD6FE9">
        <w:rPr>
          <w:szCs w:val="20"/>
        </w:rPr>
        <w:t>. W must be a compile-time constant value evaluating to a positive integer greater than 0.</w:t>
      </w:r>
    </w:p>
    <w:p w14:paraId="4045C232" w14:textId="0A2AA06A" w:rsidR="00F102C9" w:rsidRPr="00BD6FE9" w:rsidRDefault="00F102C9" w:rsidP="00BD6FE9">
      <w:pPr>
        <w:rPr>
          <w:szCs w:val="20"/>
        </w:rPr>
      </w:pPr>
      <w:r w:rsidRPr="00BD6FE9">
        <w:rPr>
          <w:szCs w:val="20"/>
        </w:rPr>
        <w:t>Bits within a bit-string are numbered from 0 to W-1. Bit 0 is the least significant, and bit W-1 is the most significant.</w:t>
      </w:r>
    </w:p>
    <w:p w14:paraId="2D718BAA" w14:textId="098910D9" w:rsidR="00F102C9" w:rsidRPr="00BD6FE9" w:rsidRDefault="00F102C9" w:rsidP="00BD6FE9">
      <w:pPr>
        <w:rPr>
          <w:szCs w:val="20"/>
        </w:rPr>
      </w:pPr>
      <w:r w:rsidRPr="00BD6FE9">
        <w:rPr>
          <w:szCs w:val="20"/>
        </w:rPr>
        <w:t xml:space="preserve">For example, the type </w:t>
      </w:r>
      <w:r w:rsidRPr="00FA3778">
        <w:rPr>
          <w:rFonts w:ascii="Consolas" w:hAnsi="Consolas"/>
          <w:b/>
          <w:szCs w:val="20"/>
        </w:rPr>
        <w:t>bit</w:t>
      </w:r>
      <w:r w:rsidRPr="00BD6FE9">
        <w:rPr>
          <w:szCs w:val="20"/>
        </w:rPr>
        <w:t>&lt;128&gt; denotes the type of bit-string values with 128 bits numbered from 0 to 127, where bit 127 is the most significant.</w:t>
      </w:r>
    </w:p>
    <w:p w14:paraId="72459304" w14:textId="4DF0341F" w:rsidR="00F102C9" w:rsidRPr="00BD6FE9" w:rsidRDefault="00F102C9" w:rsidP="00BD6FE9">
      <w:pPr>
        <w:rPr>
          <w:szCs w:val="20"/>
        </w:rPr>
      </w:pPr>
      <w:r w:rsidRPr="00BD6FE9">
        <w:rPr>
          <w:szCs w:val="20"/>
        </w:rPr>
        <w:t xml:space="preserve">The type </w:t>
      </w:r>
      <w:r w:rsidRPr="00BD6FE9">
        <w:rPr>
          <w:rFonts w:ascii="Consolas" w:hAnsi="Consolas"/>
          <w:b/>
          <w:szCs w:val="20"/>
        </w:rPr>
        <w:t>bit</w:t>
      </w:r>
      <w:r w:rsidRPr="00BD6FE9">
        <w:rPr>
          <w:szCs w:val="20"/>
        </w:rPr>
        <w:t xml:space="preserve"> is a shorthand for </w:t>
      </w:r>
      <w:r w:rsidRPr="00BD6FE9">
        <w:rPr>
          <w:rFonts w:ascii="Consolas" w:hAnsi="Consolas"/>
          <w:b/>
          <w:szCs w:val="20"/>
        </w:rPr>
        <w:t>bit</w:t>
      </w:r>
      <w:r w:rsidRPr="00BD6FE9">
        <w:rPr>
          <w:rFonts w:ascii="Consolas" w:hAnsi="Consolas"/>
          <w:szCs w:val="20"/>
        </w:rPr>
        <w:t>&lt;1&gt;</w:t>
      </w:r>
      <w:r w:rsidRPr="00BD6FE9">
        <w:rPr>
          <w:szCs w:val="20"/>
        </w:rPr>
        <w:t>.</w:t>
      </w:r>
    </w:p>
    <w:p w14:paraId="7DC82176" w14:textId="336786EE" w:rsidR="00F102C9" w:rsidRPr="00BD6FE9" w:rsidRDefault="00F102C9" w:rsidP="00BD6FE9">
      <w:pPr>
        <w:rPr>
          <w:szCs w:val="20"/>
        </w:rPr>
      </w:pPr>
      <w:r w:rsidRPr="00BD6FE9">
        <w:rPr>
          <w:szCs w:val="20"/>
        </w:rPr>
        <w:t>P4 target architectures may impose additional compile-time or runtime constraints on bit types: for example, they may limit the maximum size, or they may only support some arithmetic operations on certain sizes (e.g., 16-, 32- and 64- bit values).</w:t>
      </w:r>
    </w:p>
    <w:p w14:paraId="130C6713" w14:textId="30B64D92" w:rsidR="00F102C9" w:rsidRPr="00BD6FE9" w:rsidRDefault="00F102C9" w:rsidP="00BD6FE9">
      <w:pPr>
        <w:rPr>
          <w:szCs w:val="20"/>
        </w:rPr>
      </w:pPr>
      <w:r w:rsidRPr="00BD6FE9">
        <w:rPr>
          <w:szCs w:val="20"/>
        </w:rPr>
        <w:t xml:space="preserve">All operations that can be performed on unsigned integers are described in Section </w:t>
      </w:r>
      <w:r w:rsidRPr="00BD6FE9">
        <w:rPr>
          <w:szCs w:val="20"/>
        </w:rPr>
        <w:fldChar w:fldCharType="begin"/>
      </w:r>
      <w:r w:rsidRPr="00BD6FE9">
        <w:rPr>
          <w:szCs w:val="20"/>
        </w:rPr>
        <w:instrText xml:space="preserve"> REF _Ref444961606 \r \h </w:instrText>
      </w:r>
      <w:r w:rsidR="00B552DA" w:rsidRPr="00BD6FE9">
        <w:rPr>
          <w:szCs w:val="20"/>
        </w:rPr>
        <w:instrText xml:space="preserve"> \* MERGEFORMAT </w:instrText>
      </w:r>
      <w:r w:rsidRPr="00BD6FE9">
        <w:rPr>
          <w:szCs w:val="20"/>
        </w:rPr>
      </w:r>
      <w:r w:rsidRPr="00BD6FE9">
        <w:rPr>
          <w:szCs w:val="20"/>
        </w:rPr>
        <w:fldChar w:fldCharType="separate"/>
      </w:r>
      <w:r w:rsidR="00C55925">
        <w:rPr>
          <w:szCs w:val="20"/>
        </w:rPr>
        <w:t>7.4</w:t>
      </w:r>
      <w:r w:rsidRPr="00BD6FE9">
        <w:rPr>
          <w:szCs w:val="20"/>
        </w:rPr>
        <w:fldChar w:fldCharType="end"/>
      </w:r>
      <w:r w:rsidRPr="00BD6FE9">
        <w:rPr>
          <w:szCs w:val="20"/>
        </w:rPr>
        <w:t>.</w:t>
      </w:r>
    </w:p>
    <w:p w14:paraId="709979EC" w14:textId="77777777" w:rsidR="00F102C9" w:rsidRDefault="00F102C9" w:rsidP="00BD6FE9">
      <w:pPr>
        <w:pStyle w:val="Heading4"/>
      </w:pPr>
      <w:r>
        <w:t>Signed Integers</w:t>
      </w:r>
    </w:p>
    <w:p w14:paraId="1CBF756D" w14:textId="13539829" w:rsidR="00F102C9" w:rsidRPr="00BD6FE9" w:rsidRDefault="00F102C9" w:rsidP="00BD6FE9">
      <w:pPr>
        <w:rPr>
          <w:szCs w:val="20"/>
        </w:rPr>
      </w:pPr>
      <w:r w:rsidRPr="00BD6FE9">
        <w:rPr>
          <w:szCs w:val="20"/>
        </w:rPr>
        <w:t>Signed integers are represented using 2’s complement. An integer with W bits is declared</w:t>
      </w:r>
      <w:r w:rsidR="00B552DA" w:rsidRPr="00BD6FE9">
        <w:rPr>
          <w:szCs w:val="20"/>
        </w:rPr>
        <w:t xml:space="preserve"> </w:t>
      </w:r>
      <w:r w:rsidRPr="00BD6FE9">
        <w:rPr>
          <w:szCs w:val="20"/>
        </w:rPr>
        <w:t xml:space="preserve">as: </w:t>
      </w:r>
      <w:r w:rsidRPr="00BD6FE9">
        <w:rPr>
          <w:rFonts w:ascii="Consolas" w:hAnsi="Consolas"/>
          <w:b/>
          <w:szCs w:val="20"/>
        </w:rPr>
        <w:t>int</w:t>
      </w:r>
      <w:r w:rsidRPr="00BD6FE9">
        <w:rPr>
          <w:rFonts w:ascii="Consolas" w:hAnsi="Consolas"/>
          <w:szCs w:val="20"/>
        </w:rPr>
        <w:t>&lt;</w:t>
      </w:r>
      <w:r w:rsidRPr="00BD6FE9">
        <w:rPr>
          <w:szCs w:val="20"/>
        </w:rPr>
        <w:t>W</w:t>
      </w:r>
      <w:r w:rsidRPr="00BD6FE9">
        <w:rPr>
          <w:rFonts w:ascii="Consolas" w:hAnsi="Consolas"/>
          <w:szCs w:val="20"/>
        </w:rPr>
        <w:t>&gt;</w:t>
      </w:r>
      <w:r w:rsidRPr="00BD6FE9">
        <w:rPr>
          <w:szCs w:val="20"/>
        </w:rPr>
        <w:t>. W must be a compile-time constant value evaluating to a positive integer</w:t>
      </w:r>
      <w:r w:rsidR="00B552DA" w:rsidRPr="00BD6FE9">
        <w:rPr>
          <w:szCs w:val="20"/>
        </w:rPr>
        <w:t xml:space="preserve"> </w:t>
      </w:r>
      <w:r w:rsidRPr="00BD6FE9">
        <w:rPr>
          <w:szCs w:val="20"/>
        </w:rPr>
        <w:t xml:space="preserve">greater than </w:t>
      </w:r>
      <w:r w:rsidR="00396C14">
        <w:rPr>
          <w:szCs w:val="20"/>
        </w:rPr>
        <w:t>1</w:t>
      </w:r>
    </w:p>
    <w:p w14:paraId="7C0FFC47" w14:textId="406FC1A9" w:rsidR="00F102C9" w:rsidRPr="00BD6FE9" w:rsidRDefault="00F102C9" w:rsidP="00BD6FE9">
      <w:pPr>
        <w:rPr>
          <w:szCs w:val="20"/>
        </w:rPr>
      </w:pPr>
      <w:r w:rsidRPr="00BD6FE9">
        <w:rPr>
          <w:szCs w:val="20"/>
        </w:rPr>
        <w:t>Bits within an integer are numbered from 0 to W-1. Bit 0 is the least significant, and bit</w:t>
      </w:r>
      <w:r w:rsidR="00B552DA" w:rsidRPr="00BD6FE9">
        <w:rPr>
          <w:szCs w:val="20"/>
        </w:rPr>
        <w:t xml:space="preserve"> </w:t>
      </w:r>
      <w:r w:rsidRPr="00BD6FE9">
        <w:rPr>
          <w:szCs w:val="20"/>
        </w:rPr>
        <w:t>W-1 is the sign bit.</w:t>
      </w:r>
    </w:p>
    <w:p w14:paraId="2B6F3F99" w14:textId="09011DF0" w:rsidR="00F102C9" w:rsidRPr="00BD6FE9" w:rsidRDefault="00F102C9" w:rsidP="00BD6FE9">
      <w:pPr>
        <w:rPr>
          <w:szCs w:val="20"/>
        </w:rPr>
      </w:pPr>
      <w:r w:rsidRPr="00BD6FE9">
        <w:rPr>
          <w:szCs w:val="20"/>
        </w:rPr>
        <w:t xml:space="preserve">For example, the type </w:t>
      </w:r>
      <w:r w:rsidRPr="00BD6FE9">
        <w:rPr>
          <w:rFonts w:ascii="Consolas" w:hAnsi="Consolas"/>
          <w:b/>
          <w:szCs w:val="20"/>
        </w:rPr>
        <w:t>int</w:t>
      </w:r>
      <w:r w:rsidRPr="00BD6FE9">
        <w:rPr>
          <w:rFonts w:ascii="Consolas" w:hAnsi="Consolas"/>
          <w:szCs w:val="20"/>
        </w:rPr>
        <w:t>&lt;64&gt;</w:t>
      </w:r>
      <w:r w:rsidRPr="00BD6FE9">
        <w:rPr>
          <w:szCs w:val="20"/>
        </w:rPr>
        <w:t xml:space="preserve"> describes the type of integers represented usi</w:t>
      </w:r>
      <w:r w:rsidR="00B552DA" w:rsidRPr="00BD6FE9">
        <w:rPr>
          <w:szCs w:val="20"/>
        </w:rPr>
        <w:t xml:space="preserve">ng exactly </w:t>
      </w:r>
      <w:r w:rsidRPr="00BD6FE9">
        <w:rPr>
          <w:szCs w:val="20"/>
        </w:rPr>
        <w:t>64 bits</w:t>
      </w:r>
      <w:r w:rsidR="00CF6E9D">
        <w:rPr>
          <w:szCs w:val="20"/>
        </w:rPr>
        <w:t xml:space="preserve"> with bits numbered from 0 to 63, where bit 63 is the most significant (sign) bit.</w:t>
      </w:r>
    </w:p>
    <w:p w14:paraId="7181C328" w14:textId="29A275CF" w:rsidR="00CF6E9D" w:rsidRPr="00BD6FE9" w:rsidRDefault="00CF6E9D" w:rsidP="00CF6E9D">
      <w:pPr>
        <w:rPr>
          <w:szCs w:val="20"/>
        </w:rPr>
      </w:pPr>
      <w:r w:rsidRPr="00BD6FE9">
        <w:rPr>
          <w:szCs w:val="20"/>
        </w:rPr>
        <w:t xml:space="preserve">P4 target architectures may impose additional compile-time or runtime constraints on </w:t>
      </w:r>
      <w:r>
        <w:rPr>
          <w:szCs w:val="20"/>
        </w:rPr>
        <w:t>signed</w:t>
      </w:r>
      <w:r w:rsidRPr="00BD6FE9">
        <w:rPr>
          <w:szCs w:val="20"/>
        </w:rPr>
        <w:t xml:space="preserve"> types: for example, they may limit the maximum size, or they may only support some arithmetic operations on certain sizes (e.g., 16-, 32- and 64- bit values).</w:t>
      </w:r>
    </w:p>
    <w:p w14:paraId="72344DDF" w14:textId="65164AEC" w:rsidR="00F102C9" w:rsidRPr="00BD6FE9" w:rsidRDefault="00F102C9" w:rsidP="00BD6FE9">
      <w:pPr>
        <w:rPr>
          <w:szCs w:val="20"/>
        </w:rPr>
      </w:pPr>
      <w:r w:rsidRPr="00BD6FE9">
        <w:rPr>
          <w:szCs w:val="20"/>
        </w:rPr>
        <w:t xml:space="preserve">All operations that can be performed on signed integers are described in Section </w:t>
      </w:r>
      <w:r w:rsidR="00B552DA">
        <w:rPr>
          <w:szCs w:val="20"/>
        </w:rPr>
        <w:fldChar w:fldCharType="begin"/>
      </w:r>
      <w:r w:rsidR="00B552DA">
        <w:rPr>
          <w:szCs w:val="20"/>
        </w:rPr>
        <w:instrText xml:space="preserve"> REF _Ref444961939 \r \h </w:instrText>
      </w:r>
      <w:r w:rsidR="00B552DA">
        <w:rPr>
          <w:szCs w:val="20"/>
        </w:rPr>
      </w:r>
      <w:r w:rsidR="00B552DA">
        <w:rPr>
          <w:szCs w:val="20"/>
        </w:rPr>
        <w:fldChar w:fldCharType="separate"/>
      </w:r>
      <w:r w:rsidR="00C55925">
        <w:rPr>
          <w:szCs w:val="20"/>
        </w:rPr>
        <w:t>7.5</w:t>
      </w:r>
      <w:r w:rsidR="00B552DA">
        <w:rPr>
          <w:szCs w:val="20"/>
        </w:rPr>
        <w:fldChar w:fldCharType="end"/>
      </w:r>
      <w:r w:rsidR="00B552DA">
        <w:rPr>
          <w:szCs w:val="20"/>
        </w:rPr>
        <w:t>.</w:t>
      </w:r>
    </w:p>
    <w:p w14:paraId="06F27050" w14:textId="1C57D5EC" w:rsidR="00D718EE" w:rsidRDefault="00D718EE" w:rsidP="00280B0E">
      <w:pPr>
        <w:pStyle w:val="Heading4"/>
      </w:pPr>
      <w:bookmarkStart w:id="216" w:name="_Toc417920588"/>
      <w:r>
        <w:t>Dynamically-sized bit-strings</w:t>
      </w:r>
      <w:bookmarkEnd w:id="216"/>
    </w:p>
    <w:p w14:paraId="50C80CDB" w14:textId="07EE68BC" w:rsidR="00B552DA" w:rsidRDefault="00B552DA" w:rsidP="00BD6FE9">
      <w:r>
        <w:t xml:space="preserve">Some network protocols use fields whose size is only known at runtime (e.g., IPv4 options). To support restricted manipulations of such values, P4 provides a special bit-string type whose size is set at runtime, called a </w:t>
      </w:r>
      <w:r w:rsidRPr="005E4605">
        <w:rPr>
          <w:rFonts w:ascii="Consolas" w:hAnsi="Consolas"/>
          <w:b/>
        </w:rPr>
        <w:t>varbit</w:t>
      </w:r>
      <w:r>
        <w:t>.</w:t>
      </w:r>
    </w:p>
    <w:p w14:paraId="5A990103" w14:textId="7F40C2DE" w:rsidR="00B552DA" w:rsidRDefault="00B552DA" w:rsidP="00BD6FE9">
      <w:r w:rsidRPr="00BD6FE9">
        <w:rPr>
          <w:rFonts w:ascii="Consolas" w:hAnsi="Consolas"/>
          <w:b/>
          <w:szCs w:val="20"/>
        </w:rPr>
        <w:t>varbit</w:t>
      </w:r>
      <w:r w:rsidRPr="00BD6FE9">
        <w:rPr>
          <w:rFonts w:ascii="Consolas" w:hAnsi="Consolas"/>
          <w:szCs w:val="20"/>
        </w:rPr>
        <w:t>&lt;</w:t>
      </w:r>
      <w:r>
        <w:rPr>
          <w:rFonts w:ascii="Consolas" w:hAnsi="Consolas"/>
          <w:szCs w:val="20"/>
        </w:rPr>
        <w:t>W</w:t>
      </w:r>
      <w:r w:rsidRPr="00BD6FE9">
        <w:rPr>
          <w:rFonts w:ascii="Consolas" w:hAnsi="Consolas"/>
          <w:szCs w:val="20"/>
        </w:rPr>
        <w:t>&gt;</w:t>
      </w:r>
      <w:r>
        <w:rPr>
          <w:sz w:val="19"/>
          <w:szCs w:val="19"/>
        </w:rPr>
        <w:t xml:space="preserve"> </w:t>
      </w:r>
      <w:r>
        <w:t xml:space="preserve">denotes a bit-string with a width of at most </w:t>
      </w:r>
      <w:r>
        <w:rPr>
          <w:sz w:val="19"/>
          <w:szCs w:val="19"/>
        </w:rPr>
        <w:t xml:space="preserve">W </w:t>
      </w:r>
      <w:r>
        <w:t xml:space="preserve">bits, where </w:t>
      </w:r>
      <w:r>
        <w:rPr>
          <w:sz w:val="19"/>
          <w:szCs w:val="19"/>
        </w:rPr>
        <w:t xml:space="preserve">W </w:t>
      </w:r>
      <w:r>
        <w:t xml:space="preserve">is a compile time constant value evaluating to a positive integer. For example, the </w:t>
      </w:r>
      <w:r w:rsidRPr="00BD6FE9">
        <w:rPr>
          <w:szCs w:val="20"/>
        </w:rPr>
        <w:t xml:space="preserve">type </w:t>
      </w:r>
      <w:r w:rsidRPr="00BD6FE9">
        <w:rPr>
          <w:rFonts w:ascii="Consolas" w:hAnsi="Consolas"/>
          <w:b/>
          <w:szCs w:val="20"/>
        </w:rPr>
        <w:t>varbit</w:t>
      </w:r>
      <w:r w:rsidRPr="00BD6FE9">
        <w:rPr>
          <w:rFonts w:ascii="Consolas" w:hAnsi="Consolas"/>
          <w:szCs w:val="20"/>
        </w:rPr>
        <w:t>&lt;120&gt;</w:t>
      </w:r>
      <w:r>
        <w:t xml:space="preserve"> denotes the type of bit-string values that may have between 0 and 120 bits. Most operations that are applicable to fixed-size bit-strings (unsigned numbers) </w:t>
      </w:r>
      <w:r w:rsidRPr="004662F1">
        <w:rPr>
          <w:b/>
          <w:i/>
        </w:rPr>
        <w:t>cannot</w:t>
      </w:r>
      <w:r>
        <w:t xml:space="preserve"> be performed on dynamically sized bit-strings.</w:t>
      </w:r>
    </w:p>
    <w:p w14:paraId="6DB7484E" w14:textId="48FF06D3" w:rsidR="00B552DA" w:rsidRDefault="00B552DA" w:rsidP="00BD6FE9">
      <w:r>
        <w:t xml:space="preserve">P4 target architectures may impose additional compile-time or runtime constraints on </w:t>
      </w:r>
      <w:r>
        <w:rPr>
          <w:sz w:val="19"/>
          <w:szCs w:val="19"/>
        </w:rPr>
        <w:t xml:space="preserve">varbit </w:t>
      </w:r>
      <w:r>
        <w:t xml:space="preserve">types: for example, they may limit the maximum size, or they may require </w:t>
      </w:r>
      <w:r>
        <w:rPr>
          <w:sz w:val="19"/>
          <w:szCs w:val="19"/>
        </w:rPr>
        <w:t xml:space="preserve">varbit </w:t>
      </w:r>
      <w:r>
        <w:t>values to always contain an integer number of bytes at runtime.</w:t>
      </w:r>
    </w:p>
    <w:p w14:paraId="39A4598E" w14:textId="2D014D6E" w:rsidR="00B552DA" w:rsidRDefault="00B552DA" w:rsidP="00BD6FE9">
      <w:r>
        <w:t xml:space="preserve">All operations that can be performed on varbits are described in Section </w:t>
      </w:r>
      <w:r>
        <w:fldChar w:fldCharType="begin"/>
      </w:r>
      <w:r>
        <w:instrText xml:space="preserve"> REF _Ref444962191 \r \h </w:instrText>
      </w:r>
      <w:r>
        <w:fldChar w:fldCharType="separate"/>
      </w:r>
      <w:r w:rsidR="00C55925">
        <w:t>7.6</w:t>
      </w:r>
      <w:r>
        <w:fldChar w:fldCharType="end"/>
      </w:r>
      <w:r w:rsidR="00957DC1">
        <w:t>.</w:t>
      </w:r>
    </w:p>
    <w:p w14:paraId="5285C1F9" w14:textId="77777777" w:rsidR="00B552DA" w:rsidRDefault="00B552DA" w:rsidP="00BD6FE9">
      <w:pPr>
        <w:pStyle w:val="Heading4"/>
      </w:pPr>
      <w:r>
        <w:lastRenderedPageBreak/>
        <w:t>Infinite-precision integers</w:t>
      </w:r>
    </w:p>
    <w:p w14:paraId="0B2F8AA2" w14:textId="19CC535F" w:rsidR="00B552DA" w:rsidRPr="00F272BC" w:rsidRDefault="00B552DA" w:rsidP="00BD6FE9">
      <w:pPr>
        <w:rPr>
          <w:szCs w:val="20"/>
        </w:rPr>
      </w:pPr>
      <w:r w:rsidRPr="00F272BC">
        <w:rPr>
          <w:szCs w:val="20"/>
        </w:rPr>
        <w:t xml:space="preserve">The infinite-precision datatype describes integers with an unlimited precision. This type is written as </w:t>
      </w:r>
      <w:r w:rsidRPr="00F272BC">
        <w:rPr>
          <w:rFonts w:ascii="Consolas" w:hAnsi="Consolas"/>
          <w:b/>
          <w:szCs w:val="20"/>
        </w:rPr>
        <w:t>int</w:t>
      </w:r>
      <w:r w:rsidRPr="00F272BC">
        <w:rPr>
          <w:szCs w:val="20"/>
        </w:rPr>
        <w:t xml:space="preserve">. This type is reserved for compile-time integer literals only. No P4 run-time value can have an </w:t>
      </w:r>
      <w:r w:rsidRPr="00F272BC">
        <w:rPr>
          <w:rFonts w:ascii="Consolas" w:hAnsi="Consolas"/>
          <w:b/>
          <w:szCs w:val="20"/>
        </w:rPr>
        <w:t>int</w:t>
      </w:r>
      <w:r w:rsidRPr="00F272BC">
        <w:rPr>
          <w:szCs w:val="20"/>
        </w:rPr>
        <w:t xml:space="preserve"> type; at compile time the compiler will convert all </w:t>
      </w:r>
      <w:r w:rsidRPr="004662F1">
        <w:rPr>
          <w:rFonts w:ascii="Consolas" w:hAnsi="Consolas"/>
          <w:b/>
          <w:szCs w:val="20"/>
        </w:rPr>
        <w:t>int</w:t>
      </w:r>
      <w:r w:rsidRPr="00F272BC">
        <w:rPr>
          <w:szCs w:val="20"/>
        </w:rPr>
        <w:t xml:space="preserve"> values that have a runtime component to fixed-width types, according to the rules described below.</w:t>
      </w:r>
    </w:p>
    <w:p w14:paraId="3F32CCF3" w14:textId="0B28247D" w:rsidR="006D462F" w:rsidRPr="00F272BC" w:rsidRDefault="00B552DA" w:rsidP="00BD6FE9">
      <w:pPr>
        <w:rPr>
          <w:szCs w:val="20"/>
        </w:rPr>
      </w:pPr>
      <w:r w:rsidRPr="00F272BC">
        <w:rPr>
          <w:szCs w:val="20"/>
        </w:rPr>
        <w:t>All operations that can be performed on infinite-precision integers are described in Section</w:t>
      </w:r>
      <w:r w:rsidR="00080886" w:rsidRPr="00F272BC">
        <w:rPr>
          <w:b/>
          <w:szCs w:val="20"/>
        </w:rPr>
        <w:t xml:space="preserve"> </w:t>
      </w:r>
      <w:r w:rsidR="00080886" w:rsidRPr="00F272BC">
        <w:rPr>
          <w:b/>
          <w:szCs w:val="20"/>
        </w:rPr>
        <w:fldChar w:fldCharType="begin"/>
      </w:r>
      <w:r w:rsidR="00080886" w:rsidRPr="00F272BC">
        <w:rPr>
          <w:b/>
          <w:szCs w:val="20"/>
        </w:rPr>
        <w:instrText xml:space="preserve"> REF _Ref444972650 \r \h </w:instrText>
      </w:r>
      <w:r w:rsidR="00F272BC">
        <w:rPr>
          <w:b/>
          <w:szCs w:val="20"/>
        </w:rPr>
        <w:instrText xml:space="preserve"> \* MERGEFORMAT </w:instrText>
      </w:r>
      <w:r w:rsidR="00080886" w:rsidRPr="00F272BC">
        <w:rPr>
          <w:b/>
          <w:szCs w:val="20"/>
        </w:rPr>
      </w:r>
      <w:r w:rsidR="00080886" w:rsidRPr="00F272BC">
        <w:rPr>
          <w:b/>
          <w:szCs w:val="20"/>
        </w:rPr>
        <w:fldChar w:fldCharType="separate"/>
      </w:r>
      <w:r w:rsidR="00C55925">
        <w:rPr>
          <w:b/>
          <w:szCs w:val="20"/>
        </w:rPr>
        <w:t>7.6</w:t>
      </w:r>
      <w:r w:rsidR="00080886" w:rsidRPr="00F272BC">
        <w:rPr>
          <w:b/>
          <w:szCs w:val="20"/>
        </w:rPr>
        <w:fldChar w:fldCharType="end"/>
      </w:r>
      <w:r w:rsidRPr="00F272BC">
        <w:rPr>
          <w:szCs w:val="20"/>
        </w:rPr>
        <w:t>.</w:t>
      </w:r>
    </w:p>
    <w:p w14:paraId="27C36A11" w14:textId="77777777" w:rsidR="006D462F" w:rsidRDefault="006D462F" w:rsidP="003509D4">
      <w:pPr>
        <w:pStyle w:val="Heading4"/>
      </w:pPr>
      <w:r>
        <w:t>Integer literal types</w:t>
      </w:r>
    </w:p>
    <w:p w14:paraId="0EC8CEB1" w14:textId="37278909" w:rsidR="006D462F" w:rsidRPr="003509D4" w:rsidRDefault="006D462F" w:rsidP="00BD6FE9">
      <w:pPr>
        <w:rPr>
          <w:szCs w:val="20"/>
        </w:rPr>
      </w:pPr>
      <w:r w:rsidRPr="003509D4">
        <w:rPr>
          <w:szCs w:val="20"/>
        </w:rPr>
        <w:t>The types of integer literals (constants) are as follows:</w:t>
      </w:r>
    </w:p>
    <w:p w14:paraId="48AE1ED6" w14:textId="112C6407" w:rsidR="006D462F" w:rsidRPr="003509D4" w:rsidRDefault="006D462F" w:rsidP="002265E0">
      <w:pPr>
        <w:pStyle w:val="ListParagraph"/>
        <w:numPr>
          <w:ilvl w:val="0"/>
          <w:numId w:val="43"/>
        </w:numPr>
        <w:rPr>
          <w:szCs w:val="20"/>
        </w:rPr>
      </w:pPr>
      <w:r w:rsidRPr="003509D4">
        <w:rPr>
          <w:szCs w:val="20"/>
        </w:rPr>
        <w:t xml:space="preserve">A simple integer constant has type </w:t>
      </w:r>
      <w:r w:rsidRPr="00636695">
        <w:rPr>
          <w:rFonts w:ascii="Consolas" w:hAnsi="Consolas"/>
          <w:b/>
          <w:szCs w:val="20"/>
        </w:rPr>
        <w:t>int</w:t>
      </w:r>
      <w:r w:rsidRPr="003509D4">
        <w:rPr>
          <w:rFonts w:ascii="Consolas" w:hAnsi="Consolas"/>
          <w:szCs w:val="20"/>
        </w:rPr>
        <w:t>.</w:t>
      </w:r>
    </w:p>
    <w:p w14:paraId="25E6FF25" w14:textId="7D681869" w:rsidR="006D462F" w:rsidRPr="003509D4" w:rsidRDefault="006D462F" w:rsidP="002265E0">
      <w:pPr>
        <w:pStyle w:val="ListParagraph"/>
        <w:numPr>
          <w:ilvl w:val="0"/>
          <w:numId w:val="43"/>
        </w:numPr>
        <w:rPr>
          <w:szCs w:val="20"/>
        </w:rPr>
      </w:pPr>
      <w:r w:rsidRPr="003509D4">
        <w:rPr>
          <w:szCs w:val="20"/>
        </w:rPr>
        <w:t>A positive integer prefixed with an int</w:t>
      </w:r>
      <w:r w:rsidR="00636695">
        <w:rPr>
          <w:szCs w:val="20"/>
        </w:rPr>
        <w:t xml:space="preserve">eger width N and the character </w:t>
      </w:r>
      <w:r w:rsidRPr="00636695">
        <w:rPr>
          <w:rFonts w:ascii="Consolas" w:hAnsi="Consolas"/>
          <w:szCs w:val="20"/>
        </w:rPr>
        <w:t>w</w:t>
      </w:r>
      <w:r w:rsidRPr="003509D4">
        <w:rPr>
          <w:szCs w:val="20"/>
        </w:rPr>
        <w:t xml:space="preserve"> has type </w:t>
      </w:r>
      <w:r w:rsidRPr="003509D4">
        <w:rPr>
          <w:rFonts w:ascii="Consolas" w:hAnsi="Consolas"/>
          <w:b/>
          <w:szCs w:val="20"/>
        </w:rPr>
        <w:t>bit</w:t>
      </w:r>
      <w:r w:rsidRPr="003509D4">
        <w:rPr>
          <w:rFonts w:ascii="Consolas" w:hAnsi="Consolas"/>
          <w:szCs w:val="20"/>
        </w:rPr>
        <w:t>&lt;</w:t>
      </w:r>
      <w:r w:rsidRPr="003509D4">
        <w:rPr>
          <w:szCs w:val="20"/>
        </w:rPr>
        <w:t>N</w:t>
      </w:r>
      <w:r w:rsidRPr="003509D4">
        <w:rPr>
          <w:rFonts w:ascii="Consolas" w:hAnsi="Consolas"/>
          <w:szCs w:val="20"/>
        </w:rPr>
        <w:t>&gt;.</w:t>
      </w:r>
    </w:p>
    <w:p w14:paraId="37715A55" w14:textId="12E2E1B0" w:rsidR="006D462F" w:rsidRPr="003509D4" w:rsidRDefault="006D462F" w:rsidP="002265E0">
      <w:pPr>
        <w:pStyle w:val="ListParagraph"/>
        <w:numPr>
          <w:ilvl w:val="0"/>
          <w:numId w:val="44"/>
        </w:numPr>
        <w:rPr>
          <w:szCs w:val="20"/>
        </w:rPr>
      </w:pPr>
      <w:r w:rsidRPr="003509D4">
        <w:rPr>
          <w:szCs w:val="20"/>
        </w:rPr>
        <w:t>An integer prefixed wi</w:t>
      </w:r>
      <w:r w:rsidR="00636695">
        <w:rPr>
          <w:szCs w:val="20"/>
        </w:rPr>
        <w:t>th a</w:t>
      </w:r>
      <w:r w:rsidR="000F1AB5">
        <w:rPr>
          <w:szCs w:val="20"/>
        </w:rPr>
        <w:t xml:space="preserve">n </w:t>
      </w:r>
      <w:r w:rsidR="000F1AB5" w:rsidRPr="003509D4">
        <w:rPr>
          <w:szCs w:val="20"/>
        </w:rPr>
        <w:t>int</w:t>
      </w:r>
      <w:r w:rsidR="000F1AB5">
        <w:rPr>
          <w:szCs w:val="20"/>
        </w:rPr>
        <w:t>eger</w:t>
      </w:r>
      <w:r w:rsidR="00636695">
        <w:rPr>
          <w:szCs w:val="20"/>
        </w:rPr>
        <w:t xml:space="preserve"> width N and the character </w:t>
      </w:r>
      <w:r w:rsidR="00636695" w:rsidRPr="00636695">
        <w:rPr>
          <w:rFonts w:ascii="Consolas" w:hAnsi="Consolas"/>
          <w:szCs w:val="20"/>
        </w:rPr>
        <w:t>s</w:t>
      </w:r>
      <w:r w:rsidRPr="003509D4">
        <w:rPr>
          <w:szCs w:val="20"/>
        </w:rPr>
        <w:t xml:space="preserve"> has type </w:t>
      </w:r>
      <w:r w:rsidRPr="003509D4">
        <w:rPr>
          <w:rFonts w:ascii="Consolas" w:hAnsi="Consolas"/>
          <w:b/>
          <w:szCs w:val="20"/>
        </w:rPr>
        <w:t>int</w:t>
      </w:r>
      <w:r w:rsidRPr="003509D4">
        <w:rPr>
          <w:rFonts w:ascii="Consolas" w:hAnsi="Consolas"/>
          <w:szCs w:val="20"/>
        </w:rPr>
        <w:t>&lt;</w:t>
      </w:r>
      <w:r w:rsidRPr="003509D4">
        <w:rPr>
          <w:szCs w:val="20"/>
        </w:rPr>
        <w:t>N</w:t>
      </w:r>
      <w:r w:rsidRPr="003509D4">
        <w:rPr>
          <w:rFonts w:ascii="Consolas" w:hAnsi="Consolas"/>
          <w:szCs w:val="20"/>
        </w:rPr>
        <w:t>&gt;.</w:t>
      </w:r>
    </w:p>
    <w:p w14:paraId="348CC77D" w14:textId="7CE94B72" w:rsidR="006D462F" w:rsidRPr="003509D4" w:rsidRDefault="00BD6FE9" w:rsidP="00BD6FE9">
      <w:pPr>
        <w:rPr>
          <w:szCs w:val="20"/>
        </w:rPr>
      </w:pPr>
      <w:r w:rsidRPr="003509D4">
        <w:rPr>
          <w:szCs w:val="20"/>
        </w:rPr>
        <w:t>The table below</w:t>
      </w:r>
      <w:r w:rsidR="006D462F" w:rsidRPr="003509D4">
        <w:rPr>
          <w:szCs w:val="20"/>
        </w:rPr>
        <w:t xml:space="preserve"> shows several examples of integer literals and their types.</w:t>
      </w:r>
      <w:r w:rsidR="002D0F38">
        <w:rPr>
          <w:szCs w:val="20"/>
        </w:rPr>
        <w:t xml:space="preserve"> For additional examples of literals see Section </w:t>
      </w:r>
      <w:r w:rsidR="002D0F38">
        <w:rPr>
          <w:szCs w:val="20"/>
        </w:rPr>
        <w:fldChar w:fldCharType="begin"/>
      </w:r>
      <w:r w:rsidR="002D0F38">
        <w:rPr>
          <w:szCs w:val="20"/>
        </w:rPr>
        <w:instrText xml:space="preserve"> REF _Ref446596464 \r \h </w:instrText>
      </w:r>
      <w:r w:rsidR="002D0F38">
        <w:rPr>
          <w:szCs w:val="20"/>
        </w:rPr>
      </w:r>
      <w:r w:rsidR="002D0F38">
        <w:rPr>
          <w:szCs w:val="20"/>
        </w:rPr>
        <w:fldChar w:fldCharType="separate"/>
      </w:r>
      <w:r w:rsidR="002D0F38">
        <w:rPr>
          <w:szCs w:val="20"/>
        </w:rPr>
        <w:t>5.3.2</w:t>
      </w:r>
      <w:r w:rsidR="002D0F38">
        <w:rPr>
          <w:szCs w:val="20"/>
        </w:rPr>
        <w:fldChar w:fldCharType="end"/>
      </w:r>
      <w:r w:rsidR="002D0F38">
        <w:rPr>
          <w:szCs w:val="20"/>
        </w:rPr>
        <w:t>.</w:t>
      </w:r>
    </w:p>
    <w:tbl>
      <w:tblPr>
        <w:tblStyle w:val="GridTable4-Accent1"/>
        <w:tblW w:w="7447" w:type="dxa"/>
        <w:jc w:val="center"/>
        <w:tblCellMar>
          <w:left w:w="72" w:type="dxa"/>
          <w:right w:w="72" w:type="dxa"/>
        </w:tblCellMar>
        <w:tblLook w:val="0620" w:firstRow="1" w:lastRow="0" w:firstColumn="0" w:lastColumn="0" w:noHBand="1" w:noVBand="1"/>
      </w:tblPr>
      <w:tblGrid>
        <w:gridCol w:w="1199"/>
        <w:gridCol w:w="6248"/>
      </w:tblGrid>
      <w:tr w:rsidR="00BD6FE9" w:rsidRPr="003509D4" w14:paraId="15AA683A" w14:textId="77777777" w:rsidTr="002F540D">
        <w:trPr>
          <w:cnfStyle w:val="100000000000" w:firstRow="1" w:lastRow="0" w:firstColumn="0" w:lastColumn="0" w:oddVBand="0" w:evenVBand="0" w:oddHBand="0" w:evenHBand="0" w:firstRowFirstColumn="0" w:firstRowLastColumn="0" w:lastRowFirstColumn="0" w:lastRowLastColumn="0"/>
          <w:trHeight w:val="76"/>
          <w:jc w:val="center"/>
        </w:trPr>
        <w:tc>
          <w:tcPr>
            <w:tcW w:w="1199" w:type="dxa"/>
          </w:tcPr>
          <w:p w14:paraId="75634D66" w14:textId="13E9E521" w:rsidR="006D462F" w:rsidRPr="003509D4" w:rsidRDefault="006D462F" w:rsidP="00BD6FE9">
            <w:pPr>
              <w:pStyle w:val="NoSpacing"/>
              <w:rPr>
                <w:sz w:val="20"/>
                <w:szCs w:val="20"/>
              </w:rPr>
            </w:pPr>
            <w:r w:rsidRPr="003509D4">
              <w:rPr>
                <w:sz w:val="20"/>
                <w:szCs w:val="20"/>
              </w:rPr>
              <w:t>Literal</w:t>
            </w:r>
          </w:p>
        </w:tc>
        <w:tc>
          <w:tcPr>
            <w:tcW w:w="6248" w:type="dxa"/>
          </w:tcPr>
          <w:p w14:paraId="7D9D4699" w14:textId="0F07DF29" w:rsidR="006D462F" w:rsidRPr="003509D4" w:rsidRDefault="006D462F" w:rsidP="00BD6FE9">
            <w:pPr>
              <w:pStyle w:val="NoSpacing"/>
              <w:rPr>
                <w:sz w:val="20"/>
                <w:szCs w:val="20"/>
              </w:rPr>
            </w:pPr>
            <w:r w:rsidRPr="003509D4">
              <w:rPr>
                <w:sz w:val="20"/>
                <w:szCs w:val="20"/>
              </w:rPr>
              <w:t>Interpretation</w:t>
            </w:r>
          </w:p>
        </w:tc>
      </w:tr>
      <w:tr w:rsidR="00BD6FE9" w:rsidRPr="003509D4" w14:paraId="7EA37A13" w14:textId="77777777" w:rsidTr="002F540D">
        <w:trPr>
          <w:cantSplit/>
          <w:trHeight w:val="317"/>
          <w:jc w:val="center"/>
        </w:trPr>
        <w:tc>
          <w:tcPr>
            <w:tcW w:w="1199" w:type="dxa"/>
            <w:vAlign w:val="center"/>
          </w:tcPr>
          <w:p w14:paraId="456D2A4C" w14:textId="3C08D5E7"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
          <w:p w14:paraId="07FC8C6A" w14:textId="3A02C6A0"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2756EB2A" w14:textId="77777777" w:rsidTr="002F540D">
        <w:trPr>
          <w:cantSplit/>
          <w:trHeight w:val="317"/>
          <w:jc w:val="center"/>
        </w:trPr>
        <w:tc>
          <w:tcPr>
            <w:tcW w:w="1199" w:type="dxa"/>
            <w:vAlign w:val="center"/>
          </w:tcPr>
          <w:p w14:paraId="608F1440" w14:textId="178ABB73"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
          <w:p w14:paraId="6C08C413" w14:textId="4E5DD93F"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34E17D0E" w14:textId="77777777" w:rsidTr="002F540D">
        <w:trPr>
          <w:cantSplit/>
          <w:trHeight w:val="317"/>
          <w:jc w:val="center"/>
        </w:trPr>
        <w:tc>
          <w:tcPr>
            <w:tcW w:w="1199" w:type="dxa"/>
            <w:vAlign w:val="center"/>
          </w:tcPr>
          <w:p w14:paraId="4C887137" w14:textId="0C196C26"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
          <w:p w14:paraId="296C2558" w14:textId="37FEE472"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10</w:t>
            </w:r>
          </w:p>
        </w:tc>
      </w:tr>
      <w:tr w:rsidR="00BD6FE9" w:rsidRPr="003509D4" w14:paraId="5614BFBA" w14:textId="77777777" w:rsidTr="002F540D">
        <w:trPr>
          <w:cantSplit/>
          <w:trHeight w:val="317"/>
          <w:jc w:val="center"/>
        </w:trPr>
        <w:tc>
          <w:tcPr>
            <w:tcW w:w="1199" w:type="dxa"/>
            <w:vAlign w:val="center"/>
          </w:tcPr>
          <w:p w14:paraId="498764FE" w14:textId="07D751E8"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
          <w:p w14:paraId="6A3A351E" w14:textId="6B6A57BE"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245, warning</w:t>
            </w:r>
            <w:r w:rsidR="006A4111">
              <w:rPr>
                <w:sz w:val="20"/>
                <w:szCs w:val="20"/>
              </w:rPr>
              <w:t xml:space="preserve"> for negative unsigned value</w:t>
            </w:r>
          </w:p>
        </w:tc>
      </w:tr>
      <w:tr w:rsidR="00BD6FE9" w:rsidRPr="003509D4" w14:paraId="3799BB18" w14:textId="77777777" w:rsidTr="002F540D">
        <w:trPr>
          <w:cantSplit/>
          <w:trHeight w:val="317"/>
          <w:jc w:val="center"/>
        </w:trPr>
        <w:tc>
          <w:tcPr>
            <w:tcW w:w="1199" w:type="dxa"/>
            <w:vAlign w:val="center"/>
          </w:tcPr>
          <w:p w14:paraId="750C17C3" w14:textId="6A6DD77E"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
          <w:p w14:paraId="6BF881D5" w14:textId="0B69416F" w:rsidR="006D462F" w:rsidRPr="003509D4" w:rsidRDefault="00BD6FE9" w:rsidP="00BD6FE9">
            <w:pPr>
              <w:pStyle w:val="NoSpacing"/>
              <w:rPr>
                <w:sz w:val="20"/>
                <w:szCs w:val="20"/>
              </w:rPr>
            </w:pPr>
            <w:r w:rsidRPr="003509D4">
              <w:rPr>
                <w:sz w:val="20"/>
                <w:szCs w:val="20"/>
              </w:rPr>
              <w:t xml:space="preserve">Type is </w:t>
            </w:r>
            <w:r w:rsidR="005320CB">
              <w:rPr>
                <w:rFonts w:ascii="Consolas" w:hAnsi="Consolas"/>
                <w:b/>
                <w:sz w:val="20"/>
                <w:szCs w:val="20"/>
              </w:rPr>
              <w:t>int</w:t>
            </w:r>
            <w:r w:rsidRPr="003509D4">
              <w:rPr>
                <w:rFonts w:ascii="Consolas" w:hAnsi="Consolas"/>
                <w:sz w:val="20"/>
                <w:szCs w:val="20"/>
              </w:rPr>
              <w:t>&lt;10&gt;</w:t>
            </w:r>
            <w:r w:rsidRPr="003509D4">
              <w:rPr>
                <w:sz w:val="20"/>
                <w:szCs w:val="20"/>
              </w:rPr>
              <w:t>, value is 10</w:t>
            </w:r>
          </w:p>
        </w:tc>
      </w:tr>
      <w:tr w:rsidR="00BD6FE9" w:rsidRPr="003509D4" w14:paraId="7C4F93E6" w14:textId="77777777" w:rsidTr="002F540D">
        <w:trPr>
          <w:cantSplit/>
          <w:trHeight w:val="317"/>
          <w:jc w:val="center"/>
        </w:trPr>
        <w:tc>
          <w:tcPr>
            <w:tcW w:w="1199" w:type="dxa"/>
            <w:vAlign w:val="center"/>
          </w:tcPr>
          <w:p w14:paraId="1FAB6528" w14:textId="400F2C8C"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
          <w:p w14:paraId="0D54766B" w14:textId="60000215" w:rsidR="006D462F" w:rsidRPr="003509D4" w:rsidRDefault="00BD6FE9" w:rsidP="00BD6FE9">
            <w:pPr>
              <w:pStyle w:val="NoSpacing"/>
              <w:rPr>
                <w:sz w:val="20"/>
                <w:szCs w:val="20"/>
              </w:rPr>
            </w:pPr>
            <w:r w:rsidRPr="003509D4">
              <w:rPr>
                <w:sz w:val="20"/>
                <w:szCs w:val="20"/>
              </w:rPr>
              <w:t xml:space="preserve">Type is </w:t>
            </w:r>
            <w:r w:rsidR="005320CB">
              <w:rPr>
                <w:rFonts w:ascii="Consolas" w:hAnsi="Consolas"/>
                <w:b/>
                <w:sz w:val="20"/>
                <w:szCs w:val="20"/>
              </w:rPr>
              <w:t>int</w:t>
            </w:r>
            <w:r w:rsidRPr="003509D4">
              <w:rPr>
                <w:rFonts w:ascii="Consolas" w:hAnsi="Consolas"/>
                <w:sz w:val="20"/>
                <w:szCs w:val="20"/>
              </w:rPr>
              <w:t>&lt;10&gt;</w:t>
            </w:r>
            <w:r w:rsidRPr="003509D4">
              <w:rPr>
                <w:sz w:val="20"/>
                <w:szCs w:val="20"/>
              </w:rPr>
              <w:t>, value is -10</w:t>
            </w:r>
          </w:p>
        </w:tc>
      </w:tr>
      <w:tr w:rsidR="00BD6FE9" w:rsidRPr="003509D4" w14:paraId="321D4E75" w14:textId="77777777" w:rsidTr="002F540D">
        <w:trPr>
          <w:cantSplit/>
          <w:trHeight w:val="317"/>
          <w:jc w:val="center"/>
        </w:trPr>
        <w:tc>
          <w:tcPr>
            <w:tcW w:w="1199" w:type="dxa"/>
            <w:vAlign w:val="center"/>
          </w:tcPr>
          <w:p w14:paraId="50A5DCC6" w14:textId="7A5C092E"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2s3</w:t>
            </w:r>
          </w:p>
        </w:tc>
        <w:tc>
          <w:tcPr>
            <w:tcW w:w="6248" w:type="dxa"/>
            <w:vAlign w:val="center"/>
          </w:tcPr>
          <w:p w14:paraId="06136BDA" w14:textId="37D91083"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rFonts w:ascii="Consolas" w:hAnsi="Consolas"/>
                <w:sz w:val="20"/>
                <w:szCs w:val="20"/>
              </w:rPr>
              <w:t>&lt;2&gt;</w:t>
            </w:r>
            <w:r w:rsidRPr="003509D4">
              <w:rPr>
                <w:sz w:val="20"/>
                <w:szCs w:val="20"/>
              </w:rPr>
              <w:t>, value is -1 (last 2 bits), overflow warning</w:t>
            </w:r>
          </w:p>
        </w:tc>
      </w:tr>
      <w:tr w:rsidR="00BD6FE9" w:rsidRPr="003509D4" w14:paraId="7077FD60" w14:textId="77777777" w:rsidTr="002F540D">
        <w:trPr>
          <w:cantSplit/>
          <w:trHeight w:val="317"/>
          <w:jc w:val="center"/>
        </w:trPr>
        <w:tc>
          <w:tcPr>
            <w:tcW w:w="1199" w:type="dxa"/>
            <w:vAlign w:val="center"/>
          </w:tcPr>
          <w:p w14:paraId="2957A430" w14:textId="1D5B5386"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1w10</w:t>
            </w:r>
          </w:p>
        </w:tc>
        <w:tc>
          <w:tcPr>
            <w:tcW w:w="6248" w:type="dxa"/>
            <w:vAlign w:val="center"/>
          </w:tcPr>
          <w:p w14:paraId="22429C6E" w14:textId="539FFEAA"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r w:rsidR="00BD6FE9" w:rsidRPr="003509D4" w14:paraId="1F50D084" w14:textId="77777777" w:rsidTr="002F540D">
        <w:trPr>
          <w:cantSplit/>
          <w:trHeight w:val="305"/>
          <w:jc w:val="center"/>
        </w:trPr>
        <w:tc>
          <w:tcPr>
            <w:tcW w:w="1199" w:type="dxa"/>
            <w:vAlign w:val="center"/>
          </w:tcPr>
          <w:p w14:paraId="46404EC6" w14:textId="3BF9A86F"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1s10</w:t>
            </w:r>
          </w:p>
        </w:tc>
        <w:tc>
          <w:tcPr>
            <w:tcW w:w="6248" w:type="dxa"/>
            <w:vAlign w:val="center"/>
          </w:tcPr>
          <w:p w14:paraId="2C1AE85C" w14:textId="73BF7AA5"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bl>
    <w:p w14:paraId="7CC383A1" w14:textId="1E1F976D" w:rsidR="00F3681D" w:rsidRPr="006950A0" w:rsidRDefault="00F3681D" w:rsidP="00BD6FE9"/>
    <w:p w14:paraId="1F7099DA" w14:textId="71522FB3" w:rsidR="00DA7873" w:rsidRDefault="00DA7873" w:rsidP="00BD6FE9">
      <w:pPr>
        <w:pStyle w:val="Heading2"/>
      </w:pPr>
      <w:bookmarkStart w:id="217" w:name="_Toc417920590"/>
      <w:bookmarkStart w:id="218" w:name="_Toc445830014"/>
      <w:bookmarkStart w:id="219" w:name="_Toc445799333"/>
      <w:r>
        <w:t>Derived types</w:t>
      </w:r>
      <w:bookmarkEnd w:id="217"/>
      <w:bookmarkEnd w:id="218"/>
      <w:bookmarkEnd w:id="219"/>
    </w:p>
    <w:p w14:paraId="2774F2CC" w14:textId="1DF27B36" w:rsidR="00FB1584" w:rsidRDefault="00FB1584" w:rsidP="002378DA">
      <w:r>
        <w:t>Additional types can be created in P4 using type constructors.</w:t>
      </w:r>
      <w:r w:rsidR="006407A0">
        <w:t xml:space="preserve"> </w:t>
      </w:r>
      <w:r>
        <w:t>P4 provides the following type constructors:</w:t>
      </w:r>
    </w:p>
    <w:p w14:paraId="1C1BB867" w14:textId="670ABE54" w:rsidR="00AE6BF0" w:rsidRDefault="00AE6BF0" w:rsidP="002265E0">
      <w:pPr>
        <w:pStyle w:val="ListParagraph"/>
        <w:numPr>
          <w:ilvl w:val="0"/>
          <w:numId w:val="4"/>
        </w:numPr>
        <w:rPr>
          <w:rFonts w:ascii="Consolas" w:hAnsi="Consolas"/>
        </w:rPr>
      </w:pPr>
      <w:r w:rsidRPr="00A229BA">
        <w:rPr>
          <w:rFonts w:ascii="Consolas" w:hAnsi="Consolas"/>
          <w:b/>
        </w:rPr>
        <w:t>enum</w:t>
      </w:r>
    </w:p>
    <w:p w14:paraId="0CA3CF5F" w14:textId="2883D6A9" w:rsidR="00FB1584" w:rsidRPr="002378DA" w:rsidRDefault="00FB1584" w:rsidP="002265E0">
      <w:pPr>
        <w:pStyle w:val="ListParagraph"/>
        <w:numPr>
          <w:ilvl w:val="0"/>
          <w:numId w:val="4"/>
        </w:numPr>
        <w:rPr>
          <w:rFonts w:ascii="Consolas" w:hAnsi="Consolas"/>
        </w:rPr>
      </w:pPr>
      <w:r w:rsidRPr="00A229BA">
        <w:rPr>
          <w:rFonts w:ascii="Consolas" w:hAnsi="Consolas"/>
          <w:b/>
        </w:rPr>
        <w:t>header</w:t>
      </w:r>
    </w:p>
    <w:p w14:paraId="47DE2902" w14:textId="7A6D7CF0" w:rsidR="006407A0" w:rsidRDefault="00BB28F7" w:rsidP="002265E0">
      <w:pPr>
        <w:pStyle w:val="ListParagraph"/>
        <w:numPr>
          <w:ilvl w:val="0"/>
          <w:numId w:val="4"/>
        </w:numPr>
        <w:rPr>
          <w:rFonts w:ascii="Consolas" w:hAnsi="Consolas"/>
        </w:rPr>
      </w:pPr>
      <w:r w:rsidRPr="00A229BA">
        <w:rPr>
          <w:rFonts w:ascii="Consolas" w:hAnsi="Consolas"/>
          <w:b/>
        </w:rPr>
        <w:t>struct</w:t>
      </w:r>
    </w:p>
    <w:p w14:paraId="7A61429A" w14:textId="555F02FA" w:rsidR="0057170E" w:rsidRPr="00B27549" w:rsidRDefault="00162400" w:rsidP="002265E0">
      <w:pPr>
        <w:pStyle w:val="ListParagraph"/>
        <w:numPr>
          <w:ilvl w:val="0"/>
          <w:numId w:val="4"/>
        </w:numPr>
        <w:rPr>
          <w:rFonts w:ascii="Consolas" w:hAnsi="Consolas"/>
        </w:rPr>
      </w:pPr>
      <w:r>
        <w:t>header stacks</w:t>
      </w:r>
    </w:p>
    <w:p w14:paraId="3B370E89" w14:textId="4A3567B9" w:rsidR="00B27549" w:rsidRPr="00AB28AA" w:rsidRDefault="00B27549" w:rsidP="002265E0">
      <w:pPr>
        <w:pStyle w:val="ListParagraph"/>
        <w:numPr>
          <w:ilvl w:val="0"/>
          <w:numId w:val="4"/>
        </w:numPr>
        <w:rPr>
          <w:rFonts w:ascii="Consolas" w:hAnsi="Consolas"/>
        </w:rPr>
      </w:pPr>
      <w:r>
        <w:t>type specialization</w:t>
      </w:r>
    </w:p>
    <w:p w14:paraId="30D81096" w14:textId="36528B62" w:rsidR="006407A0" w:rsidRPr="00AB28AA" w:rsidRDefault="006407A0" w:rsidP="00AB28AA">
      <w:pPr>
        <w:rPr>
          <w:rFonts w:ascii="Consolas" w:hAnsi="Consolas"/>
        </w:rPr>
      </w:pPr>
      <w:r w:rsidRPr="00A229BA">
        <w:rPr>
          <w:rFonts w:ascii="Consolas" w:hAnsi="Consolas"/>
          <w:b/>
        </w:rPr>
        <w:t>header</w:t>
      </w:r>
      <w:r w:rsidRPr="002859F4">
        <w:t xml:space="preserve">, </w:t>
      </w:r>
      <w:r w:rsidR="00A900F1" w:rsidRPr="00A229BA">
        <w:rPr>
          <w:rFonts w:ascii="Consolas" w:hAnsi="Consolas"/>
          <w:b/>
        </w:rPr>
        <w:t>enum</w:t>
      </w:r>
      <w:r w:rsidR="00A900F1" w:rsidRPr="002859F4">
        <w:t>,</w:t>
      </w:r>
      <w:r w:rsidRPr="002859F4">
        <w:t xml:space="preserve"> </w:t>
      </w:r>
      <w:r w:rsidRPr="00AB28AA">
        <w:t>and</w:t>
      </w:r>
      <w:r w:rsidRPr="002859F4">
        <w:t xml:space="preserve"> </w:t>
      </w:r>
      <w:r w:rsidRPr="00A229BA">
        <w:rPr>
          <w:rFonts w:ascii="Consolas" w:hAnsi="Consolas"/>
          <w:b/>
        </w:rPr>
        <w:t>struct</w:t>
      </w:r>
      <w:r w:rsidRPr="002859F4">
        <w:t xml:space="preserve"> </w:t>
      </w:r>
      <w:r w:rsidRPr="00AB28AA">
        <w:t xml:space="preserve">can only be used in type </w:t>
      </w:r>
      <w:r w:rsidR="00690390">
        <w:t>declaration</w:t>
      </w:r>
      <w:r w:rsidRPr="00AB28AA">
        <w:t>s</w:t>
      </w:r>
      <w:r>
        <w:t xml:space="preserve">, where they introduce a new name for the type. The type can subsequently be </w:t>
      </w:r>
      <w:r w:rsidR="0057170E">
        <w:t>ref</w:t>
      </w:r>
      <w:r>
        <w:t>er</w:t>
      </w:r>
      <w:r w:rsidR="0057170E">
        <w:t>r</w:t>
      </w:r>
      <w:r>
        <w:t>ed to using this identifier.</w:t>
      </w:r>
      <w:r>
        <w:rPr>
          <w:rFonts w:ascii="Consolas" w:hAnsi="Consolas"/>
        </w:rPr>
        <w:t xml:space="preserve"> </w:t>
      </w:r>
    </w:p>
    <w:p w14:paraId="674B52FD" w14:textId="77777777" w:rsidR="002C1181" w:rsidRPr="00254E38" w:rsidRDefault="002C1181" w:rsidP="002D0F38">
      <w:pPr>
        <w:pStyle w:val="Grammar"/>
      </w:pPr>
      <w:bookmarkStart w:id="220" w:name="_Toc417920591"/>
      <w:r w:rsidRPr="00254E38">
        <w:lastRenderedPageBreak/>
        <w:t>typeDeclaration</w:t>
      </w:r>
    </w:p>
    <w:p w14:paraId="4FBBADAB" w14:textId="77777777" w:rsidR="002C1181" w:rsidRPr="00254E38" w:rsidRDefault="002C1181" w:rsidP="002D0F38">
      <w:pPr>
        <w:pStyle w:val="Grammar"/>
      </w:pPr>
      <w:r w:rsidRPr="00254E38">
        <w:t xml:space="preserve">    : derivedTypeDeclaration       </w:t>
      </w:r>
    </w:p>
    <w:p w14:paraId="6E025954" w14:textId="77777777" w:rsidR="002C1181" w:rsidRPr="00254E38" w:rsidRDefault="002C1181" w:rsidP="002D0F38">
      <w:pPr>
        <w:pStyle w:val="Grammar"/>
      </w:pPr>
      <w:r w:rsidRPr="00254E38">
        <w:t xml:space="preserve">    | typedefDeclaration           </w:t>
      </w:r>
    </w:p>
    <w:p w14:paraId="6B29CE0B" w14:textId="77777777" w:rsidR="002C1181" w:rsidRPr="00254E38" w:rsidRDefault="002C1181" w:rsidP="002D0F38">
      <w:pPr>
        <w:pStyle w:val="Grammar"/>
      </w:pPr>
      <w:r w:rsidRPr="00254E38">
        <w:t xml:space="preserve">    | parserTypeDeclaration ';'       </w:t>
      </w:r>
    </w:p>
    <w:p w14:paraId="3DD276CE" w14:textId="77777777" w:rsidR="002C1181" w:rsidRPr="00254E38" w:rsidRDefault="002C1181" w:rsidP="002D0F38">
      <w:pPr>
        <w:pStyle w:val="Grammar"/>
      </w:pPr>
      <w:r w:rsidRPr="00254E38">
        <w:t xml:space="preserve">    | controlTypeDeclaration ';'      </w:t>
      </w:r>
    </w:p>
    <w:p w14:paraId="4E248B96" w14:textId="77777777" w:rsidR="002C1181" w:rsidRPr="00254E38" w:rsidRDefault="002C1181" w:rsidP="002D0F38">
      <w:pPr>
        <w:pStyle w:val="Grammar"/>
      </w:pPr>
      <w:r w:rsidRPr="00254E38">
        <w:t xml:space="preserve">    | packageTypeDeclaration ';'      </w:t>
      </w:r>
    </w:p>
    <w:p w14:paraId="2F6C42CC" w14:textId="6B0BCFA8" w:rsidR="002C1181" w:rsidRDefault="002C1181" w:rsidP="002D0F38">
      <w:pPr>
        <w:pStyle w:val="Grammar"/>
      </w:pPr>
      <w:r w:rsidRPr="00254E38">
        <w:t xml:space="preserve">    ;</w:t>
      </w:r>
    </w:p>
    <w:p w14:paraId="3F2A5BE3" w14:textId="77777777" w:rsidR="002C1181" w:rsidRDefault="002C1181" w:rsidP="002D0F38">
      <w:pPr>
        <w:pStyle w:val="Grammar"/>
      </w:pPr>
    </w:p>
    <w:p w14:paraId="145D45CD" w14:textId="77777777" w:rsidR="00A72734" w:rsidRPr="00254E38" w:rsidRDefault="00A72734" w:rsidP="002D0F38">
      <w:pPr>
        <w:pStyle w:val="Grammar"/>
      </w:pPr>
      <w:r w:rsidRPr="00254E38">
        <w:t>derivedTypeDeclaration</w:t>
      </w:r>
    </w:p>
    <w:p w14:paraId="594B868A" w14:textId="77777777" w:rsidR="00A72734" w:rsidRPr="00254E38" w:rsidRDefault="00A72734" w:rsidP="002D0F38">
      <w:pPr>
        <w:pStyle w:val="Grammar"/>
      </w:pPr>
      <w:r w:rsidRPr="00254E38">
        <w:t xml:space="preserve">    : headerTypeDeclaration     </w:t>
      </w:r>
    </w:p>
    <w:p w14:paraId="41753765" w14:textId="77777777" w:rsidR="00A72734" w:rsidRPr="00254E38" w:rsidRDefault="00A72734" w:rsidP="002D0F38">
      <w:pPr>
        <w:pStyle w:val="Grammar"/>
      </w:pPr>
      <w:r w:rsidRPr="00254E38">
        <w:t xml:space="preserve">    | structTypeDeclaration     </w:t>
      </w:r>
    </w:p>
    <w:p w14:paraId="48DB00AC" w14:textId="77777777" w:rsidR="00A72734" w:rsidRPr="00254E38" w:rsidRDefault="00A72734" w:rsidP="002D0F38">
      <w:pPr>
        <w:pStyle w:val="Grammar"/>
      </w:pPr>
      <w:r w:rsidRPr="00254E38">
        <w:t xml:space="preserve">    | enumDeclaration           </w:t>
      </w:r>
    </w:p>
    <w:p w14:paraId="14B59E4E" w14:textId="77777777" w:rsidR="00A72734" w:rsidRPr="00254E38" w:rsidRDefault="00A72734" w:rsidP="002D0F38">
      <w:pPr>
        <w:pStyle w:val="Grammar"/>
      </w:pPr>
      <w:r w:rsidRPr="00254E38">
        <w:t xml:space="preserve">    ;</w:t>
      </w:r>
    </w:p>
    <w:p w14:paraId="1686C552" w14:textId="77777777" w:rsidR="00A72734" w:rsidRDefault="00A72734" w:rsidP="002D0F38">
      <w:pPr>
        <w:pStyle w:val="Grammar"/>
      </w:pPr>
    </w:p>
    <w:p w14:paraId="42320EFF" w14:textId="52702E28" w:rsidR="00C35619" w:rsidRPr="00254E38" w:rsidRDefault="00C35619" w:rsidP="002D0F38">
      <w:pPr>
        <w:pStyle w:val="Grammar"/>
      </w:pPr>
      <w:r w:rsidRPr="00254E38">
        <w:t>typeRef</w:t>
      </w:r>
    </w:p>
    <w:p w14:paraId="157628BA" w14:textId="77777777" w:rsidR="00C35619" w:rsidRPr="00254E38" w:rsidRDefault="00C35619" w:rsidP="002D0F38">
      <w:pPr>
        <w:pStyle w:val="Grammar"/>
      </w:pPr>
      <w:r w:rsidRPr="00254E38">
        <w:t xml:space="preserve">    : baseType        </w:t>
      </w:r>
    </w:p>
    <w:p w14:paraId="7105241C" w14:textId="77777777" w:rsidR="00C35619" w:rsidRPr="00254E38" w:rsidRDefault="00C35619" w:rsidP="002D0F38">
      <w:pPr>
        <w:pStyle w:val="Grammar"/>
      </w:pPr>
      <w:r w:rsidRPr="00254E38">
        <w:t xml:space="preserve">    | typeName        </w:t>
      </w:r>
    </w:p>
    <w:p w14:paraId="6D473D61" w14:textId="77777777" w:rsidR="00C35619" w:rsidRPr="00254E38" w:rsidRDefault="00C35619" w:rsidP="002D0F38">
      <w:pPr>
        <w:pStyle w:val="Grammar"/>
      </w:pPr>
      <w:r w:rsidRPr="00254E38">
        <w:t xml:space="preserve">    | DONTCARE        </w:t>
      </w:r>
    </w:p>
    <w:p w14:paraId="610AB224" w14:textId="77777777" w:rsidR="00C35619" w:rsidRPr="00254E38" w:rsidRDefault="00C35619" w:rsidP="002D0F38">
      <w:pPr>
        <w:pStyle w:val="Grammar"/>
      </w:pPr>
      <w:r w:rsidRPr="00254E38">
        <w:t xml:space="preserve">    | specializedType </w:t>
      </w:r>
    </w:p>
    <w:p w14:paraId="7260EB50" w14:textId="77777777" w:rsidR="00C35619" w:rsidRPr="00254E38" w:rsidRDefault="00C35619" w:rsidP="002D0F38">
      <w:pPr>
        <w:pStyle w:val="Grammar"/>
      </w:pPr>
      <w:r w:rsidRPr="00254E38">
        <w:t xml:space="preserve">    | headerStackType </w:t>
      </w:r>
    </w:p>
    <w:p w14:paraId="0B304CE8" w14:textId="77777777" w:rsidR="00C35619" w:rsidRPr="00254E38" w:rsidRDefault="00C35619" w:rsidP="002D0F38">
      <w:pPr>
        <w:pStyle w:val="Grammar"/>
      </w:pPr>
      <w:r w:rsidRPr="00254E38">
        <w:t xml:space="preserve">    ;</w:t>
      </w:r>
    </w:p>
    <w:p w14:paraId="57032909" w14:textId="77777777" w:rsidR="00C35619" w:rsidRPr="00254E38" w:rsidRDefault="00C35619" w:rsidP="002D0F38">
      <w:pPr>
        <w:pStyle w:val="Grammar"/>
      </w:pPr>
    </w:p>
    <w:p w14:paraId="2F4A266C" w14:textId="77777777" w:rsidR="00C35619" w:rsidRPr="00254E38" w:rsidRDefault="00C35619" w:rsidP="002D0F38">
      <w:pPr>
        <w:pStyle w:val="Grammar"/>
      </w:pPr>
      <w:r w:rsidRPr="00254E38">
        <w:t>typeName</w:t>
      </w:r>
    </w:p>
    <w:p w14:paraId="4AB0C324" w14:textId="77777777" w:rsidR="00C35619" w:rsidRPr="00254E38" w:rsidRDefault="00C35619" w:rsidP="002D0F38">
      <w:pPr>
        <w:pStyle w:val="Grammar"/>
      </w:pPr>
      <w:r w:rsidRPr="00254E38">
        <w:t xml:space="preserve">    : TYPE            </w:t>
      </w:r>
    </w:p>
    <w:p w14:paraId="7A3B27F9" w14:textId="77777777" w:rsidR="00C35619" w:rsidRPr="00254E38" w:rsidRDefault="00C35619" w:rsidP="002D0F38">
      <w:pPr>
        <w:pStyle w:val="Grammar"/>
      </w:pPr>
      <w:r w:rsidRPr="00254E38">
        <w:t xml:space="preserve">    | pathPrefix TYPE </w:t>
      </w:r>
    </w:p>
    <w:p w14:paraId="4A796AE0" w14:textId="77777777" w:rsidR="00C35619" w:rsidRPr="00254E38" w:rsidRDefault="00C35619" w:rsidP="002D0F38">
      <w:pPr>
        <w:pStyle w:val="Grammar"/>
      </w:pPr>
      <w:r w:rsidRPr="00254E38">
        <w:t xml:space="preserve">    ;</w:t>
      </w:r>
    </w:p>
    <w:p w14:paraId="60418189" w14:textId="77777777" w:rsidR="00AE6BF0" w:rsidRDefault="00AE6BF0" w:rsidP="00395514">
      <w:pPr>
        <w:pStyle w:val="Heading3"/>
      </w:pPr>
      <w:bookmarkStart w:id="221" w:name="_Toc445830015"/>
      <w:bookmarkStart w:id="222" w:name="_Toc445799334"/>
      <w:r>
        <w:t>Enumeration types</w:t>
      </w:r>
      <w:bookmarkEnd w:id="220"/>
      <w:bookmarkEnd w:id="221"/>
      <w:bookmarkEnd w:id="222"/>
    </w:p>
    <w:p w14:paraId="4C13511E" w14:textId="4539FB63" w:rsidR="00AE6BF0" w:rsidRDefault="00AE6BF0" w:rsidP="00AE6BF0">
      <w:r>
        <w:t xml:space="preserve">An enumeration type </w:t>
      </w:r>
      <w:r w:rsidR="003C4199">
        <w:t xml:space="preserve">is a more restricted version of </w:t>
      </w:r>
      <w:r w:rsidR="000D731F">
        <w:t>the C enum</w:t>
      </w:r>
      <w:r w:rsidR="003C4199">
        <w:t xml:space="preserve">. It </w:t>
      </w:r>
      <w:r>
        <w:t>is defined with the following syntax:</w:t>
      </w:r>
    </w:p>
    <w:p w14:paraId="53DF475F" w14:textId="77777777" w:rsidR="00A72734" w:rsidRPr="00254E38" w:rsidRDefault="00A72734" w:rsidP="002D0F38">
      <w:pPr>
        <w:pStyle w:val="Grammar"/>
      </w:pPr>
      <w:r w:rsidRPr="00254E38">
        <w:t>enumDeclaration</w:t>
      </w:r>
    </w:p>
    <w:p w14:paraId="6B996414" w14:textId="5EF684B9" w:rsidR="00A72734" w:rsidRDefault="00A72734" w:rsidP="002D0F38">
      <w:pPr>
        <w:pStyle w:val="Grammar"/>
      </w:pPr>
      <w:r w:rsidRPr="00254E38">
        <w:t xml:space="preserve">    : optAnnotations ENUM name '{' </w:t>
      </w:r>
      <w:commentRangeStart w:id="223"/>
      <w:commentRangeStart w:id="224"/>
      <w:commentRangeStart w:id="225"/>
      <w:commentRangeStart w:id="226"/>
      <w:r w:rsidRPr="00254E38">
        <w:t xml:space="preserve">identifierList </w:t>
      </w:r>
      <w:commentRangeEnd w:id="223"/>
      <w:r w:rsidR="00CF6E9D">
        <w:rPr>
          <w:rStyle w:val="CommentReference"/>
          <w:rFonts w:ascii="Cambria" w:eastAsia="MS Mincho" w:hAnsi="Cambria" w:cs="Times New Roman"/>
        </w:rPr>
        <w:commentReference w:id="223"/>
      </w:r>
      <w:commentRangeEnd w:id="224"/>
      <w:r w:rsidR="009040F1">
        <w:rPr>
          <w:rStyle w:val="CommentReference"/>
          <w:rFonts w:ascii="Cambria" w:eastAsia="MS Mincho" w:hAnsi="Cambria" w:cs="Times New Roman"/>
        </w:rPr>
        <w:commentReference w:id="224"/>
      </w:r>
      <w:commentRangeEnd w:id="225"/>
      <w:r w:rsidR="002D3010">
        <w:rPr>
          <w:rStyle w:val="CommentReference"/>
          <w:rFonts w:ascii="Cambria" w:eastAsia="MS Mincho" w:hAnsi="Cambria" w:cs="Times New Roman"/>
        </w:rPr>
        <w:commentReference w:id="225"/>
      </w:r>
      <w:commentRangeEnd w:id="226"/>
      <w:r w:rsidR="003A04BE">
        <w:rPr>
          <w:rStyle w:val="CommentReference"/>
          <w:rFonts w:ascii="Cambria" w:eastAsia="MS Mincho" w:hAnsi="Cambria" w:cs="Times New Roman"/>
        </w:rPr>
        <w:commentReference w:id="226"/>
      </w:r>
      <w:r w:rsidRPr="00254E38">
        <w:t>'}'</w:t>
      </w:r>
      <w:r>
        <w:br/>
      </w:r>
      <w:r w:rsidRPr="00254E38">
        <w:t xml:space="preserve">    ;</w:t>
      </w:r>
    </w:p>
    <w:p w14:paraId="7A0BA7CA" w14:textId="77777777" w:rsidR="002C1181" w:rsidRDefault="002C1181" w:rsidP="002D0F38">
      <w:pPr>
        <w:pStyle w:val="Grammar"/>
      </w:pPr>
    </w:p>
    <w:p w14:paraId="6E5C2749" w14:textId="77777777" w:rsidR="002C1181" w:rsidRPr="00254E38" w:rsidRDefault="002C1181" w:rsidP="002D0F38">
      <w:pPr>
        <w:pStyle w:val="Grammar"/>
      </w:pPr>
      <w:r w:rsidRPr="00254E38">
        <w:t>identifierList</w:t>
      </w:r>
    </w:p>
    <w:p w14:paraId="605C12CE" w14:textId="77777777" w:rsidR="002C1181" w:rsidRPr="00254E38" w:rsidRDefault="002C1181" w:rsidP="002D0F38">
      <w:pPr>
        <w:pStyle w:val="Grammar"/>
      </w:pPr>
      <w:r w:rsidRPr="00254E38">
        <w:t xml:space="preserve">    : name                             </w:t>
      </w:r>
    </w:p>
    <w:p w14:paraId="474A4945" w14:textId="77777777" w:rsidR="002C1181" w:rsidRPr="00254E38" w:rsidRDefault="002C1181" w:rsidP="002D0F38">
      <w:pPr>
        <w:pStyle w:val="Grammar"/>
      </w:pPr>
      <w:r w:rsidRPr="00254E38">
        <w:t xml:space="preserve">    | identifierList ',' name          </w:t>
      </w:r>
    </w:p>
    <w:p w14:paraId="2C30FCBA" w14:textId="2AA40616" w:rsidR="002C1181" w:rsidRDefault="002C1181" w:rsidP="002D0F38">
      <w:pPr>
        <w:pStyle w:val="Grammar"/>
      </w:pPr>
      <w:r w:rsidRPr="00254E38">
        <w:t xml:space="preserve">    ;</w:t>
      </w:r>
    </w:p>
    <w:p w14:paraId="3BB32D06" w14:textId="6370C7DE" w:rsidR="0063493C" w:rsidRDefault="0063493C" w:rsidP="00A72734">
      <w:r w:rsidRPr="002D0F38">
        <w:t xml:space="preserve">Annotations, represented by the non-terminal </w:t>
      </w:r>
      <w:r w:rsidRPr="002D0F38">
        <w:rPr>
          <w:rFonts w:ascii="Consolas" w:hAnsi="Consolas"/>
        </w:rPr>
        <w:t>optAnnotations</w:t>
      </w:r>
      <w:r>
        <w:t xml:space="preserve"> are described in Section </w:t>
      </w:r>
      <w:r>
        <w:fldChar w:fldCharType="begin"/>
      </w:r>
      <w:r>
        <w:instrText xml:space="preserve"> REF _Ref286391390 \r \h </w:instrText>
      </w:r>
      <w:r>
        <w:fldChar w:fldCharType="separate"/>
      </w:r>
      <w:r>
        <w:t>16</w:t>
      </w:r>
      <w:r>
        <w:fldChar w:fldCharType="end"/>
      </w:r>
      <w:r>
        <w:t>.</w:t>
      </w:r>
    </w:p>
    <w:p w14:paraId="22341CF9" w14:textId="3E24AC8D" w:rsidR="003C4199" w:rsidRPr="00AB28AA" w:rsidRDefault="003C4199" w:rsidP="00A72734">
      <w:r>
        <w:t xml:space="preserve">This </w:t>
      </w:r>
      <w:r w:rsidR="00690390">
        <w:t>declaration</w:t>
      </w:r>
      <w:r>
        <w:t xml:space="preserve"> introduces a new identifier in the current scope for naming the created type. </w:t>
      </w:r>
      <w:r w:rsidR="00CE22E2">
        <w:t>T</w:t>
      </w:r>
      <w:r w:rsidR="00A900F1">
        <w:t xml:space="preserve">he underlying representation of such values is not specified, so their “size” in bits is </w:t>
      </w:r>
      <w:r w:rsidR="00A72734">
        <w:t>not specified</w:t>
      </w:r>
      <w:r w:rsidR="00CE22E2">
        <w:t xml:space="preserve"> (it is target-specific)</w:t>
      </w:r>
      <w:r w:rsidR="00A900F1">
        <w:t>.</w:t>
      </w:r>
      <w:r w:rsidR="00CE22E2">
        <w:t xml:space="preserve"> Operations </w:t>
      </w:r>
      <w:r w:rsidR="00447AFE">
        <w:t xml:space="preserve">on </w:t>
      </w:r>
      <w:r w:rsidR="00447AFE" w:rsidRPr="00447AFE">
        <w:rPr>
          <w:rFonts w:ascii="Consolas" w:hAnsi="Consolas"/>
          <w:b/>
        </w:rPr>
        <w:t>enum</w:t>
      </w:r>
      <w:r w:rsidR="00447AFE">
        <w:t xml:space="preserve"> values are described in Section </w:t>
      </w:r>
      <w:r w:rsidR="00447AFE">
        <w:fldChar w:fldCharType="begin"/>
      </w:r>
      <w:r w:rsidR="00447AFE">
        <w:instrText xml:space="preserve"> REF _Ref445809351 \r \h </w:instrText>
      </w:r>
      <w:r w:rsidR="00447AFE">
        <w:fldChar w:fldCharType="separate"/>
      </w:r>
      <w:r w:rsidR="00447AFE">
        <w:t>7.2</w:t>
      </w:r>
      <w:r w:rsidR="00447AFE">
        <w:fldChar w:fldCharType="end"/>
      </w:r>
      <w:r w:rsidR="00447AFE">
        <w:t>.</w:t>
      </w:r>
    </w:p>
    <w:p w14:paraId="0FBC720D" w14:textId="26CB1373" w:rsidR="0016570B" w:rsidRDefault="0016570B" w:rsidP="00395514">
      <w:pPr>
        <w:pStyle w:val="Heading3"/>
      </w:pPr>
      <w:bookmarkStart w:id="227" w:name="_Toc417920592"/>
      <w:bookmarkStart w:id="228" w:name="_Toc445830016"/>
      <w:bookmarkStart w:id="229" w:name="_Toc445799335"/>
      <w:r>
        <w:t>Header types</w:t>
      </w:r>
      <w:bookmarkEnd w:id="227"/>
      <w:bookmarkEnd w:id="228"/>
      <w:bookmarkEnd w:id="229"/>
    </w:p>
    <w:p w14:paraId="7F25B745" w14:textId="4FFA5E61" w:rsidR="00A431C0" w:rsidRDefault="00143160" w:rsidP="002378DA">
      <w:r>
        <w:t xml:space="preserve">The </w:t>
      </w:r>
      <w:r w:rsidR="00690390">
        <w:t>declaration</w:t>
      </w:r>
      <w:r>
        <w:t xml:space="preserve"> of a </w:t>
      </w:r>
      <w:r w:rsidRPr="00083B37">
        <w:rPr>
          <w:rFonts w:ascii="Consolas" w:hAnsi="Consolas"/>
          <w:b/>
        </w:rPr>
        <w:t>header</w:t>
      </w:r>
      <w:r>
        <w:t xml:space="preserve"> type is given by the following syntax</w:t>
      </w:r>
      <w:r w:rsidR="00A431C0">
        <w:t>:</w:t>
      </w:r>
    </w:p>
    <w:p w14:paraId="4B00F2EB" w14:textId="77777777" w:rsidR="00B82977" w:rsidRPr="00254E38" w:rsidRDefault="00B82977" w:rsidP="002D0F38">
      <w:pPr>
        <w:pStyle w:val="Grammar"/>
      </w:pPr>
      <w:r w:rsidRPr="00254E38">
        <w:lastRenderedPageBreak/>
        <w:t>headerTypeDeclaration</w:t>
      </w:r>
    </w:p>
    <w:p w14:paraId="7E740446" w14:textId="77777777" w:rsidR="00B82977" w:rsidRPr="00254E38" w:rsidRDefault="00B82977" w:rsidP="002D0F38">
      <w:pPr>
        <w:pStyle w:val="Grammar"/>
      </w:pPr>
      <w:r w:rsidRPr="00254E38">
        <w:t xml:space="preserve">    : optAnnotations HEADER name '{' structFieldList '}'</w:t>
      </w:r>
    </w:p>
    <w:p w14:paraId="43D4E8A4" w14:textId="3C2E88CA" w:rsidR="00B82977" w:rsidRDefault="00B82977" w:rsidP="002D0F38">
      <w:pPr>
        <w:pStyle w:val="Grammar"/>
      </w:pPr>
      <w:r>
        <w:t xml:space="preserve">    ;</w:t>
      </w:r>
    </w:p>
    <w:p w14:paraId="7BE5DBCF" w14:textId="77777777" w:rsidR="00B82977" w:rsidRDefault="00B82977" w:rsidP="002D0F38">
      <w:pPr>
        <w:pStyle w:val="Grammar"/>
      </w:pPr>
    </w:p>
    <w:p w14:paraId="712DFFB1" w14:textId="77777777" w:rsidR="00B82977" w:rsidRPr="00254E38" w:rsidRDefault="00B82977" w:rsidP="002D0F38">
      <w:pPr>
        <w:pStyle w:val="Grammar"/>
      </w:pPr>
      <w:r w:rsidRPr="00254E38">
        <w:t>structFieldList</w:t>
      </w:r>
    </w:p>
    <w:p w14:paraId="0CB70A30" w14:textId="77777777" w:rsidR="00B82977" w:rsidRPr="00254E38" w:rsidRDefault="00B82977" w:rsidP="002D0F38">
      <w:pPr>
        <w:pStyle w:val="Grammar"/>
      </w:pPr>
      <w:r w:rsidRPr="00254E38">
        <w:t xml:space="preserve">    : /* empty */                     </w:t>
      </w:r>
    </w:p>
    <w:p w14:paraId="650E81AB" w14:textId="77777777" w:rsidR="00B82977" w:rsidRPr="00254E38" w:rsidRDefault="00B82977" w:rsidP="002D0F38">
      <w:pPr>
        <w:pStyle w:val="Grammar"/>
      </w:pPr>
      <w:r w:rsidRPr="00254E38">
        <w:t xml:space="preserve">    | structFieldList structField     </w:t>
      </w:r>
    </w:p>
    <w:p w14:paraId="789159BB" w14:textId="77777777" w:rsidR="00B82977" w:rsidRPr="00254E38" w:rsidRDefault="00B82977" w:rsidP="002D0F38">
      <w:pPr>
        <w:pStyle w:val="Grammar"/>
      </w:pPr>
      <w:r w:rsidRPr="00254E38">
        <w:t xml:space="preserve">    ;</w:t>
      </w:r>
    </w:p>
    <w:p w14:paraId="7B2C4840" w14:textId="77777777" w:rsidR="00B82977" w:rsidRPr="00254E38" w:rsidRDefault="00B82977" w:rsidP="002D0F38">
      <w:pPr>
        <w:pStyle w:val="Grammar"/>
      </w:pPr>
    </w:p>
    <w:p w14:paraId="6CDCC00D" w14:textId="77777777" w:rsidR="00B82977" w:rsidRPr="00254E38" w:rsidRDefault="00B82977" w:rsidP="002D0F38">
      <w:pPr>
        <w:pStyle w:val="Grammar"/>
      </w:pPr>
      <w:r w:rsidRPr="00254E38">
        <w:t>structField</w:t>
      </w:r>
    </w:p>
    <w:p w14:paraId="6BC095DA" w14:textId="77777777" w:rsidR="00B82977" w:rsidRPr="00254E38" w:rsidRDefault="00B82977" w:rsidP="002D0F38">
      <w:pPr>
        <w:pStyle w:val="Grammar"/>
      </w:pPr>
      <w:r w:rsidRPr="00254E38">
        <w:t xml:space="preserve">    : optAnnotations typeRef name ';' </w:t>
      </w:r>
    </w:p>
    <w:p w14:paraId="7286F001" w14:textId="28D81676" w:rsidR="00F51C35" w:rsidRPr="00254E38" w:rsidRDefault="00F51C35" w:rsidP="002D0F38">
      <w:pPr>
        <w:pStyle w:val="Grammar"/>
      </w:pPr>
      <w:r w:rsidRPr="00254E38">
        <w:t xml:space="preserve">    |</w:t>
      </w:r>
      <w:r>
        <w:t xml:space="preserve"> optAnnotations typeRef TYPE</w:t>
      </w:r>
      <w:r w:rsidRPr="00254E38">
        <w:t xml:space="preserve"> ';'</w:t>
      </w:r>
      <w:r w:rsidR="0063493C">
        <w:t xml:space="preserve"> /</w:t>
      </w:r>
      <w:r w:rsidR="001459CB">
        <w:t xml:space="preserve">* </w:t>
      </w:r>
      <w:r w:rsidR="0063493C">
        <w:t>fields named like types</w:t>
      </w:r>
      <w:r w:rsidR="001459CB">
        <w:t xml:space="preserve"> */</w:t>
      </w:r>
    </w:p>
    <w:p w14:paraId="60427922" w14:textId="197E2C3E" w:rsidR="00B82977" w:rsidRPr="00254E38" w:rsidRDefault="00276842" w:rsidP="002D0F38">
      <w:pPr>
        <w:pStyle w:val="Grammar"/>
      </w:pPr>
      <w:r>
        <w:t xml:space="preserve">    </w:t>
      </w:r>
      <w:r w:rsidR="00B82977" w:rsidRPr="00254E38">
        <w:t>;</w:t>
      </w:r>
    </w:p>
    <w:p w14:paraId="38F873AC" w14:textId="6CC91218" w:rsidR="007C4C80" w:rsidRDefault="0026146D" w:rsidP="002378DA">
      <w:r>
        <w:t>w</w:t>
      </w:r>
      <w:r w:rsidR="00A431C0" w:rsidRPr="00F77736">
        <w:t>here</w:t>
      </w:r>
      <w:r w:rsidR="00BC2042">
        <w:t xml:space="preserve"> each</w:t>
      </w:r>
      <w:r w:rsidR="00A431C0">
        <w:rPr>
          <w:rFonts w:ascii="Consolas" w:hAnsi="Consolas"/>
        </w:rPr>
        <w:t xml:space="preserve"> </w:t>
      </w:r>
      <w:r w:rsidR="007819CB" w:rsidRPr="002D0F38">
        <w:rPr>
          <w:rFonts w:ascii="Consolas" w:hAnsi="Consolas"/>
        </w:rPr>
        <w:t>typeRef</w:t>
      </w:r>
      <w:r w:rsidR="007819CB">
        <w:rPr>
          <w:rFonts w:ascii="Consolas" w:hAnsi="Consolas"/>
        </w:rPr>
        <w:t xml:space="preserve"> </w:t>
      </w:r>
      <w:r w:rsidR="00A431C0" w:rsidRPr="00F77736">
        <w:t xml:space="preserve">is </w:t>
      </w:r>
      <w:r w:rsidR="007819CB">
        <w:t xml:space="preserve">restricted to </w:t>
      </w:r>
      <w:r w:rsidR="00A431C0" w:rsidRPr="00F77736">
        <w:t xml:space="preserve">a </w:t>
      </w:r>
      <w:r w:rsidR="00C8012E">
        <w:t>bit</w:t>
      </w:r>
      <w:r w:rsidR="00143160">
        <w:t>-</w:t>
      </w:r>
      <w:r w:rsidR="00C8012E">
        <w:t>string type</w:t>
      </w:r>
      <w:r w:rsidR="00BA035E">
        <w:t xml:space="preserve"> (fixed or variable)</w:t>
      </w:r>
      <w:r w:rsidR="00C8012E">
        <w:t xml:space="preserve"> or an integer type</w:t>
      </w:r>
      <w:r w:rsidR="00A431C0">
        <w:t xml:space="preserve">. </w:t>
      </w:r>
      <w:r w:rsidR="00162400">
        <w:t xml:space="preserve">This </w:t>
      </w:r>
      <w:r w:rsidR="00690390">
        <w:t>declaration</w:t>
      </w:r>
      <w:r w:rsidR="00162400">
        <w:t xml:space="preserve"> introduces a new identifier in the current scope; the type can be referred to using this identifier. </w:t>
      </w:r>
      <w:r w:rsidR="00BC2042" w:rsidRPr="006950A0">
        <w:t xml:space="preserve">A </w:t>
      </w:r>
      <w:r w:rsidR="00BC2042" w:rsidRPr="00E411B2">
        <w:t>header</w:t>
      </w:r>
      <w:r w:rsidR="00BC2042" w:rsidRPr="006950A0">
        <w:t xml:space="preserve"> </w:t>
      </w:r>
      <w:r w:rsidR="00BB28F7">
        <w:t xml:space="preserve">is </w:t>
      </w:r>
      <w:r w:rsidR="009D029C">
        <w:t xml:space="preserve">similar to a </w:t>
      </w:r>
      <w:r w:rsidR="009D029C" w:rsidRPr="00A229BA">
        <w:rPr>
          <w:rFonts w:ascii="Consolas" w:hAnsi="Consolas"/>
        </w:rPr>
        <w:t>struct</w:t>
      </w:r>
      <w:r w:rsidR="009D029C">
        <w:t xml:space="preserve"> in C,</w:t>
      </w:r>
      <w:r w:rsidR="00BB28F7">
        <w:t xml:space="preserve"> containing all the specified fields.</w:t>
      </w:r>
      <w:r w:rsidR="00950E16">
        <w:t xml:space="preserve"> </w:t>
      </w:r>
      <w:r w:rsidR="00BB28F7">
        <w:t xml:space="preserve">In addition, a header also </w:t>
      </w:r>
      <w:r w:rsidR="00BC2042">
        <w:t xml:space="preserve">contains a </w:t>
      </w:r>
      <w:r w:rsidR="00C57A63">
        <w:t>hidden</w:t>
      </w:r>
      <w:r w:rsidR="00BC2042">
        <w:t xml:space="preserve"> Boolean </w:t>
      </w:r>
      <w:r w:rsidR="007C4C80">
        <w:t xml:space="preserve">“validity” </w:t>
      </w:r>
      <w:r w:rsidR="00BC2042">
        <w:t xml:space="preserve">field. </w:t>
      </w:r>
      <w:r w:rsidR="00E40899">
        <w:t xml:space="preserve">When </w:t>
      </w:r>
      <w:r w:rsidR="00B12571">
        <w:t xml:space="preserve">the “validity” </w:t>
      </w:r>
      <w:r w:rsidR="00E40899">
        <w:t xml:space="preserve">bit is </w:t>
      </w:r>
      <w:r w:rsidR="00E40899" w:rsidRPr="00A229BA">
        <w:rPr>
          <w:rFonts w:ascii="Consolas" w:hAnsi="Consolas"/>
          <w:b/>
        </w:rPr>
        <w:t>true</w:t>
      </w:r>
      <w:r w:rsidR="00E40899">
        <w:rPr>
          <w:rFonts w:ascii="Consolas" w:hAnsi="Consolas"/>
        </w:rPr>
        <w:t xml:space="preserve"> </w:t>
      </w:r>
      <w:r w:rsidR="00E40899" w:rsidRPr="002378DA">
        <w:t>w</w:t>
      </w:r>
      <w:r w:rsidR="00E40899">
        <w:t xml:space="preserve">e say that the “header is valid”. </w:t>
      </w:r>
      <w:r w:rsidR="00E11786">
        <w:t xml:space="preserve">When a header is created its </w:t>
      </w:r>
      <w:r w:rsidR="00B12571">
        <w:t>“</w:t>
      </w:r>
      <w:r w:rsidR="00B12571" w:rsidRPr="002F540D">
        <w:t>validity</w:t>
      </w:r>
      <w:r w:rsidR="00B12571">
        <w:t xml:space="preserve">” </w:t>
      </w:r>
      <w:r w:rsidR="00E11786">
        <w:t xml:space="preserve">bit is automatically set to </w:t>
      </w:r>
      <w:r w:rsidR="00E11786" w:rsidRPr="00A229BA">
        <w:rPr>
          <w:rFonts w:ascii="Consolas" w:hAnsi="Consolas"/>
          <w:b/>
        </w:rPr>
        <w:t>false</w:t>
      </w:r>
      <w:r w:rsidR="00E11786">
        <w:t>.</w:t>
      </w:r>
      <w:r w:rsidR="00EE1E45" w:rsidDel="00EE1E45">
        <w:t xml:space="preserve"> </w:t>
      </w:r>
      <w:r w:rsidR="007C4C80">
        <w:t xml:space="preserve">The “validity” bit can be accessed by using the header methods </w:t>
      </w:r>
      <w:r w:rsidR="000C2B88" w:rsidRPr="000C2B88">
        <w:rPr>
          <w:rFonts w:ascii="Consolas" w:hAnsi="Consolas"/>
        </w:rPr>
        <w:t>is</w:t>
      </w:r>
      <w:r w:rsidR="007C4C80" w:rsidRPr="002F540D">
        <w:rPr>
          <w:rFonts w:ascii="Consolas" w:hAnsi="Consolas"/>
        </w:rPr>
        <w:t>Valid()</w:t>
      </w:r>
      <w:r w:rsidR="007C4C80">
        <w:t xml:space="preserve"> and </w:t>
      </w:r>
      <w:r w:rsidR="007C4C80" w:rsidRPr="002F540D">
        <w:rPr>
          <w:rFonts w:ascii="Consolas" w:hAnsi="Consolas"/>
        </w:rPr>
        <w:t>setValid(bool)</w:t>
      </w:r>
      <w:r w:rsidR="007C4C80">
        <w:t xml:space="preserve">, as described in Section </w:t>
      </w:r>
      <w:r w:rsidR="007C4C80">
        <w:fldChar w:fldCharType="begin"/>
      </w:r>
      <w:r w:rsidR="007C4C80">
        <w:instrText xml:space="preserve"> REF _Ref447697552 \r \h </w:instrText>
      </w:r>
      <w:r w:rsidR="007C4C80">
        <w:fldChar w:fldCharType="separate"/>
      </w:r>
      <w:r w:rsidR="007C4C80">
        <w:t>7.13</w:t>
      </w:r>
      <w:r w:rsidR="007C4C80">
        <w:fldChar w:fldCharType="end"/>
      </w:r>
      <w:r w:rsidR="007C4C80">
        <w:t>.</w:t>
      </w:r>
    </w:p>
    <w:p w14:paraId="786E8EFF" w14:textId="2E7A5A96" w:rsidR="007F1F5E" w:rsidRDefault="007F1F5E" w:rsidP="002378DA">
      <w:r>
        <w:t>An empty header is acceptable:</w:t>
      </w:r>
    </w:p>
    <w:p w14:paraId="4470B4CA" w14:textId="06C93FE3" w:rsidR="007F1F5E" w:rsidRDefault="007F1F5E" w:rsidP="002378DA">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E</w:t>
      </w:r>
      <w:r w:rsidRPr="00E411B2">
        <w:rPr>
          <w:rFonts w:ascii="Consolas" w:hAnsi="Consolas"/>
        </w:rPr>
        <w:t>mpty</w:t>
      </w:r>
      <w:r>
        <w:rPr>
          <w:rFonts w:ascii="Consolas" w:hAnsi="Consolas"/>
        </w:rPr>
        <w:t>_h</w:t>
      </w:r>
      <w:r w:rsidRPr="00E411B2">
        <w:rPr>
          <w:rFonts w:ascii="Consolas" w:hAnsi="Consolas"/>
        </w:rPr>
        <w:t xml:space="preserve"> </w:t>
      </w:r>
      <w:proofErr w:type="gramStart"/>
      <w:r w:rsidRPr="00E411B2">
        <w:rPr>
          <w:rFonts w:ascii="Consolas" w:hAnsi="Consolas"/>
        </w:rPr>
        <w:t>{ }</w:t>
      </w:r>
      <w:proofErr w:type="gramEnd"/>
    </w:p>
    <w:p w14:paraId="6F333474" w14:textId="78C8047F" w:rsidR="007F1F5E" w:rsidRDefault="00616E8A" w:rsidP="006950A0">
      <w:r>
        <w:t>Note that an</w:t>
      </w:r>
      <w:r w:rsidR="007F1F5E">
        <w:t xml:space="preserve"> empty header still contains a </w:t>
      </w:r>
      <w:r w:rsidR="00E72814">
        <w:t xml:space="preserve">validity </w:t>
      </w:r>
      <w:r w:rsidR="007F1F5E">
        <w:t>bit.</w:t>
      </w:r>
    </w:p>
    <w:p w14:paraId="6609436B" w14:textId="34D1BD98" w:rsidR="00950E16" w:rsidRPr="006950A0" w:rsidRDefault="00F00DC9" w:rsidP="00280B0E">
      <w:pPr>
        <w:keepLines/>
      </w:pPr>
      <w:r>
        <w:t xml:space="preserve">Headers that do not contain any </w:t>
      </w:r>
      <w:r w:rsidRPr="00A229BA">
        <w:rPr>
          <w:rFonts w:ascii="Consolas" w:hAnsi="Consolas"/>
          <w:b/>
        </w:rPr>
        <w:t>varbit</w:t>
      </w:r>
      <w:r>
        <w:t xml:space="preserve"> field are “fixed size”. Headers containing </w:t>
      </w:r>
      <w:r w:rsidRPr="00A229BA">
        <w:rPr>
          <w:rFonts w:ascii="Consolas" w:hAnsi="Consolas"/>
          <w:b/>
        </w:rPr>
        <w:t>varbit</w:t>
      </w:r>
      <w:r>
        <w:t xml:space="preserve"> fields have “variable size”. The size (in bits) of a fixed-size header is a compile-time constant, and it is simply the sum of the sizes of all component fields. </w:t>
      </w:r>
      <w:r w:rsidR="00950E16">
        <w:t xml:space="preserve">There is no padding or alignment of the header fields. </w:t>
      </w:r>
      <w:r w:rsidR="00616E8A">
        <w:rPr>
          <w:i/>
        </w:rPr>
        <w:t>Individual</w:t>
      </w:r>
      <w:r w:rsidR="00616E8A" w:rsidRPr="00280B0E">
        <w:rPr>
          <w:i/>
        </w:rPr>
        <w:t xml:space="preserve"> </w:t>
      </w:r>
      <w:r w:rsidR="00950E16" w:rsidRPr="00280B0E">
        <w:rPr>
          <w:i/>
        </w:rPr>
        <w:t xml:space="preserve">P4 targets may </w:t>
      </w:r>
      <w:r w:rsidR="00616E8A">
        <w:rPr>
          <w:i/>
        </w:rPr>
        <w:t xml:space="preserve">impose </w:t>
      </w:r>
      <w:r w:rsidR="004A5070">
        <w:rPr>
          <w:i/>
        </w:rPr>
        <w:t>some constraints</w:t>
      </w:r>
      <w:r w:rsidR="007452F1">
        <w:rPr>
          <w:i/>
        </w:rPr>
        <w:t xml:space="preserve"> on header types</w:t>
      </w:r>
      <w:r w:rsidR="00616E8A">
        <w:rPr>
          <w:i/>
        </w:rPr>
        <w:t xml:space="preserve">, e.g., </w:t>
      </w:r>
      <w:r w:rsidR="00950E16" w:rsidRPr="00280B0E">
        <w:rPr>
          <w:i/>
        </w:rPr>
        <w:t>restrict</w:t>
      </w:r>
      <w:r w:rsidR="00616E8A">
        <w:rPr>
          <w:i/>
        </w:rPr>
        <w:t>ing</w:t>
      </w:r>
      <w:r w:rsidR="00950E16" w:rsidRPr="00280B0E">
        <w:rPr>
          <w:i/>
        </w:rPr>
        <w:t xml:space="preserve"> headers to</w:t>
      </w:r>
      <w:r w:rsidR="00241FDB">
        <w:rPr>
          <w:i/>
        </w:rPr>
        <w:t xml:space="preserve"> </w:t>
      </w:r>
      <w:r w:rsidR="00241FDB" w:rsidRPr="00FA1176">
        <w:rPr>
          <w:i/>
        </w:rPr>
        <w:t>sizes that</w:t>
      </w:r>
      <w:r w:rsidR="00950E16" w:rsidRPr="00280B0E">
        <w:rPr>
          <w:i/>
        </w:rPr>
        <w:t xml:space="preserve"> are an integral number of bytes.</w:t>
      </w:r>
    </w:p>
    <w:p w14:paraId="1D724D98" w14:textId="1FBAC838" w:rsidR="00E8622F" w:rsidRDefault="00E8622F" w:rsidP="002378DA">
      <w:r>
        <w:t xml:space="preserve">For example, the following </w:t>
      </w:r>
      <w:r w:rsidR="00690390">
        <w:t>declaration</w:t>
      </w:r>
      <w:r w:rsidR="00667A18">
        <w:t xml:space="preserve"> </w:t>
      </w:r>
      <w:r>
        <w:t>describes a typical Ethernet header:</w:t>
      </w:r>
    </w:p>
    <w:p w14:paraId="4D651A04" w14:textId="01A05CA1" w:rsidR="00E8622F" w:rsidRPr="009906A4" w:rsidRDefault="00E8622F" w:rsidP="00E8622F">
      <w:pPr>
        <w:rPr>
          <w:rFonts w:ascii="Consolas" w:hAnsi="Consolas"/>
          <w:szCs w:val="20"/>
        </w:rPr>
      </w:pPr>
      <w:r w:rsidRPr="009906A4">
        <w:rPr>
          <w:rFonts w:ascii="Consolas" w:hAnsi="Consolas"/>
          <w:b/>
          <w:szCs w:val="20"/>
        </w:rPr>
        <w:t>header</w:t>
      </w:r>
      <w:r w:rsidRPr="00543982">
        <w:rPr>
          <w:rFonts w:ascii="Consolas" w:hAnsi="Consolas"/>
          <w:szCs w:val="20"/>
        </w:rPr>
        <w:t xml:space="preserve"> </w:t>
      </w:r>
      <w:r w:rsidR="00FC6C8C" w:rsidRPr="00543982">
        <w:rPr>
          <w:rFonts w:ascii="Consolas" w:hAnsi="Consolas"/>
          <w:szCs w:val="20"/>
        </w:rPr>
        <w:t>E</w:t>
      </w:r>
      <w:r w:rsidRPr="00194439">
        <w:rPr>
          <w:rFonts w:ascii="Consolas" w:hAnsi="Consolas"/>
          <w:szCs w:val="20"/>
        </w:rPr>
        <w:t>thernet</w:t>
      </w:r>
      <w:r w:rsidR="00000C29" w:rsidRPr="00E95D43">
        <w:rPr>
          <w:rFonts w:ascii="Consolas" w:hAnsi="Consolas"/>
          <w:szCs w:val="20"/>
        </w:rPr>
        <w:t>_h</w:t>
      </w:r>
      <w:r w:rsidRPr="0016140A">
        <w:rPr>
          <w:rFonts w:ascii="Consolas" w:hAnsi="Consolas"/>
          <w:szCs w:val="20"/>
        </w:rPr>
        <w:t xml:space="preserve"> {</w:t>
      </w:r>
      <w:r w:rsidRPr="0016140A">
        <w:rPr>
          <w:rFonts w:ascii="Consolas" w:hAnsi="Consolas"/>
          <w:szCs w:val="20"/>
        </w:rPr>
        <w:br/>
      </w:r>
      <w:r w:rsidRPr="00A229BA">
        <w:rPr>
          <w:rFonts w:ascii="Consolas" w:hAnsi="Consolas"/>
          <w:color w:val="000000"/>
          <w:szCs w:val="20"/>
        </w:rP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dstAddr;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srcAddr;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etherType;</w:t>
      </w:r>
      <w:r w:rsidRPr="009906A4">
        <w:rPr>
          <w:rFonts w:ascii="Consolas" w:hAnsi="Consolas"/>
          <w:szCs w:val="20"/>
        </w:rPr>
        <w:br/>
        <w:t>}</w:t>
      </w:r>
    </w:p>
    <w:p w14:paraId="1F2CAA6E" w14:textId="71604343" w:rsidR="00422DB8" w:rsidRDefault="00422DB8">
      <w:r>
        <w:t xml:space="preserve">The type can be referred to using the introduced identifier; </w:t>
      </w:r>
      <w:r w:rsidR="000C2155">
        <w:t>the following</w:t>
      </w:r>
      <w:r>
        <w:t xml:space="preserve"> is a variable </w:t>
      </w:r>
      <w:r w:rsidR="00690390">
        <w:t>declaration</w:t>
      </w:r>
      <w:r w:rsidR="00667A18">
        <w:t xml:space="preserve"> </w:t>
      </w:r>
      <w:r>
        <w:t>using the newly introduced type:</w:t>
      </w:r>
    </w:p>
    <w:p w14:paraId="5EA37424" w14:textId="000E4391" w:rsidR="00422DB8" w:rsidRPr="00A3325F" w:rsidRDefault="00FC6C8C">
      <w:pPr>
        <w:rPr>
          <w:rFonts w:ascii="Consolas" w:hAnsi="Consolas"/>
        </w:rPr>
      </w:pPr>
      <w:r>
        <w:rPr>
          <w:rFonts w:ascii="Consolas" w:hAnsi="Consolas"/>
        </w:rPr>
        <w:t>E</w:t>
      </w:r>
      <w:r w:rsidR="00422DB8" w:rsidRPr="00A3325F">
        <w:rPr>
          <w:rFonts w:ascii="Consolas" w:hAnsi="Consolas"/>
        </w:rPr>
        <w:t>thernet_h ethernetHeader;</w:t>
      </w:r>
    </w:p>
    <w:p w14:paraId="2803B03F" w14:textId="2C617DFD" w:rsidR="00BB28F7" w:rsidRDefault="00BB28F7" w:rsidP="00E8622F">
      <w:pPr>
        <w:rPr>
          <w:rFonts w:ascii="Consolas" w:hAnsi="Consolas"/>
        </w:rPr>
      </w:pPr>
      <w:r w:rsidRPr="00E411B2">
        <w:t>The P4 parser language uses the</w:t>
      </w:r>
      <w:r w:rsidRPr="000C2155">
        <w:t xml:space="preserve"> </w:t>
      </w:r>
      <w:r>
        <w:rPr>
          <w:rFonts w:ascii="Consolas" w:hAnsi="Consolas"/>
        </w:rPr>
        <w:t>extract</w:t>
      </w:r>
      <w:r w:rsidRPr="000C2155">
        <w:t xml:space="preserve"> </w:t>
      </w:r>
      <w:r w:rsidR="00C07F7B">
        <w:t>method of a packet</w:t>
      </w:r>
      <w:r w:rsidR="00C07F7B" w:rsidRPr="006950A0">
        <w:t xml:space="preserve"> </w:t>
      </w:r>
      <w:r w:rsidR="00BA035E" w:rsidRPr="006950A0">
        <w:t xml:space="preserve">to </w:t>
      </w:r>
      <w:r w:rsidRPr="00E411B2">
        <w:t xml:space="preserve">“fill in” the fields of a header from a </w:t>
      </w:r>
      <w:r>
        <w:t xml:space="preserve">network </w:t>
      </w:r>
      <w:r w:rsidRPr="00E411B2">
        <w:t>packet</w:t>
      </w:r>
      <w:r w:rsidR="00000C29">
        <w:t xml:space="preserve">, as described in Section </w:t>
      </w:r>
      <w:r w:rsidR="00000C29">
        <w:fldChar w:fldCharType="begin"/>
      </w:r>
      <w:r w:rsidR="00000C29">
        <w:instrText xml:space="preserve"> REF _Ref285973174 \r \h </w:instrText>
      </w:r>
      <w:r w:rsidR="00000C29">
        <w:fldChar w:fldCharType="separate"/>
      </w:r>
      <w:r w:rsidR="00C55925">
        <w:t>1</w:t>
      </w:r>
      <w:r w:rsidR="00C55925">
        <w:t>0</w:t>
      </w:r>
      <w:r w:rsidR="00C55925">
        <w:t>.8</w:t>
      </w:r>
      <w:r w:rsidR="00000C29">
        <w:fldChar w:fldCharType="end"/>
      </w:r>
      <w:r w:rsidR="001404B7">
        <w:t>.</w:t>
      </w:r>
      <w:commentRangeStart w:id="230"/>
      <w:r w:rsidR="001404B7">
        <w:t xml:space="preserve"> </w:t>
      </w:r>
      <w:commentRangeEnd w:id="230"/>
      <w:r w:rsidR="00692238">
        <w:rPr>
          <w:rStyle w:val="CommentReference"/>
        </w:rPr>
        <w:commentReference w:id="230"/>
      </w:r>
      <w:r w:rsidR="001404B7">
        <w:t>T</w:t>
      </w:r>
      <w:r w:rsidR="00143160">
        <w:t xml:space="preserve">he successful execution of an </w:t>
      </w:r>
      <w:r w:rsidR="00143160" w:rsidRPr="00E411B2">
        <w:rPr>
          <w:rFonts w:ascii="Consolas" w:hAnsi="Consolas"/>
        </w:rPr>
        <w:t>extract</w:t>
      </w:r>
      <w:r w:rsidR="00143160">
        <w:t xml:space="preserve"> </w:t>
      </w:r>
      <w:r w:rsidR="001404B7">
        <w:t xml:space="preserve">operation </w:t>
      </w:r>
      <w:r w:rsidR="00143160">
        <w:t>also set</w:t>
      </w:r>
      <w:r w:rsidR="006D3A6C">
        <w:t>s</w:t>
      </w:r>
      <w:r w:rsidR="00143160">
        <w:t xml:space="preserve"> the </w:t>
      </w:r>
      <w:r w:rsidR="00E72814">
        <w:t xml:space="preserve">validity </w:t>
      </w:r>
      <w:r w:rsidR="00143160">
        <w:t xml:space="preserve">bit of the extracted header to </w:t>
      </w:r>
      <w:r w:rsidR="00143160" w:rsidRPr="00A229BA">
        <w:rPr>
          <w:rFonts w:ascii="Consolas" w:hAnsi="Consolas"/>
          <w:b/>
        </w:rPr>
        <w:t>true</w:t>
      </w:r>
      <w:r w:rsidR="00143160">
        <w:t>.</w:t>
      </w:r>
    </w:p>
    <w:p w14:paraId="1239A532" w14:textId="5D0604AA" w:rsidR="00143160" w:rsidRPr="00E411B2" w:rsidRDefault="00143160" w:rsidP="00E411B2">
      <w:r>
        <w:t xml:space="preserve">Here is an example of an </w:t>
      </w:r>
      <w:r w:rsidR="00E8622F" w:rsidRPr="00DE4665">
        <w:t xml:space="preserve">IPv4 header with </w:t>
      </w:r>
      <w:r>
        <w:t xml:space="preserve">variable-sized </w:t>
      </w:r>
      <w:r w:rsidR="00E8622F" w:rsidRPr="00DE4665">
        <w:t>options</w:t>
      </w:r>
      <w:r>
        <w:t>:</w:t>
      </w:r>
    </w:p>
    <w:p w14:paraId="22221994" w14:textId="0752E174" w:rsidR="00E8622F" w:rsidRPr="009906A4" w:rsidRDefault="00E8622F" w:rsidP="00E411B2">
      <w:pPr>
        <w:keepLines/>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0D385E" w:rsidRPr="00A229BA">
        <w:rPr>
          <w:rFonts w:ascii="Consolas" w:hAnsi="Consolas"/>
          <w:color w:val="000000"/>
          <w:szCs w:val="20"/>
        </w:rPr>
        <w:t>I</w:t>
      </w:r>
      <w:r w:rsidRPr="00A229BA">
        <w:rPr>
          <w:rFonts w:ascii="Consolas" w:hAnsi="Consolas"/>
          <w:color w:val="000000"/>
          <w:szCs w:val="20"/>
        </w:rPr>
        <w:t>pv4_h {</w:t>
      </w:r>
      <w:r w:rsidR="00143160" w:rsidRPr="00A229BA">
        <w:rPr>
          <w:rFonts w:ascii="Consolas" w:hAnsi="Consolas"/>
          <w:color w:val="000000"/>
          <w:szCs w:val="20"/>
        </w:rPr>
        <w:br/>
      </w: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version;</w:t>
      </w:r>
    </w:p>
    <w:p w14:paraId="113BF545" w14:textId="57B9FB3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ihl;</w:t>
      </w:r>
    </w:p>
    <w:p w14:paraId="443D1BE0" w14:textId="5E47D580"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diffserv;</w:t>
      </w:r>
    </w:p>
    <w:p w14:paraId="776348F9" w14:textId="3B2D664A" w:rsidR="00E8622F" w:rsidRPr="009906A4" w:rsidRDefault="00E8622F" w:rsidP="00E411B2">
      <w:pPr>
        <w:keepLines/>
        <w:spacing w:before="0" w:after="0"/>
        <w:rPr>
          <w:rFonts w:ascii="Times" w:hAnsi="Times"/>
          <w:szCs w:val="20"/>
        </w:rPr>
      </w:pPr>
      <w:r w:rsidRPr="00A229BA">
        <w:rPr>
          <w:rFonts w:ascii="Consolas" w:hAnsi="Consolas"/>
          <w:color w:val="000000"/>
          <w:szCs w:val="20"/>
        </w:rPr>
        <w:lastRenderedPageBreak/>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totalLen;</w:t>
      </w:r>
    </w:p>
    <w:p w14:paraId="36F3682D" w14:textId="1B3603B1"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identification;</w:t>
      </w:r>
    </w:p>
    <w:p w14:paraId="32F05998" w14:textId="3CD2BC7B"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flags;</w:t>
      </w:r>
    </w:p>
    <w:p w14:paraId="49A9EE7D" w14:textId="25BD112C"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fragOffset;</w:t>
      </w:r>
    </w:p>
    <w:p w14:paraId="172F1C30" w14:textId="12900C1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ttl;</w:t>
      </w:r>
    </w:p>
    <w:p w14:paraId="05590AB3" w14:textId="687D7679"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protocol;</w:t>
      </w:r>
    </w:p>
    <w:p w14:paraId="43FC1D6A" w14:textId="47C9DE53"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p>
    <w:p w14:paraId="3A0141AD" w14:textId="2E8D9196"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srcAddr;</w:t>
      </w:r>
    </w:p>
    <w:p w14:paraId="65999250" w14:textId="14C3D722" w:rsidR="00000C29"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00000C29" w:rsidRPr="00A229BA">
        <w:rPr>
          <w:rFonts w:ascii="Consolas" w:hAnsi="Consolas"/>
          <w:color w:val="000000"/>
          <w:szCs w:val="20"/>
        </w:rPr>
        <w:br/>
        <w:t xml:space="preserve">   </w:t>
      </w:r>
      <w:r w:rsidR="00000C29"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803288">
        <w:rPr>
          <w:rFonts w:ascii="Consolas" w:hAnsi="Consolas"/>
          <w:color w:val="000000"/>
          <w:szCs w:val="20"/>
        </w:rPr>
        <w:t>320</w:t>
      </w:r>
      <w:r w:rsidR="006A52B7" w:rsidRPr="00A229BA">
        <w:rPr>
          <w:rFonts w:ascii="Consolas" w:hAnsi="Consolas"/>
          <w:color w:val="000000"/>
          <w:szCs w:val="20"/>
        </w:rPr>
        <w:t>&gt;</w:t>
      </w:r>
      <w:r w:rsidR="00000C29" w:rsidRPr="00A229BA">
        <w:rPr>
          <w:rFonts w:ascii="Consolas" w:hAnsi="Consolas"/>
          <w:color w:val="000000"/>
          <w:szCs w:val="20"/>
        </w:rPr>
        <w:t xml:space="preserve">  options;</w:t>
      </w:r>
    </w:p>
    <w:p w14:paraId="2FF3701D" w14:textId="77777777" w:rsidR="00E8622F"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w:t>
      </w:r>
    </w:p>
    <w:p w14:paraId="3B09DF29" w14:textId="6FF9AF66" w:rsidR="00E8622F" w:rsidRDefault="00193F17" w:rsidP="00E411B2">
      <w:pPr>
        <w:keepLines/>
      </w:pPr>
      <w:r>
        <w:t xml:space="preserve">As </w:t>
      </w:r>
      <w:r w:rsidR="00000C29">
        <w:t>discuss</w:t>
      </w:r>
      <w:r>
        <w:t>ed</w:t>
      </w:r>
      <w:r w:rsidR="00000C29">
        <w:t xml:space="preserve"> in Section </w:t>
      </w:r>
      <w:r w:rsidR="00000C29">
        <w:fldChar w:fldCharType="begin"/>
      </w:r>
      <w:r w:rsidR="00000C29">
        <w:instrText xml:space="preserve"> REF _Ref285972947 \r \h </w:instrText>
      </w:r>
      <w:r w:rsidR="00000C29">
        <w:fldChar w:fldCharType="separate"/>
      </w:r>
      <w:r w:rsidR="00C55925">
        <w:t>7.9</w:t>
      </w:r>
      <w:r w:rsidR="00000C29">
        <w:fldChar w:fldCharType="end"/>
      </w:r>
      <w:r w:rsidR="00000C29">
        <w:t xml:space="preserve">, headers that contain variable-length fields may need to be parsed in </w:t>
      </w:r>
      <w:r w:rsidR="000C2155">
        <w:t>multiple</w:t>
      </w:r>
      <w:r w:rsidR="00000C29">
        <w:t xml:space="preserve"> steps by being broken in</w:t>
      </w:r>
      <w:r>
        <w:t>to</w:t>
      </w:r>
      <w:r w:rsidR="00000C29">
        <w:t xml:space="preserve"> </w:t>
      </w:r>
      <w:r>
        <w:t xml:space="preserve">multiple </w:t>
      </w:r>
      <w:r w:rsidR="00000C29">
        <w:t>headers.</w:t>
      </w:r>
      <w:r w:rsidR="006533C0">
        <w:t xml:space="preserve"> </w:t>
      </w:r>
    </w:p>
    <w:p w14:paraId="10FF827E" w14:textId="4C5F5D5D" w:rsidR="00D7667F" w:rsidRDefault="00D7667F" w:rsidP="00395514">
      <w:pPr>
        <w:pStyle w:val="Heading3"/>
      </w:pPr>
      <w:bookmarkStart w:id="231" w:name="_Ref286403069"/>
      <w:bookmarkStart w:id="232" w:name="_Toc417920594"/>
      <w:bookmarkStart w:id="233" w:name="_Toc445830017"/>
      <w:bookmarkStart w:id="234" w:name="_Toc445799336"/>
      <w:r>
        <w:t xml:space="preserve">Header </w:t>
      </w:r>
      <w:r w:rsidR="006757AB">
        <w:t>stacks</w:t>
      </w:r>
      <w:bookmarkEnd w:id="231"/>
      <w:bookmarkEnd w:id="232"/>
      <w:bookmarkEnd w:id="233"/>
      <w:bookmarkEnd w:id="234"/>
    </w:p>
    <w:p w14:paraId="66FE7295" w14:textId="5CC8BF87" w:rsidR="00B82977" w:rsidRPr="00B82977" w:rsidRDefault="00D7667F" w:rsidP="00B82977">
      <w:r>
        <w:t xml:space="preserve">A header </w:t>
      </w:r>
      <w:r w:rsidR="006757AB">
        <w:t>stack</w:t>
      </w:r>
      <w:r>
        <w:t xml:space="preserve"> represents an array of headers.</w:t>
      </w:r>
      <w:r w:rsidR="00E8622F">
        <w:t xml:space="preserve"> </w:t>
      </w:r>
      <w:r w:rsidR="000C7781">
        <w:t>A header stack type is defined as:</w:t>
      </w:r>
    </w:p>
    <w:p w14:paraId="4A7EA0BC" w14:textId="77777777" w:rsidR="00B82977" w:rsidRPr="00254E38" w:rsidRDefault="00B82977" w:rsidP="002D0F38">
      <w:pPr>
        <w:pStyle w:val="Grammar"/>
      </w:pPr>
      <w:r w:rsidRPr="00254E38">
        <w:t>headerStackType</w:t>
      </w:r>
    </w:p>
    <w:p w14:paraId="76E927A2" w14:textId="1C687BB5" w:rsidR="00B82977" w:rsidRPr="00254E38" w:rsidRDefault="00B82977" w:rsidP="002D0F38">
      <w:pPr>
        <w:pStyle w:val="Grammar"/>
      </w:pPr>
      <w:r w:rsidRPr="00254E38">
        <w:t xml:space="preserve">    : typeName '[' </w:t>
      </w:r>
      <w:r w:rsidR="00803288">
        <w:t>expression</w:t>
      </w:r>
      <w:r w:rsidR="00803288" w:rsidRPr="00254E38">
        <w:t xml:space="preserve"> </w:t>
      </w:r>
      <w:r w:rsidRPr="00254E38">
        <w:t xml:space="preserve">']' </w:t>
      </w:r>
    </w:p>
    <w:p w14:paraId="69A25BCC" w14:textId="77777777" w:rsidR="00B82977" w:rsidRPr="00254E38" w:rsidRDefault="00B82977" w:rsidP="002D0F38">
      <w:pPr>
        <w:pStyle w:val="Grammar"/>
      </w:pPr>
      <w:r w:rsidRPr="00254E38">
        <w:t xml:space="preserve">    ;</w:t>
      </w:r>
    </w:p>
    <w:p w14:paraId="15411C4F" w14:textId="0CF32CEE" w:rsidR="00D96927" w:rsidRDefault="000C7781" w:rsidP="009906A4">
      <w:r>
        <w:t xml:space="preserve">where </w:t>
      </w:r>
      <w:r w:rsidR="007819CB" w:rsidRPr="000C2155">
        <w:rPr>
          <w:rFonts w:ascii="Consolas" w:hAnsi="Consolas"/>
        </w:rPr>
        <w:t>typeName</w:t>
      </w:r>
      <w:r w:rsidR="007819CB">
        <w:t xml:space="preserve"> </w:t>
      </w:r>
      <w:r>
        <w:t xml:space="preserve">is </w:t>
      </w:r>
      <w:r w:rsidR="00CD2B01">
        <w:t xml:space="preserve">the name of </w:t>
      </w:r>
      <w:r>
        <w:t>a header type</w:t>
      </w:r>
      <w:r w:rsidR="007819CB">
        <w:t>.</w:t>
      </w:r>
      <w:r>
        <w:t xml:space="preserve"> </w:t>
      </w:r>
      <w:r w:rsidR="00803288">
        <w:t xml:space="preserve">For a header stack </w:t>
      </w:r>
      <w:r w:rsidR="00803288" w:rsidRPr="007F56F5">
        <w:rPr>
          <w:rFonts w:ascii="Consolas" w:hAnsi="Consolas"/>
        </w:rPr>
        <w:t>H[</w:t>
      </w:r>
      <w:r w:rsidR="00803288" w:rsidRPr="007F56F5">
        <w:rPr>
          <w:i/>
        </w:rPr>
        <w:t>W</w:t>
      </w:r>
      <w:r w:rsidR="00803288" w:rsidRPr="007F56F5">
        <w:rPr>
          <w:rFonts w:ascii="Consolas" w:hAnsi="Consolas"/>
        </w:rPr>
        <w:t>]</w:t>
      </w:r>
      <w:r w:rsidR="00803288">
        <w:t xml:space="preserve"> </w:t>
      </w:r>
      <w:r w:rsidR="00803288" w:rsidRPr="002D0F38">
        <w:rPr>
          <w:i/>
        </w:rPr>
        <w:t>W</w:t>
      </w:r>
      <w:r w:rsidR="00803288">
        <w:t xml:space="preserve"> is the maximum defined size, and it must be a compile-time constant that evaluates to a positive integer. </w:t>
      </w:r>
      <w:r w:rsidR="00E8622F">
        <w:t xml:space="preserve">Nested </w:t>
      </w:r>
      <w:r w:rsidR="00692238">
        <w:t xml:space="preserve">header </w:t>
      </w:r>
      <w:r w:rsidR="00143160">
        <w:t>stacks</w:t>
      </w:r>
      <w:r w:rsidR="00E8622F">
        <w:t xml:space="preserve"> are not supported. </w:t>
      </w:r>
      <w:r w:rsidR="00143160">
        <w:t xml:space="preserve">At run-time a stack </w:t>
      </w:r>
      <w:r>
        <w:t>contain</w:t>
      </w:r>
      <w:r w:rsidR="006D3A6C">
        <w:t>s</w:t>
      </w:r>
      <w:r>
        <w:t xml:space="preserve"> </w:t>
      </w:r>
      <w:r w:rsidRPr="00A229BA">
        <w:rPr>
          <w:i/>
        </w:rPr>
        <w:t>W</w:t>
      </w:r>
      <w:r>
        <w:t xml:space="preserve"> values with type </w:t>
      </w:r>
      <w:r w:rsidR="007819CB" w:rsidRPr="000C2155">
        <w:rPr>
          <w:rFonts w:ascii="Consolas" w:hAnsi="Consolas"/>
        </w:rPr>
        <w:t>typeName</w:t>
      </w:r>
      <w:r w:rsidR="006D3A6C" w:rsidRPr="00A229BA">
        <w:t xml:space="preserve">, only some of which may be valid. </w:t>
      </w:r>
      <w:r>
        <w:t>Expressions manipulating</w:t>
      </w:r>
      <w:r w:rsidR="005502EA">
        <w:t xml:space="preserve"> header-stack</w:t>
      </w:r>
      <w:r>
        <w:t>s</w:t>
      </w:r>
      <w:r w:rsidR="005502EA">
        <w:t xml:space="preserve"> are discussed in Section </w:t>
      </w:r>
      <w:r w:rsidR="005502EA">
        <w:fldChar w:fldCharType="begin"/>
      </w:r>
      <w:r w:rsidR="005502EA">
        <w:instrText xml:space="preserve"> REF _Ref288308589 \r \h </w:instrText>
      </w:r>
      <w:r w:rsidR="005502EA">
        <w:fldChar w:fldCharType="separate"/>
      </w:r>
      <w:r w:rsidR="00C55925">
        <w:t>7.9</w:t>
      </w:r>
      <w:r w:rsidR="005502EA">
        <w:fldChar w:fldCharType="end"/>
      </w:r>
      <w:r w:rsidR="00DA457B">
        <w:t xml:space="preserve">; header-stack specific statements are discussed in Section </w:t>
      </w:r>
      <w:r w:rsidR="00DA457B">
        <w:fldChar w:fldCharType="begin"/>
      </w:r>
      <w:r w:rsidR="00DA457B">
        <w:instrText xml:space="preserve"> REF _Ref288308964 \r \h </w:instrText>
      </w:r>
      <w:r w:rsidR="00DA457B">
        <w:fldChar w:fldCharType="separate"/>
      </w:r>
      <w:r w:rsidR="00C55925">
        <w:t>11.1.1</w:t>
      </w:r>
      <w:r w:rsidR="00DA457B">
        <w:fldChar w:fldCharType="end"/>
      </w:r>
      <w:r w:rsidR="006A4228">
        <w:t xml:space="preserve">. </w:t>
      </w:r>
    </w:p>
    <w:p w14:paraId="3B84CF0A" w14:textId="5AC316DE" w:rsidR="00E8622F" w:rsidRDefault="00E8622F" w:rsidP="006950A0">
      <w:r>
        <w:t xml:space="preserve">For example, the </w:t>
      </w:r>
      <w:r w:rsidR="00690390">
        <w:t>declaration</w:t>
      </w:r>
      <w:r w:rsidR="00143160">
        <w:t>s</w:t>
      </w:r>
      <w:r w:rsidR="0069457D">
        <w:t xml:space="preserve"> below:</w:t>
      </w:r>
    </w:p>
    <w:p w14:paraId="58A59BF5" w14:textId="4C5FEB69" w:rsidR="0069457D" w:rsidRPr="00E411B2" w:rsidRDefault="0069457D" w:rsidP="006950A0">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M</w:t>
      </w:r>
      <w:r w:rsidRPr="00E411B2">
        <w:rPr>
          <w:rFonts w:ascii="Consolas" w:hAnsi="Consolas"/>
        </w:rPr>
        <w:t>pls_h {</w:t>
      </w:r>
      <w:r w:rsidRPr="00E411B2">
        <w:rPr>
          <w:rFonts w:ascii="Consolas" w:hAnsi="Consolas"/>
        </w:rPr>
        <w:br/>
        <w:t xml:space="preserve">    </w:t>
      </w:r>
      <w:r w:rsidR="006A52B7">
        <w:rPr>
          <w:rFonts w:ascii="Consolas" w:hAnsi="Consolas"/>
          <w:b/>
        </w:rPr>
        <w:t>bit</w:t>
      </w:r>
      <w:r w:rsidR="006A52B7" w:rsidRPr="00A229BA">
        <w:rPr>
          <w:rFonts w:ascii="Consolas" w:hAnsi="Consolas"/>
        </w:rPr>
        <w:t>&lt;</w:t>
      </w:r>
      <w:r w:rsidRPr="00E411B2">
        <w:rPr>
          <w:rFonts w:ascii="Consolas" w:hAnsi="Consolas"/>
        </w:rPr>
        <w:t>20</w:t>
      </w:r>
      <w:r w:rsidR="006A52B7">
        <w:rPr>
          <w:rFonts w:ascii="Consolas" w:hAnsi="Consolas"/>
        </w:rPr>
        <w:t>&gt;</w:t>
      </w:r>
      <w:r w:rsidRPr="00E411B2">
        <w:rPr>
          <w:rFonts w:ascii="Consolas" w:hAnsi="Consolas"/>
        </w:rPr>
        <w:t xml:space="preserve"> label;</w:t>
      </w:r>
      <w:r w:rsidRPr="00E411B2">
        <w:rPr>
          <w:rFonts w:ascii="Consolas" w:hAnsi="Consolas"/>
        </w:rPr>
        <w:br/>
      </w:r>
      <w:r w:rsidRPr="006950A0">
        <w:rPr>
          <w:rFonts w:ascii="Consolas" w:hAnsi="Consolas"/>
        </w:rPr>
        <w:t xml:space="preserve">    </w:t>
      </w:r>
      <w:r w:rsidR="006A52B7">
        <w:rPr>
          <w:rFonts w:ascii="Consolas" w:hAnsi="Consolas"/>
          <w:b/>
        </w:rPr>
        <w:t>bit</w:t>
      </w:r>
      <w:r w:rsidR="006A52B7" w:rsidRPr="00A229BA">
        <w:rPr>
          <w:rFonts w:ascii="Consolas" w:hAnsi="Consolas"/>
        </w:rPr>
        <w:t>&lt;</w:t>
      </w:r>
      <w:r w:rsidRPr="006950A0">
        <w:rPr>
          <w:rFonts w:ascii="Consolas" w:hAnsi="Consolas"/>
        </w:rPr>
        <w:t>3</w:t>
      </w:r>
      <w:r w:rsidR="006A52B7">
        <w:rPr>
          <w:rFonts w:ascii="Consolas" w:hAnsi="Consolas"/>
        </w:rPr>
        <w:t>&gt;</w:t>
      </w:r>
      <w:r w:rsidRPr="006950A0">
        <w:rPr>
          <w:rFonts w:ascii="Consolas" w:hAnsi="Consolas"/>
        </w:rPr>
        <w:t xml:space="preserve">  </w:t>
      </w:r>
      <w:r w:rsidRPr="00E411B2">
        <w:rPr>
          <w:rFonts w:ascii="Consolas" w:hAnsi="Consolas"/>
        </w:rPr>
        <w:t>tc;</w:t>
      </w:r>
      <w:r>
        <w:rPr>
          <w:rFonts w:ascii="Consolas" w:hAnsi="Consolas"/>
        </w:rPr>
        <w:br/>
      </w:r>
      <w:r w:rsidRPr="00E411B2">
        <w:rPr>
          <w:rFonts w:ascii="Consolas" w:hAnsi="Consolas"/>
        </w:rPr>
        <w:t xml:space="preserve">    </w:t>
      </w:r>
      <w:r w:rsidRPr="00A3325F">
        <w:rPr>
          <w:rFonts w:ascii="Consolas" w:hAnsi="Consolas"/>
          <w:b/>
        </w:rPr>
        <w:t>bit</w:t>
      </w:r>
      <w:r w:rsidRPr="00E411B2">
        <w:rPr>
          <w:rFonts w:ascii="Consolas" w:hAnsi="Consolas"/>
        </w:rPr>
        <w:t xml:space="preserve"> </w:t>
      </w:r>
      <w:r>
        <w:rPr>
          <w:rFonts w:ascii="Consolas" w:hAnsi="Consolas"/>
        </w:rPr>
        <w:t xml:space="preserve">    </w:t>
      </w:r>
      <w:r w:rsidRPr="00E411B2">
        <w:rPr>
          <w:rFonts w:ascii="Consolas" w:hAnsi="Consolas"/>
        </w:rPr>
        <w:t>bos;</w:t>
      </w:r>
      <w:r>
        <w:rPr>
          <w:rFonts w:ascii="Consolas" w:hAnsi="Consolas"/>
        </w:rPr>
        <w:br/>
      </w:r>
      <w:r w:rsidRPr="00E411B2">
        <w:rPr>
          <w:rFonts w:ascii="Consolas" w:hAnsi="Consolas"/>
        </w:rPr>
        <w:t xml:space="preserve">    </w:t>
      </w:r>
      <w:r w:rsidR="006A52B7">
        <w:rPr>
          <w:rFonts w:ascii="Consolas" w:hAnsi="Consolas"/>
          <w:b/>
        </w:rPr>
        <w:t>bit</w:t>
      </w:r>
      <w:r w:rsidR="006A52B7" w:rsidRPr="00A229BA">
        <w:rPr>
          <w:rFonts w:ascii="Consolas" w:hAnsi="Consolas"/>
        </w:rPr>
        <w:t>&lt;</w:t>
      </w:r>
      <w:r>
        <w:rPr>
          <w:rFonts w:ascii="Consolas" w:hAnsi="Consolas"/>
        </w:rPr>
        <w:t>8</w:t>
      </w:r>
      <w:r w:rsidR="006A52B7">
        <w:rPr>
          <w:rFonts w:ascii="Consolas" w:hAnsi="Consolas"/>
        </w:rPr>
        <w:t>&gt;</w:t>
      </w:r>
      <w:r>
        <w:rPr>
          <w:rFonts w:ascii="Consolas" w:hAnsi="Consolas"/>
        </w:rPr>
        <w:t xml:space="preserve">  </w:t>
      </w:r>
      <w:r w:rsidRPr="00E411B2">
        <w:rPr>
          <w:rFonts w:ascii="Consolas" w:hAnsi="Consolas"/>
        </w:rPr>
        <w:t>ttl</w:t>
      </w:r>
      <w:r>
        <w:rPr>
          <w:rFonts w:ascii="Consolas" w:hAnsi="Consolas"/>
        </w:rPr>
        <w:t>;</w:t>
      </w:r>
      <w:r>
        <w:rPr>
          <w:rFonts w:ascii="Consolas" w:hAnsi="Consolas"/>
        </w:rPr>
        <w:br/>
      </w:r>
      <w:r w:rsidRPr="00E411B2">
        <w:rPr>
          <w:rFonts w:ascii="Consolas" w:hAnsi="Consolas"/>
        </w:rPr>
        <w:t xml:space="preserve">} </w:t>
      </w:r>
    </w:p>
    <w:p w14:paraId="71079190" w14:textId="16D6EF5E" w:rsidR="00E8622F" w:rsidRDefault="000D385E">
      <w:pPr>
        <w:rPr>
          <w:rFonts w:ascii="Consolas" w:hAnsi="Consolas"/>
        </w:rPr>
      </w:pPr>
      <w:r>
        <w:rPr>
          <w:rFonts w:ascii="Consolas" w:hAnsi="Consolas"/>
        </w:rPr>
        <w:t>M</w:t>
      </w:r>
      <w:r w:rsidR="00925F83">
        <w:rPr>
          <w:rFonts w:ascii="Consolas" w:hAnsi="Consolas"/>
        </w:rPr>
        <w:t>pls_</w:t>
      </w:r>
      <w:proofErr w:type="gramStart"/>
      <w:r w:rsidR="00925F83">
        <w:rPr>
          <w:rFonts w:ascii="Consolas" w:hAnsi="Consolas"/>
        </w:rPr>
        <w:t>h[</w:t>
      </w:r>
      <w:proofErr w:type="gramEnd"/>
      <w:r w:rsidR="00925F83">
        <w:rPr>
          <w:rFonts w:ascii="Consolas" w:hAnsi="Consolas"/>
        </w:rPr>
        <w:t>10] mpls_vec</w:t>
      </w:r>
      <w:r w:rsidR="0069457D">
        <w:rPr>
          <w:rFonts w:ascii="Consolas" w:hAnsi="Consolas"/>
        </w:rPr>
        <w:t>;</w:t>
      </w:r>
    </w:p>
    <w:p w14:paraId="0EC31826" w14:textId="6F5E842D" w:rsidR="0069457D" w:rsidRDefault="0069457D">
      <w:r>
        <w:t xml:space="preserve">introduce a header stack called </w:t>
      </w:r>
      <w:r w:rsidRPr="00E411B2">
        <w:rPr>
          <w:rFonts w:ascii="Consolas" w:hAnsi="Consolas"/>
        </w:rPr>
        <w:t>mpls_vec</w:t>
      </w:r>
      <w:r w:rsidR="000669B2">
        <w:t xml:space="preserve"> containing </w:t>
      </w:r>
      <w:r>
        <w:t>10 entries</w:t>
      </w:r>
      <w:r w:rsidR="00143160">
        <w:t>, each of type</w:t>
      </w:r>
      <w:r w:rsidR="007F1F5E">
        <w:t xml:space="preserve"> </w:t>
      </w:r>
      <w:r w:rsidR="00D56EA8">
        <w:rPr>
          <w:rFonts w:ascii="Consolas" w:hAnsi="Consolas"/>
        </w:rPr>
        <w:t>M</w:t>
      </w:r>
      <w:r w:rsidRPr="00E411B2">
        <w:rPr>
          <w:rFonts w:ascii="Consolas" w:hAnsi="Consolas"/>
        </w:rPr>
        <w:t>pls_h</w:t>
      </w:r>
      <w:r>
        <w:t>.</w:t>
      </w:r>
    </w:p>
    <w:p w14:paraId="19122FCD" w14:textId="77777777" w:rsidR="00BB28F7" w:rsidRDefault="00BB28F7" w:rsidP="00395514">
      <w:pPr>
        <w:pStyle w:val="Heading3"/>
      </w:pPr>
      <w:bookmarkStart w:id="235" w:name="_Toc417920595"/>
      <w:bookmarkStart w:id="236" w:name="_Toc445830018"/>
      <w:bookmarkStart w:id="237" w:name="_Toc445799337"/>
      <w:r>
        <w:t>Struct types</w:t>
      </w:r>
      <w:bookmarkEnd w:id="235"/>
      <w:bookmarkEnd w:id="236"/>
      <w:bookmarkEnd w:id="237"/>
    </w:p>
    <w:p w14:paraId="69C07CA0" w14:textId="0576A1D6" w:rsidR="00BB28F7" w:rsidRDefault="000F5E36" w:rsidP="00BB28F7">
      <w:r>
        <w:t xml:space="preserve">P4 </w:t>
      </w:r>
      <w:r w:rsidRPr="000669B2">
        <w:rPr>
          <w:rFonts w:ascii="Consolas" w:hAnsi="Consolas"/>
          <w:b/>
        </w:rPr>
        <w:t>struct</w:t>
      </w:r>
      <w:r w:rsidR="00BB28F7">
        <w:t xml:space="preserve"> </w:t>
      </w:r>
      <w:r>
        <w:t xml:space="preserve">types </w:t>
      </w:r>
      <w:r w:rsidR="00BB28F7">
        <w:t>are similar to C</w:t>
      </w:r>
      <w:r w:rsidR="00704427">
        <w:t>/C++</w:t>
      </w:r>
      <w:r w:rsidR="00BB28F7">
        <w:t xml:space="preserve"> </w:t>
      </w:r>
      <w:r w:rsidR="00BB28F7" w:rsidRPr="002378DA">
        <w:rPr>
          <w:rFonts w:ascii="Consolas" w:hAnsi="Consolas"/>
        </w:rPr>
        <w:t>struct</w:t>
      </w:r>
      <w:r w:rsidR="00BB28F7">
        <w:t xml:space="preserve"> types.  They are </w:t>
      </w:r>
      <w:r>
        <w:t>defined with the following syntax</w:t>
      </w:r>
      <w:r w:rsidR="00BB28F7">
        <w:t>:</w:t>
      </w:r>
    </w:p>
    <w:p w14:paraId="285B3A8E" w14:textId="77777777" w:rsidR="00B82977" w:rsidRPr="00254E38" w:rsidRDefault="00B82977" w:rsidP="002D0F38">
      <w:pPr>
        <w:pStyle w:val="Grammar"/>
      </w:pPr>
      <w:r w:rsidRPr="00254E38">
        <w:t>structTypeDeclaration</w:t>
      </w:r>
    </w:p>
    <w:p w14:paraId="4EE234FF" w14:textId="77777777" w:rsidR="00B82977" w:rsidRPr="00254E38" w:rsidRDefault="00B82977" w:rsidP="002D0F38">
      <w:pPr>
        <w:pStyle w:val="Grammar"/>
      </w:pPr>
      <w:r w:rsidRPr="00254E38">
        <w:t xml:space="preserve">    : optAnnotations STRUCT name '{' structFieldList '}'</w:t>
      </w:r>
    </w:p>
    <w:p w14:paraId="57180B8D" w14:textId="77777777" w:rsidR="00B82977" w:rsidRPr="00254E38" w:rsidRDefault="00B82977" w:rsidP="002D0F38">
      <w:pPr>
        <w:pStyle w:val="Grammar"/>
      </w:pPr>
      <w:r w:rsidRPr="00254E38">
        <w:t xml:space="preserve">    ;</w:t>
      </w:r>
    </w:p>
    <w:p w14:paraId="1777CE0F" w14:textId="2B6645E6" w:rsidR="00BB28F7" w:rsidRDefault="00422DB8" w:rsidP="00BB28F7">
      <w:r w:rsidRPr="00A3325F">
        <w:t xml:space="preserve">This </w:t>
      </w:r>
      <w:r w:rsidR="00690390">
        <w:t>declaration</w:t>
      </w:r>
      <w:r w:rsidRPr="00A3325F">
        <w:t xml:space="preserve"> introduces a new type with the specified name in the local scope.</w:t>
      </w:r>
      <w:r>
        <w:rPr>
          <w:rFonts w:ascii="Consolas" w:hAnsi="Consolas"/>
        </w:rPr>
        <w:t xml:space="preserve"> </w:t>
      </w:r>
      <w:r w:rsidR="000F5E36" w:rsidRPr="00E411B2">
        <w:t>An empty</w:t>
      </w:r>
      <w:r w:rsidR="000F5E36">
        <w:rPr>
          <w:rFonts w:ascii="Consolas" w:hAnsi="Consolas"/>
        </w:rPr>
        <w:t xml:space="preserve"> </w:t>
      </w:r>
      <w:r w:rsidR="000F5E36" w:rsidRPr="00A229BA">
        <w:rPr>
          <w:rFonts w:ascii="Consolas" w:hAnsi="Consolas"/>
          <w:b/>
        </w:rPr>
        <w:t>struct</w:t>
      </w:r>
      <w:r w:rsidR="000F5E36">
        <w:rPr>
          <w:rFonts w:ascii="Consolas" w:hAnsi="Consolas"/>
        </w:rPr>
        <w:t xml:space="preserve"> </w:t>
      </w:r>
      <w:r w:rsidR="000F5E36" w:rsidRPr="006950A0">
        <w:t>is</w:t>
      </w:r>
      <w:r w:rsidR="000F5E36" w:rsidRPr="00E411B2">
        <w:t xml:space="preserve"> legal.</w:t>
      </w:r>
    </w:p>
    <w:p w14:paraId="5A9010EF" w14:textId="7C573130" w:rsidR="00A55F5F" w:rsidRDefault="00A55F5F" w:rsidP="00BB28F7">
      <w:r>
        <w:t xml:space="preserve">For example, the structure </w:t>
      </w:r>
      <w:r w:rsidR="00476258" w:rsidRPr="00A3325F">
        <w:rPr>
          <w:rFonts w:ascii="Consolas" w:hAnsi="Consolas"/>
        </w:rPr>
        <w:t>parsed_headers</w:t>
      </w:r>
      <w:r w:rsidR="00476258">
        <w:t xml:space="preserve"> below </w:t>
      </w:r>
      <w:proofErr w:type="gramStart"/>
      <w:r>
        <w:t>contains</w:t>
      </w:r>
      <w:proofErr w:type="gramEnd"/>
      <w:r>
        <w:t xml:space="preserve"> the headers supported by a simple parser:</w:t>
      </w:r>
    </w:p>
    <w:p w14:paraId="258E364F" w14:textId="5E27E8A3" w:rsidR="00D747CD" w:rsidRDefault="00D747CD" w:rsidP="00BB28F7">
      <w:pPr>
        <w:rPr>
          <w:rFonts w:ascii="Consolas" w:hAnsi="Consolas"/>
        </w:rPr>
      </w:pPr>
      <w:r w:rsidRPr="00A3325F">
        <w:rPr>
          <w:rFonts w:ascii="Consolas" w:hAnsi="Consolas"/>
          <w:b/>
        </w:rPr>
        <w:lastRenderedPageBreak/>
        <w:t>header</w:t>
      </w:r>
      <w:r>
        <w:rPr>
          <w:rFonts w:ascii="Consolas" w:hAnsi="Consolas"/>
        </w:rPr>
        <w:t xml:space="preserve"> </w:t>
      </w:r>
      <w:r w:rsidR="000D385E">
        <w:rPr>
          <w:rFonts w:ascii="Consolas" w:hAnsi="Consolas"/>
        </w:rPr>
        <w:t>T</w:t>
      </w:r>
      <w:r>
        <w:rPr>
          <w:rFonts w:ascii="Consolas" w:hAnsi="Consolas"/>
        </w:rPr>
        <w:t>cp_h { … }</w:t>
      </w:r>
      <w:r>
        <w:rPr>
          <w:rFonts w:ascii="Consolas" w:hAnsi="Consolas"/>
        </w:rPr>
        <w:br/>
      </w:r>
      <w:r w:rsidRPr="00A3325F">
        <w:rPr>
          <w:rFonts w:ascii="Consolas" w:hAnsi="Consolas"/>
          <w:b/>
        </w:rPr>
        <w:t>header</w:t>
      </w:r>
      <w:r>
        <w:rPr>
          <w:rFonts w:ascii="Consolas" w:hAnsi="Consolas"/>
        </w:rPr>
        <w:t xml:space="preserve"> </w:t>
      </w:r>
      <w:r w:rsidR="000D385E">
        <w:rPr>
          <w:rFonts w:ascii="Consolas" w:hAnsi="Consolas"/>
        </w:rPr>
        <w:t>U</w:t>
      </w:r>
      <w:r>
        <w:rPr>
          <w:rFonts w:ascii="Consolas" w:hAnsi="Consolas"/>
        </w:rPr>
        <w:t xml:space="preserve">dp_h { … } </w:t>
      </w:r>
    </w:p>
    <w:p w14:paraId="0A927D78" w14:textId="18019FBF" w:rsidR="00A55F5F" w:rsidRDefault="00A55F5F" w:rsidP="00BB28F7">
      <w:pPr>
        <w:rPr>
          <w:rFonts w:ascii="Consolas" w:hAnsi="Consolas"/>
        </w:rPr>
      </w:pPr>
      <w:r w:rsidRPr="00A3325F">
        <w:rPr>
          <w:rFonts w:ascii="Consolas" w:hAnsi="Consolas"/>
          <w:b/>
        </w:rPr>
        <w:t>struct</w:t>
      </w:r>
      <w:r w:rsidRPr="00A3325F">
        <w:rPr>
          <w:rFonts w:ascii="Consolas" w:hAnsi="Consolas"/>
        </w:rPr>
        <w:t xml:space="preserve"> </w:t>
      </w:r>
      <w:r w:rsidR="000D385E">
        <w:rPr>
          <w:rFonts w:ascii="Consolas" w:hAnsi="Consolas"/>
        </w:rPr>
        <w:t>P</w:t>
      </w:r>
      <w:r w:rsidR="00067309">
        <w:rPr>
          <w:rFonts w:ascii="Consolas" w:hAnsi="Consolas"/>
        </w:rPr>
        <w:t xml:space="preserve">arsed_headers </w:t>
      </w:r>
      <w:r w:rsidRPr="00A3325F">
        <w:rPr>
          <w:rFonts w:ascii="Consolas" w:hAnsi="Consolas"/>
        </w:rPr>
        <w:t>{</w:t>
      </w:r>
      <w:r>
        <w:rPr>
          <w:rFonts w:ascii="Consolas" w:hAnsi="Consolas"/>
        </w:rPr>
        <w:br/>
        <w:t xml:space="preserve">    </w:t>
      </w:r>
      <w:r w:rsidR="000D385E">
        <w:rPr>
          <w:rFonts w:ascii="Consolas" w:hAnsi="Consolas"/>
        </w:rPr>
        <w:t>E</w:t>
      </w:r>
      <w:r>
        <w:rPr>
          <w:rFonts w:ascii="Consolas" w:hAnsi="Consolas"/>
        </w:rPr>
        <w:t>thernet_h ethernet;</w:t>
      </w:r>
      <w:r>
        <w:rPr>
          <w:rFonts w:ascii="Consolas" w:hAnsi="Consolas"/>
        </w:rPr>
        <w:br/>
        <w:t xml:space="preserve">    </w:t>
      </w:r>
      <w:r w:rsidR="000D385E">
        <w:rPr>
          <w:rFonts w:ascii="Consolas" w:hAnsi="Consolas"/>
        </w:rPr>
        <w:t>I</w:t>
      </w:r>
      <w:r>
        <w:rPr>
          <w:rFonts w:ascii="Consolas" w:hAnsi="Consolas"/>
        </w:rPr>
        <w:t>p_h       ip;</w:t>
      </w:r>
      <w:r>
        <w:rPr>
          <w:rFonts w:ascii="Consolas" w:hAnsi="Consolas"/>
        </w:rPr>
        <w:br/>
      </w:r>
      <w:r w:rsidR="00B82977">
        <w:rPr>
          <w:rFonts w:ascii="Consolas" w:hAnsi="Consolas"/>
        </w:rPr>
        <w:t xml:space="preserve">    Tcp_h      tcp;</w:t>
      </w:r>
      <w:r w:rsidR="00B82977">
        <w:rPr>
          <w:rFonts w:ascii="Consolas" w:hAnsi="Consolas"/>
        </w:rPr>
        <w:br/>
        <w:t xml:space="preserve">    Udp_h      udp;</w:t>
      </w:r>
      <w:r w:rsidR="00B82977">
        <w:rPr>
          <w:rFonts w:ascii="Consolas" w:hAnsi="Consolas"/>
        </w:rPr>
        <w:br/>
      </w:r>
      <w:r w:rsidRPr="00A3325F">
        <w:rPr>
          <w:rFonts w:ascii="Consolas" w:hAnsi="Consolas"/>
        </w:rPr>
        <w:t>}</w:t>
      </w:r>
    </w:p>
    <w:p w14:paraId="7EC14E59" w14:textId="77777777" w:rsidR="00676E48" w:rsidRDefault="00676E48" w:rsidP="00395514">
      <w:pPr>
        <w:pStyle w:val="Heading3"/>
      </w:pPr>
      <w:bookmarkStart w:id="238" w:name="_Toc417920596"/>
      <w:bookmarkStart w:id="239" w:name="_Ref445647207"/>
      <w:bookmarkStart w:id="240" w:name="_Toc445830019"/>
      <w:bookmarkStart w:id="241" w:name="_Toc445799338"/>
      <w:bookmarkStart w:id="242" w:name="_Ref287167851"/>
      <w:r>
        <w:t>Tuple types</w:t>
      </w:r>
      <w:bookmarkEnd w:id="238"/>
      <w:bookmarkEnd w:id="239"/>
      <w:bookmarkEnd w:id="240"/>
      <w:bookmarkEnd w:id="241"/>
    </w:p>
    <w:p w14:paraId="2C60203B" w14:textId="4EC5E855" w:rsidR="00676E48" w:rsidRDefault="00676E48" w:rsidP="00A229BA">
      <w:r>
        <w:t xml:space="preserve">A tuple is similar to a </w:t>
      </w:r>
      <w:r w:rsidRPr="00A229BA">
        <w:rPr>
          <w:rFonts w:ascii="Consolas" w:hAnsi="Consolas"/>
          <w:b/>
        </w:rPr>
        <w:t>struct</w:t>
      </w:r>
      <w:r w:rsidR="00725B53">
        <w:t xml:space="preserve">, in that it holds multiple </w:t>
      </w:r>
      <w:r>
        <w:t xml:space="preserve">values. Unlike a </w:t>
      </w:r>
      <w:r w:rsidRPr="00A229BA">
        <w:rPr>
          <w:rFonts w:ascii="Consolas" w:hAnsi="Consolas"/>
          <w:b/>
        </w:rPr>
        <w:t>struct</w:t>
      </w:r>
      <w:r w:rsidR="00BD523D" w:rsidRPr="00BD523D">
        <w:t xml:space="preserve"> types,</w:t>
      </w:r>
      <w:r>
        <w:t xml:space="preserve"> tuples types cannot be defined explicitly, they have no names and no named fields</w:t>
      </w:r>
      <w:r w:rsidR="00864F4A">
        <w:t>. Tuple types are synthesized by the compiler internally</w:t>
      </w:r>
      <w:r>
        <w:t xml:space="preserve">. We denote a the type of tuples with n component types </w:t>
      </w:r>
      <w:r>
        <w:rPr>
          <w:rFonts w:ascii="Consolas" w:hAnsi="Consolas"/>
          <w:i/>
        </w:rPr>
        <w:t>T1</w:t>
      </w:r>
      <w:r w:rsidRPr="00E411B2">
        <w:rPr>
          <w:rFonts w:ascii="Consolas" w:hAnsi="Consolas"/>
          <w:i/>
        </w:rPr>
        <w:t>, …, Tn</w:t>
      </w:r>
      <w:r>
        <w:t xml:space="preserve"> by </w:t>
      </w:r>
      <w:r w:rsidRPr="00E411B2">
        <w:rPr>
          <w:rFonts w:ascii="Consolas" w:hAnsi="Consolas"/>
        </w:rPr>
        <w:t>tuple&lt;</w:t>
      </w:r>
      <w:r w:rsidRPr="00E411B2">
        <w:rPr>
          <w:rFonts w:ascii="Consolas" w:hAnsi="Consolas"/>
          <w:i/>
        </w:rPr>
        <w:t>T</w:t>
      </w:r>
      <w:proofErr w:type="gramStart"/>
      <w:r w:rsidRPr="00E411B2">
        <w:rPr>
          <w:rFonts w:ascii="Consolas" w:hAnsi="Consolas"/>
          <w:i/>
        </w:rPr>
        <w:t>1,…</w:t>
      </w:r>
      <w:proofErr w:type="gramEnd"/>
      <w:r w:rsidRPr="00E411B2">
        <w:rPr>
          <w:rFonts w:ascii="Consolas" w:hAnsi="Consolas"/>
          <w:i/>
        </w:rPr>
        <w:t>, Tn</w:t>
      </w:r>
      <w:r w:rsidRPr="00E411B2">
        <w:rPr>
          <w:rFonts w:ascii="Consolas" w:hAnsi="Consolas"/>
        </w:rPr>
        <w:t>&gt;.</w:t>
      </w:r>
      <w:r>
        <w:rPr>
          <w:rFonts w:ascii="Consolas" w:hAnsi="Consolas"/>
        </w:rPr>
        <w:t xml:space="preserve"> </w:t>
      </w:r>
      <w:r w:rsidRPr="00280B0E">
        <w:t>Please note that this is not P4 syntax</w:t>
      </w:r>
      <w:r>
        <w:t>, it is just a notation that we use in this document to simplify the explanations</w:t>
      </w:r>
      <w:r w:rsidRPr="00280B0E">
        <w:t>.</w:t>
      </w:r>
      <w:r w:rsidR="00B22B41">
        <w:t xml:space="preserve"> Operations that manipulate tuple types are described in Section </w:t>
      </w:r>
      <w:r w:rsidR="00B22B41">
        <w:fldChar w:fldCharType="begin"/>
      </w:r>
      <w:r w:rsidR="00B22B41">
        <w:instrText xml:space="preserve"> REF _Ref445809907 \r \h </w:instrText>
      </w:r>
      <w:r w:rsidR="00B22B41">
        <w:fldChar w:fldCharType="separate"/>
      </w:r>
      <w:r w:rsidR="00B22B41">
        <w:t>7.9</w:t>
      </w:r>
      <w:r w:rsidR="00B22B41">
        <w:fldChar w:fldCharType="end"/>
      </w:r>
      <w:r w:rsidR="00B22B41">
        <w:t>.</w:t>
      </w:r>
    </w:p>
    <w:p w14:paraId="352ED63E" w14:textId="0FDD78A5" w:rsidR="00624AF4" w:rsidRDefault="00624AF4" w:rsidP="00624AF4">
      <w:pPr>
        <w:pStyle w:val="Heading3"/>
      </w:pPr>
      <w:bookmarkStart w:id="243" w:name="_Ref445811997"/>
      <w:bookmarkStart w:id="244" w:name="_Toc445830020"/>
      <w:bookmarkStart w:id="245" w:name="_Toc445799339"/>
      <w:bookmarkStart w:id="246" w:name="_Toc417920599"/>
      <w:bookmarkEnd w:id="242"/>
      <w:r>
        <w:t>S</w:t>
      </w:r>
      <w:r w:rsidR="009A64EE">
        <w:t>et types</w:t>
      </w:r>
      <w:bookmarkEnd w:id="243"/>
      <w:bookmarkEnd w:id="244"/>
      <w:bookmarkEnd w:id="245"/>
    </w:p>
    <w:p w14:paraId="7585894D" w14:textId="55975016" w:rsidR="009A64EE" w:rsidRPr="009A64EE" w:rsidRDefault="00624AF4" w:rsidP="009A64EE">
      <w:r w:rsidRPr="00624AF4">
        <w:rPr>
          <w:rFonts w:ascii="Consolas" w:hAnsi="Consolas" w:cs="Consolas"/>
        </w:rPr>
        <w:t>set&lt;T&gt;</w:t>
      </w:r>
      <w:r>
        <w:t xml:space="preserve"> is a type that describes </w:t>
      </w:r>
      <w:r w:rsidRPr="00624AF4">
        <w:rPr>
          <w:b/>
          <w:i/>
        </w:rPr>
        <w:t>sets</w:t>
      </w:r>
      <w:r>
        <w:t xml:space="preserve"> of values of type </w:t>
      </w:r>
      <w:r w:rsidRPr="00624AF4">
        <w:rPr>
          <w:rFonts w:ascii="Consolas" w:hAnsi="Consolas" w:cs="Consolas"/>
        </w:rPr>
        <w:t>T</w:t>
      </w:r>
      <w:r>
        <w:t>.  Set types can only appear in restricted contexts in P4 programs</w:t>
      </w:r>
      <w:r w:rsidR="005F5A45">
        <w:t xml:space="preserve">. For example, the range expression </w:t>
      </w:r>
      <w:r w:rsidR="007278F2">
        <w:t>8w</w:t>
      </w:r>
      <w:r w:rsidR="005F5A45" w:rsidRPr="002D0F38">
        <w:rPr>
          <w:rFonts w:ascii="Consolas" w:hAnsi="Consolas"/>
        </w:rPr>
        <w:t>5</w:t>
      </w:r>
      <w:proofErr w:type="gramStart"/>
      <w:r w:rsidR="005F5A45" w:rsidRPr="002D0F38">
        <w:rPr>
          <w:rFonts w:ascii="Consolas" w:hAnsi="Consolas"/>
        </w:rPr>
        <w:t xml:space="preserve"> ..</w:t>
      </w:r>
      <w:proofErr w:type="gramEnd"/>
      <w:r w:rsidR="005F5A45" w:rsidRPr="002D0F38">
        <w:rPr>
          <w:rFonts w:ascii="Consolas" w:hAnsi="Consolas"/>
        </w:rPr>
        <w:t xml:space="preserve"> </w:t>
      </w:r>
      <w:r w:rsidR="007278F2">
        <w:rPr>
          <w:rFonts w:ascii="Consolas" w:hAnsi="Consolas"/>
        </w:rPr>
        <w:t>8w</w:t>
      </w:r>
      <w:r w:rsidR="005F5A45" w:rsidRPr="002D0F38">
        <w:rPr>
          <w:rFonts w:ascii="Consolas" w:hAnsi="Consolas"/>
        </w:rPr>
        <w:t>8</w:t>
      </w:r>
      <w:r w:rsidR="005F5A45" w:rsidRPr="002D0F38">
        <w:t xml:space="preserve"> desc</w:t>
      </w:r>
      <w:r w:rsidR="005F5A45">
        <w:t>ribes a set cont</w:t>
      </w:r>
      <w:r w:rsidR="007278F2">
        <w:t>aining the 8-bit numbers 5, 6, 7 and 8</w:t>
      </w:r>
      <w:r w:rsidR="005F5A45">
        <w:t xml:space="preserve">; it can be used as a label in a </w:t>
      </w:r>
      <w:r w:rsidR="005F5A45" w:rsidRPr="002D0F38">
        <w:rPr>
          <w:rFonts w:ascii="Consolas" w:hAnsi="Consolas"/>
          <w:b/>
        </w:rPr>
        <w:t>select</w:t>
      </w:r>
      <w:r w:rsidR="005F5A45" w:rsidRPr="002D0F38">
        <w:t xml:space="preserve"> expression</w:t>
      </w:r>
      <w:r w:rsidR="005F5A45">
        <w:t xml:space="preserve">, matching any </w:t>
      </w:r>
      <w:r w:rsidR="007278F2">
        <w:t>value</w:t>
      </w:r>
      <w:r w:rsidR="005F5A45">
        <w:t xml:space="preserve"> in this range</w:t>
      </w:r>
      <w:r>
        <w:t>. Set types cannot be name</w:t>
      </w:r>
      <w:r w:rsidR="005537CD">
        <w:t>d or declared by P4 programmers, they are only synthesized by the compiler internally.</w:t>
      </w:r>
      <w:r w:rsidR="00B22B41">
        <w:t xml:space="preserve"> Expressions with set types are described in Section </w:t>
      </w:r>
      <w:r w:rsidR="00B22B41">
        <w:fldChar w:fldCharType="begin"/>
      </w:r>
      <w:r w:rsidR="00B22B41">
        <w:instrText xml:space="preserve"> REF _Ref445809883 \r \h </w:instrText>
      </w:r>
      <w:r w:rsidR="00B22B41">
        <w:fldChar w:fldCharType="separate"/>
      </w:r>
      <w:r w:rsidR="00B22B41">
        <w:t>7.11</w:t>
      </w:r>
      <w:r w:rsidR="00B22B41">
        <w:fldChar w:fldCharType="end"/>
      </w:r>
      <w:r w:rsidR="00B22B41">
        <w:t>.</w:t>
      </w:r>
    </w:p>
    <w:p w14:paraId="499B8D4D" w14:textId="5A6E1497" w:rsidR="00E81BA9" w:rsidRDefault="00E81BA9" w:rsidP="00395514">
      <w:pPr>
        <w:pStyle w:val="Heading3"/>
      </w:pPr>
      <w:bookmarkStart w:id="247" w:name="_Toc445830021"/>
      <w:bookmarkStart w:id="248" w:name="_Toc445799340"/>
      <w:r>
        <w:t>Function types</w:t>
      </w:r>
      <w:bookmarkEnd w:id="246"/>
      <w:bookmarkEnd w:id="247"/>
      <w:bookmarkEnd w:id="248"/>
    </w:p>
    <w:p w14:paraId="7F048DFD" w14:textId="69722510" w:rsidR="00E81BA9" w:rsidRDefault="00E81BA9">
      <w:r>
        <w:t xml:space="preserve">Currently function types cannot be created explicitly in P4 programs; they are created by the P4 compiler internally to represent the type of a function, procedure, </w:t>
      </w:r>
      <w:r w:rsidR="00B94F84">
        <w:t xml:space="preserve">or </w:t>
      </w:r>
      <w:r>
        <w:t>method</w:t>
      </w:r>
      <w:r w:rsidR="00B94F84">
        <w:t xml:space="preserve"> </w:t>
      </w:r>
      <w:r w:rsidR="00B22B41">
        <w:t>for</w:t>
      </w:r>
      <w:r w:rsidR="00B94F84">
        <w:t xml:space="preserve"> type-checking</w:t>
      </w:r>
      <w:r>
        <w:t xml:space="preserve">. We </w:t>
      </w:r>
      <w:r w:rsidR="00763B72">
        <w:t xml:space="preserve">also </w:t>
      </w:r>
      <w:r>
        <w:t xml:space="preserve">call the type of a function its </w:t>
      </w:r>
      <w:r w:rsidRPr="00280B0E">
        <w:rPr>
          <w:i/>
        </w:rPr>
        <w:t>signature</w:t>
      </w:r>
      <w:r>
        <w:t>.</w:t>
      </w:r>
      <w:r w:rsidR="00E9001A">
        <w:t xml:space="preserve"> Libraries can contain </w:t>
      </w:r>
      <w:r w:rsidR="00B22B41">
        <w:t xml:space="preserve">extern </w:t>
      </w:r>
      <w:r w:rsidR="00E9001A">
        <w:t>function declarations.</w:t>
      </w:r>
    </w:p>
    <w:p w14:paraId="6F449C22" w14:textId="332B2482" w:rsidR="00E81BA9" w:rsidRDefault="00E81BA9">
      <w:r>
        <w:t xml:space="preserve">For example, the </w:t>
      </w:r>
      <w:r w:rsidR="00A0647E">
        <w:rPr>
          <w:rFonts w:ascii="Consolas" w:hAnsi="Consolas"/>
        </w:rPr>
        <w:t>verify</w:t>
      </w:r>
      <w:r>
        <w:t xml:space="preserve"> function </w:t>
      </w:r>
      <w:r w:rsidR="00C1087B">
        <w:t>from the</w:t>
      </w:r>
      <w:r>
        <w:t xml:space="preserve"> P4 </w:t>
      </w:r>
      <w:r w:rsidR="00C1087B">
        <w:t xml:space="preserve">core library </w:t>
      </w:r>
      <w:r>
        <w:t xml:space="preserve">has the following signature: </w:t>
      </w:r>
    </w:p>
    <w:p w14:paraId="3626C53B" w14:textId="192461A6" w:rsidR="00E81BA9" w:rsidRDefault="00B22B41">
      <w:pPr>
        <w:rPr>
          <w:rFonts w:ascii="Consolas" w:hAnsi="Consolas"/>
        </w:rPr>
      </w:pPr>
      <w:r>
        <w:rPr>
          <w:rFonts w:ascii="Consolas" w:hAnsi="Consolas"/>
          <w:b/>
        </w:rPr>
        <w:t xml:space="preserve">extern </w:t>
      </w:r>
      <w:r w:rsidR="00E81BA9" w:rsidRPr="00A229BA">
        <w:rPr>
          <w:rFonts w:ascii="Consolas" w:hAnsi="Consolas"/>
          <w:b/>
        </w:rPr>
        <w:t>void</w:t>
      </w:r>
      <w:r w:rsidR="00E81BA9">
        <w:rPr>
          <w:rFonts w:ascii="Consolas" w:hAnsi="Consolas"/>
        </w:rPr>
        <w:t xml:space="preserve"> </w:t>
      </w:r>
      <w:proofErr w:type="gramStart"/>
      <w:r w:rsidR="00A0647E">
        <w:rPr>
          <w:rFonts w:ascii="Consolas" w:hAnsi="Consolas"/>
        </w:rPr>
        <w:t>verify</w:t>
      </w:r>
      <w:r w:rsidR="00E81BA9" w:rsidRPr="00280B0E">
        <w:rPr>
          <w:rFonts w:ascii="Consolas" w:hAnsi="Consolas"/>
        </w:rPr>
        <w:t>(</w:t>
      </w:r>
      <w:proofErr w:type="gramEnd"/>
      <w:r w:rsidR="00E81BA9" w:rsidRPr="00A229BA">
        <w:rPr>
          <w:rFonts w:ascii="Consolas" w:hAnsi="Consolas"/>
          <w:b/>
        </w:rPr>
        <w:t>in</w:t>
      </w:r>
      <w:r w:rsidR="00E81BA9">
        <w:rPr>
          <w:rFonts w:ascii="Consolas" w:hAnsi="Consolas"/>
        </w:rPr>
        <w:t xml:space="preserve"> </w:t>
      </w:r>
      <w:r w:rsidR="00E81BA9" w:rsidRPr="00A229BA">
        <w:rPr>
          <w:rFonts w:ascii="Consolas" w:hAnsi="Consolas"/>
          <w:b/>
        </w:rPr>
        <w:t>bool</w:t>
      </w:r>
      <w:r w:rsidR="00E81BA9">
        <w:rPr>
          <w:rFonts w:ascii="Consolas" w:hAnsi="Consolas"/>
        </w:rPr>
        <w:t xml:space="preserve"> condition</w:t>
      </w:r>
      <w:r w:rsidR="00E81BA9" w:rsidRPr="00280B0E">
        <w:rPr>
          <w:rFonts w:ascii="Consolas" w:hAnsi="Consolas"/>
        </w:rPr>
        <w:t xml:space="preserve">, </w:t>
      </w:r>
      <w:r w:rsidR="00E81BA9" w:rsidRPr="00A229BA">
        <w:rPr>
          <w:rFonts w:ascii="Consolas" w:hAnsi="Consolas"/>
          <w:b/>
        </w:rPr>
        <w:t>in</w:t>
      </w:r>
      <w:r w:rsidR="00E81BA9" w:rsidRPr="00280B0E">
        <w:rPr>
          <w:rFonts w:ascii="Consolas" w:hAnsi="Consolas"/>
        </w:rPr>
        <w:t xml:space="preserve"> </w:t>
      </w:r>
      <w:r w:rsidR="00E81BA9" w:rsidRPr="00A229BA">
        <w:rPr>
          <w:rFonts w:ascii="Consolas" w:hAnsi="Consolas"/>
          <w:b/>
        </w:rPr>
        <w:t>error</w:t>
      </w:r>
      <w:r w:rsidR="00E81BA9" w:rsidRPr="00280B0E">
        <w:rPr>
          <w:rFonts w:ascii="Consolas" w:hAnsi="Consolas"/>
        </w:rPr>
        <w:t xml:space="preserve"> </w:t>
      </w:r>
      <w:r w:rsidR="00E81BA9">
        <w:rPr>
          <w:rFonts w:ascii="Consolas" w:hAnsi="Consolas"/>
        </w:rPr>
        <w:t>errCode</w:t>
      </w:r>
      <w:r w:rsidR="00E81BA9" w:rsidRPr="00280B0E">
        <w:rPr>
          <w:rFonts w:ascii="Consolas" w:hAnsi="Consolas"/>
        </w:rPr>
        <w:t>);</w:t>
      </w:r>
    </w:p>
    <w:p w14:paraId="27CA3837" w14:textId="0870A50D" w:rsidR="00E81BA9" w:rsidRDefault="00E81BA9">
      <w:r>
        <w:t xml:space="preserve">We say that </w:t>
      </w:r>
      <w:r w:rsidR="00A0647E">
        <w:rPr>
          <w:rFonts w:ascii="Consolas" w:hAnsi="Consolas"/>
        </w:rPr>
        <w:t>verify</w:t>
      </w:r>
      <w:r w:rsidR="00B94F84" w:rsidRPr="00280B0E">
        <w:t>’s</w:t>
      </w:r>
      <w:r>
        <w:t xml:space="preserve"> type is a </w:t>
      </w:r>
      <w:r w:rsidR="00B94F84">
        <w:t>“</w:t>
      </w:r>
      <w:r>
        <w:t>function type</w:t>
      </w:r>
      <w:r w:rsidR="00B94F84">
        <w:t>”</w:t>
      </w:r>
      <w:r>
        <w:t>, representing the following information:</w:t>
      </w:r>
    </w:p>
    <w:p w14:paraId="7A6670E4" w14:textId="55B73B67" w:rsidR="00E81BA9" w:rsidRDefault="00E81BA9" w:rsidP="002265E0">
      <w:pPr>
        <w:pStyle w:val="ListParagraph"/>
        <w:numPr>
          <w:ilvl w:val="0"/>
          <w:numId w:val="4"/>
        </w:numPr>
      </w:pPr>
      <w:r>
        <w:t xml:space="preserve">the result type is </w:t>
      </w:r>
      <w:r w:rsidRPr="00A229BA">
        <w:rPr>
          <w:rFonts w:ascii="Consolas" w:hAnsi="Consolas"/>
          <w:b/>
        </w:rPr>
        <w:t>void</w:t>
      </w:r>
    </w:p>
    <w:p w14:paraId="4705DCD4" w14:textId="74A32455" w:rsidR="00E81BA9" w:rsidRDefault="00E81BA9" w:rsidP="002265E0">
      <w:pPr>
        <w:pStyle w:val="ListParagraph"/>
        <w:numPr>
          <w:ilvl w:val="0"/>
          <w:numId w:val="4"/>
        </w:numPr>
      </w:pPr>
      <w:r>
        <w:t>the function has two inputs</w:t>
      </w:r>
    </w:p>
    <w:p w14:paraId="4916395B" w14:textId="5D895BDC" w:rsidR="00E81BA9" w:rsidRDefault="00E81BA9" w:rsidP="002265E0">
      <w:pPr>
        <w:pStyle w:val="ListParagraph"/>
        <w:numPr>
          <w:ilvl w:val="0"/>
          <w:numId w:val="4"/>
        </w:numPr>
      </w:pPr>
      <w:r>
        <w:t>first input has direction</w:t>
      </w:r>
      <w:r w:rsidRPr="00280B0E">
        <w:rPr>
          <w:rFonts w:ascii="Consolas" w:hAnsi="Consolas"/>
        </w:rPr>
        <w:t xml:space="preserve"> </w:t>
      </w:r>
      <w:r w:rsidRPr="00A229BA">
        <w:rPr>
          <w:rFonts w:ascii="Consolas" w:hAnsi="Consolas"/>
          <w:b/>
        </w:rPr>
        <w:t>in</w:t>
      </w:r>
      <w:r>
        <w:t xml:space="preserve">, type </w:t>
      </w:r>
      <w:r w:rsidRPr="00A229BA">
        <w:rPr>
          <w:rFonts w:ascii="Consolas" w:hAnsi="Consolas"/>
          <w:b/>
        </w:rPr>
        <w:t>bool</w:t>
      </w:r>
      <w:r>
        <w:t xml:space="preserve"> and name </w:t>
      </w:r>
      <w:r w:rsidRPr="00280B0E">
        <w:rPr>
          <w:rFonts w:ascii="Consolas" w:hAnsi="Consolas"/>
        </w:rPr>
        <w:t>condition</w:t>
      </w:r>
    </w:p>
    <w:p w14:paraId="67D4127C" w14:textId="7995F3DE" w:rsidR="00E81BA9" w:rsidRPr="00280B0E" w:rsidRDefault="00E81BA9" w:rsidP="002265E0">
      <w:pPr>
        <w:pStyle w:val="ListParagraph"/>
        <w:numPr>
          <w:ilvl w:val="0"/>
          <w:numId w:val="4"/>
        </w:numPr>
      </w:pPr>
      <w:r>
        <w:t xml:space="preserve">second input has direction </w:t>
      </w:r>
      <w:r w:rsidRPr="00A229BA">
        <w:rPr>
          <w:rFonts w:ascii="Consolas" w:hAnsi="Consolas"/>
          <w:b/>
        </w:rPr>
        <w:t>in</w:t>
      </w:r>
      <w:r>
        <w:t xml:space="preserve">, type </w:t>
      </w:r>
      <w:r w:rsidRPr="00A229BA">
        <w:rPr>
          <w:rFonts w:ascii="Consolas" w:hAnsi="Consolas"/>
          <w:b/>
        </w:rPr>
        <w:t>error</w:t>
      </w:r>
      <w:r>
        <w:t xml:space="preserve">, and name </w:t>
      </w:r>
      <w:r w:rsidRPr="00280B0E">
        <w:rPr>
          <w:rFonts w:ascii="Consolas" w:hAnsi="Consolas"/>
        </w:rPr>
        <w:t>errCode</w:t>
      </w:r>
    </w:p>
    <w:p w14:paraId="6DC7C506" w14:textId="413DE226" w:rsidR="00E63077" w:rsidRDefault="00395514" w:rsidP="00E63077">
      <w:pPr>
        <w:pStyle w:val="Heading3"/>
      </w:pPr>
      <w:bookmarkStart w:id="249" w:name="_Ref289341225"/>
      <w:bookmarkStart w:id="250" w:name="_Toc417920603"/>
      <w:bookmarkStart w:id="251" w:name="_Toc445830022"/>
      <w:bookmarkStart w:id="252" w:name="_Toc445799341"/>
      <w:r w:rsidRPr="00A1165C">
        <w:rPr>
          <w:rFonts w:ascii="Consolas" w:hAnsi="Consolas" w:cs="Consolas"/>
        </w:rPr>
        <w:t>extern</w:t>
      </w:r>
      <w:r w:rsidR="00E63077">
        <w:t xml:space="preserve"> types</w:t>
      </w:r>
      <w:bookmarkEnd w:id="249"/>
      <w:bookmarkEnd w:id="250"/>
      <w:bookmarkEnd w:id="251"/>
      <w:bookmarkEnd w:id="252"/>
    </w:p>
    <w:p w14:paraId="0545D2E9" w14:textId="2F8DE182" w:rsidR="00E9001A" w:rsidRDefault="00E63077" w:rsidP="00E63077">
      <w:r>
        <w:t xml:space="preserve">P4 programs can invoke the service of fixed-function blocks. </w:t>
      </w:r>
      <w:r w:rsidR="00260DDB">
        <w:t>A typical example of such a fixed-function block is</w:t>
      </w:r>
      <w:r>
        <w:t xml:space="preserve"> </w:t>
      </w:r>
      <w:r w:rsidR="00260DDB">
        <w:t>a checksum unit</w:t>
      </w:r>
      <w:r>
        <w:t xml:space="preserve">. The functionality of such blocks is exposed to P4 programs through </w:t>
      </w:r>
      <w:r w:rsidR="00395514" w:rsidRPr="00395514">
        <w:rPr>
          <w:rFonts w:ascii="Consolas" w:hAnsi="Consolas"/>
          <w:b/>
        </w:rPr>
        <w:t>extern</w:t>
      </w:r>
      <w:r w:rsidR="00395514" w:rsidRPr="00395514">
        <w:t xml:space="preserve"> declarations</w:t>
      </w:r>
      <w:r w:rsidRPr="00395514">
        <w:t>.</w:t>
      </w:r>
      <w:r>
        <w:t xml:space="preserve"> </w:t>
      </w:r>
    </w:p>
    <w:p w14:paraId="35C70B63" w14:textId="059D687B" w:rsidR="00E9001A" w:rsidRDefault="00E9001A" w:rsidP="00E63077">
      <w:r>
        <w:t xml:space="preserve">P4 supports extern object declarations and extern function declarations. </w:t>
      </w:r>
    </w:p>
    <w:p w14:paraId="4EC81F20" w14:textId="77777777" w:rsidR="00A1165C" w:rsidRPr="00254E38" w:rsidRDefault="00A1165C" w:rsidP="002D0F38">
      <w:pPr>
        <w:pStyle w:val="Grammar"/>
      </w:pPr>
      <w:r w:rsidRPr="00254E38">
        <w:lastRenderedPageBreak/>
        <w:t>externDeclaration</w:t>
      </w:r>
    </w:p>
    <w:p w14:paraId="6E5EFC8B" w14:textId="77777777" w:rsidR="00A1165C" w:rsidRPr="00254E38" w:rsidRDefault="00A1165C" w:rsidP="002D0F38">
      <w:pPr>
        <w:pStyle w:val="Grammar"/>
      </w:pPr>
      <w:r w:rsidRPr="00254E38">
        <w:t xml:space="preserve">    : EXTERN name optTypeParameters '{' methodPrototypes '}'</w:t>
      </w:r>
    </w:p>
    <w:p w14:paraId="4D0B4C3E" w14:textId="77777777" w:rsidR="00A1165C" w:rsidRPr="00254E38" w:rsidRDefault="00A1165C" w:rsidP="002D0F38">
      <w:pPr>
        <w:pStyle w:val="Grammar"/>
      </w:pPr>
      <w:r w:rsidRPr="00254E38">
        <w:t xml:space="preserve">    | EXTERN functionPrototype</w:t>
      </w:r>
    </w:p>
    <w:p w14:paraId="4578C828" w14:textId="77777777" w:rsidR="00A1165C" w:rsidRPr="00254E38" w:rsidRDefault="00A1165C" w:rsidP="002D0F38">
      <w:pPr>
        <w:pStyle w:val="Grammar"/>
      </w:pPr>
      <w:r w:rsidRPr="00254E38">
        <w:t xml:space="preserve">    ;</w:t>
      </w:r>
    </w:p>
    <w:p w14:paraId="64A1FDE5" w14:textId="39516FEF" w:rsidR="00A1165C" w:rsidRDefault="00A1165C" w:rsidP="00A1165C">
      <w:pPr>
        <w:pStyle w:val="Heading4"/>
      </w:pPr>
      <w:r>
        <w:t>Extern functions</w:t>
      </w:r>
    </w:p>
    <w:p w14:paraId="4EB2E99E" w14:textId="7839E56A" w:rsidR="00E9001A" w:rsidRDefault="00E9001A" w:rsidP="00E9001A">
      <w:pPr>
        <w:rPr>
          <w:rFonts w:ascii="Consolas" w:hAnsi="Consolas" w:cs="Consolas"/>
        </w:rPr>
      </w:pPr>
      <w:r>
        <w:t xml:space="preserve">An extern function declaration describes a function and its signature, but not the function’s implementation. </w:t>
      </w:r>
    </w:p>
    <w:p w14:paraId="19ACA97C" w14:textId="4E03B544" w:rsidR="00A1165C" w:rsidRPr="00254E38" w:rsidRDefault="00A1165C" w:rsidP="002D0F38">
      <w:pPr>
        <w:pStyle w:val="Grammar"/>
      </w:pPr>
      <w:r w:rsidRPr="00254E38">
        <w:t>functionPrototype</w:t>
      </w:r>
    </w:p>
    <w:p w14:paraId="0FEEB34C" w14:textId="77777777" w:rsidR="00A1165C" w:rsidRPr="00254E38" w:rsidRDefault="00A1165C" w:rsidP="002D0F38">
      <w:pPr>
        <w:pStyle w:val="Grammar"/>
      </w:pPr>
      <w:r w:rsidRPr="00254E38">
        <w:t xml:space="preserve">    : typeOrVoid name optTypeParameters '(' parameterList ')' ';'</w:t>
      </w:r>
    </w:p>
    <w:p w14:paraId="615CFD9A" w14:textId="5D494BD4" w:rsidR="00A1165C" w:rsidRPr="00A1165C" w:rsidRDefault="00A1165C" w:rsidP="002D0F38">
      <w:pPr>
        <w:pStyle w:val="Grammar"/>
      </w:pPr>
      <w:r>
        <w:t xml:space="preserve">    ;</w:t>
      </w:r>
    </w:p>
    <w:p w14:paraId="60D8ACA9" w14:textId="54361D61" w:rsidR="00A1165C" w:rsidRPr="00E9001A" w:rsidRDefault="00A1165C" w:rsidP="00A1165C">
      <w:pPr>
        <w:pStyle w:val="Heading4"/>
      </w:pPr>
      <w:r>
        <w:t>extern objects</w:t>
      </w:r>
    </w:p>
    <w:p w14:paraId="0E7C40A1" w14:textId="7971CE57" w:rsidR="00E63077" w:rsidRDefault="00E9001A" w:rsidP="00E63077">
      <w:r>
        <w:t xml:space="preserve">An extern object </w:t>
      </w:r>
      <w:r w:rsidR="00690390">
        <w:t>declaration</w:t>
      </w:r>
      <w:r w:rsidR="00E63077">
        <w:t xml:space="preserve"> declares</w:t>
      </w:r>
      <w:r>
        <w:t xml:space="preserve"> an object and</w:t>
      </w:r>
      <w:r w:rsidR="00E63077">
        <w:t xml:space="preserve"> all </w:t>
      </w:r>
      <w:r w:rsidR="00E63077" w:rsidRPr="00A229BA">
        <w:rPr>
          <w:i/>
        </w:rPr>
        <w:t>methods</w:t>
      </w:r>
      <w:r w:rsidR="00E63077">
        <w:t xml:space="preserve"> that can be invoked to </w:t>
      </w:r>
      <w:r>
        <w:t xml:space="preserve">perform computations and to </w:t>
      </w:r>
      <w:r w:rsidR="00E63077">
        <w:t>alter the state of the object</w:t>
      </w:r>
      <w:r w:rsidR="00982233">
        <w:t xml:space="preserve">. </w:t>
      </w:r>
      <w:r>
        <w:t>Extern object declarations</w:t>
      </w:r>
      <w:r w:rsidR="00982233">
        <w:t xml:space="preserve"> can also optionally declare constructor methods; these must have the same name as the enclosing </w:t>
      </w:r>
      <w:r>
        <w:t>extern type</w:t>
      </w:r>
      <w:r w:rsidR="00982233">
        <w:t>, and no return type</w:t>
      </w:r>
      <w:r w:rsidR="00E63077">
        <w:t xml:space="preserve">. </w:t>
      </w:r>
      <w:r w:rsidR="00925FD7">
        <w:t>Extern</w:t>
      </w:r>
      <w:r w:rsidR="00E63077">
        <w:t xml:space="preserve"> </w:t>
      </w:r>
      <w:r w:rsidR="00690390">
        <w:t>declaration</w:t>
      </w:r>
      <w:r w:rsidR="00925FD7">
        <w:t xml:space="preserve">s can only appear in </w:t>
      </w:r>
      <w:r w:rsidR="00E63077">
        <w:t>lib</w:t>
      </w:r>
      <w:r w:rsidR="00925FD7">
        <w:t>raries.</w:t>
      </w:r>
      <w:r w:rsidR="00A34989">
        <w:t xml:space="preserve"> </w:t>
      </w:r>
    </w:p>
    <w:p w14:paraId="40245111" w14:textId="77777777" w:rsidR="00395514" w:rsidRPr="00254E38" w:rsidRDefault="00395514" w:rsidP="002D0F38">
      <w:pPr>
        <w:pStyle w:val="Grammar"/>
      </w:pPr>
      <w:r w:rsidRPr="00254E38">
        <w:t>methodPrototypes</w:t>
      </w:r>
    </w:p>
    <w:p w14:paraId="4C46C30E" w14:textId="77777777" w:rsidR="00395514" w:rsidRPr="00254E38" w:rsidRDefault="00395514" w:rsidP="002D0F38">
      <w:pPr>
        <w:pStyle w:val="Grammar"/>
      </w:pPr>
      <w:r w:rsidRPr="00254E38">
        <w:t xml:space="preserve">    : /* empty */                     </w:t>
      </w:r>
    </w:p>
    <w:p w14:paraId="51B5CDAC" w14:textId="77777777" w:rsidR="00395514" w:rsidRPr="00254E38" w:rsidRDefault="00395514" w:rsidP="002D0F38">
      <w:pPr>
        <w:pStyle w:val="Grammar"/>
      </w:pPr>
      <w:r w:rsidRPr="00254E38">
        <w:t xml:space="preserve">    | methodPrototypes methodPrototype</w:t>
      </w:r>
    </w:p>
    <w:p w14:paraId="46A0144E" w14:textId="77777777" w:rsidR="00395514" w:rsidRPr="00254E38" w:rsidRDefault="00395514" w:rsidP="002D0F38">
      <w:pPr>
        <w:pStyle w:val="Grammar"/>
      </w:pPr>
      <w:r w:rsidRPr="00254E38">
        <w:t xml:space="preserve">    ;</w:t>
      </w:r>
    </w:p>
    <w:p w14:paraId="28D2D81D" w14:textId="77777777" w:rsidR="00395514" w:rsidRPr="00254E38" w:rsidRDefault="00395514" w:rsidP="002D0F38">
      <w:pPr>
        <w:pStyle w:val="Grammar"/>
      </w:pPr>
    </w:p>
    <w:p w14:paraId="3BB9A701" w14:textId="77777777" w:rsidR="00395514" w:rsidRPr="00254E38" w:rsidRDefault="00395514" w:rsidP="002D0F38">
      <w:pPr>
        <w:pStyle w:val="Grammar"/>
      </w:pPr>
      <w:r w:rsidRPr="00254E38">
        <w:t>methodPrototype</w:t>
      </w:r>
    </w:p>
    <w:p w14:paraId="5C489C5D" w14:textId="77777777" w:rsidR="00395514" w:rsidRPr="00254E38" w:rsidRDefault="00395514" w:rsidP="002D0F38">
      <w:pPr>
        <w:pStyle w:val="Grammar"/>
      </w:pPr>
      <w:r w:rsidRPr="00254E38">
        <w:t xml:space="preserve">    : functionPrototype</w:t>
      </w:r>
    </w:p>
    <w:p w14:paraId="68A3952B" w14:textId="42E7DF16" w:rsidR="00395514" w:rsidRPr="00254E38" w:rsidRDefault="00395514" w:rsidP="002D0F38">
      <w:pPr>
        <w:pStyle w:val="Grammar"/>
      </w:pPr>
      <w:r w:rsidRPr="00254E38">
        <w:t xml:space="preserve">    | TYPE optTypeParameters '(' parameterList ')' ';' </w:t>
      </w:r>
      <w:r w:rsidR="00067309">
        <w:t>//constructor</w:t>
      </w:r>
    </w:p>
    <w:p w14:paraId="669E7659" w14:textId="77777777" w:rsidR="00395514" w:rsidRDefault="00395514" w:rsidP="002D0F38">
      <w:pPr>
        <w:pStyle w:val="Grammar"/>
      </w:pPr>
      <w:r w:rsidRPr="00254E38">
        <w:t xml:space="preserve">    ;</w:t>
      </w:r>
    </w:p>
    <w:p w14:paraId="58094D1F" w14:textId="77777777" w:rsidR="002C1181" w:rsidRDefault="002C1181" w:rsidP="002D0F38">
      <w:pPr>
        <w:pStyle w:val="Grammar"/>
      </w:pPr>
    </w:p>
    <w:p w14:paraId="7B5AB8DF" w14:textId="77777777" w:rsidR="002C1181" w:rsidRPr="00254E38" w:rsidRDefault="002C1181" w:rsidP="002D0F38">
      <w:pPr>
        <w:pStyle w:val="Grammar"/>
      </w:pPr>
      <w:r w:rsidRPr="00254E38">
        <w:t>typeOrVoid</w:t>
      </w:r>
    </w:p>
    <w:p w14:paraId="627330A1" w14:textId="77777777" w:rsidR="002C1181" w:rsidRPr="00254E38" w:rsidRDefault="002C1181" w:rsidP="002D0F38">
      <w:pPr>
        <w:pStyle w:val="Grammar"/>
      </w:pPr>
      <w:r w:rsidRPr="00254E38">
        <w:t xml:space="preserve">    : typeRef                       </w:t>
      </w:r>
    </w:p>
    <w:p w14:paraId="781D86CC" w14:textId="77777777" w:rsidR="002C1181" w:rsidRPr="00254E38" w:rsidRDefault="002C1181" w:rsidP="002D0F38">
      <w:pPr>
        <w:pStyle w:val="Grammar"/>
      </w:pPr>
      <w:r w:rsidRPr="00254E38">
        <w:t xml:space="preserve">    | VOID                          </w:t>
      </w:r>
    </w:p>
    <w:p w14:paraId="1FC9390C" w14:textId="77777777" w:rsidR="002C1181" w:rsidRPr="00254E38" w:rsidRDefault="002C1181" w:rsidP="002D0F38">
      <w:pPr>
        <w:pStyle w:val="Grammar"/>
      </w:pPr>
      <w:r w:rsidRPr="00254E38">
        <w:t xml:space="preserve">    | name  </w:t>
      </w:r>
      <w:r>
        <w:t xml:space="preserve">   // may be a type variable</w:t>
      </w:r>
      <w:r w:rsidRPr="00254E38">
        <w:t xml:space="preserve">                        </w:t>
      </w:r>
    </w:p>
    <w:p w14:paraId="77E084FC" w14:textId="225ABC09" w:rsidR="002C1181" w:rsidRDefault="002C1181" w:rsidP="002D0F38">
      <w:pPr>
        <w:pStyle w:val="Grammar"/>
      </w:pPr>
      <w:r w:rsidRPr="00254E38">
        <w:t xml:space="preserve">    ;</w:t>
      </w:r>
    </w:p>
    <w:p w14:paraId="6B03A715" w14:textId="77777777" w:rsidR="002C1181" w:rsidRDefault="002C1181" w:rsidP="002D0F38">
      <w:pPr>
        <w:pStyle w:val="Grammar"/>
      </w:pPr>
    </w:p>
    <w:p w14:paraId="1A2E41DD" w14:textId="77777777" w:rsidR="002C1181" w:rsidRPr="00254E38" w:rsidRDefault="002C1181" w:rsidP="002D0F38">
      <w:pPr>
        <w:pStyle w:val="Grammar"/>
      </w:pPr>
      <w:r w:rsidRPr="00254E38">
        <w:t>optTypeParameters</w:t>
      </w:r>
    </w:p>
    <w:p w14:paraId="7BA16CE2" w14:textId="77777777" w:rsidR="002C1181" w:rsidRPr="00254E38" w:rsidRDefault="002C1181" w:rsidP="002D0F38">
      <w:pPr>
        <w:pStyle w:val="Grammar"/>
      </w:pPr>
      <w:r w:rsidRPr="00254E38">
        <w:t xml:space="preserve">    : /* empty */</w:t>
      </w:r>
    </w:p>
    <w:p w14:paraId="7ADB23BE" w14:textId="77777777" w:rsidR="002C1181" w:rsidRPr="00254E38" w:rsidRDefault="002C1181" w:rsidP="002D0F38">
      <w:pPr>
        <w:pStyle w:val="Grammar"/>
      </w:pPr>
      <w:r w:rsidRPr="00254E38">
        <w:t xml:space="preserve">    | '&lt;' typeParameterList '&gt;' </w:t>
      </w:r>
    </w:p>
    <w:p w14:paraId="43F723CA" w14:textId="77777777" w:rsidR="002C1181" w:rsidRPr="00254E38" w:rsidRDefault="002C1181" w:rsidP="002D0F38">
      <w:pPr>
        <w:pStyle w:val="Grammar"/>
      </w:pPr>
      <w:r w:rsidRPr="00254E38">
        <w:t xml:space="preserve">    ;</w:t>
      </w:r>
    </w:p>
    <w:p w14:paraId="7B24C848" w14:textId="77777777" w:rsidR="002C1181" w:rsidRPr="00254E38" w:rsidRDefault="002C1181" w:rsidP="002D0F38">
      <w:pPr>
        <w:pStyle w:val="Grammar"/>
      </w:pPr>
    </w:p>
    <w:p w14:paraId="4D24726F" w14:textId="77777777" w:rsidR="002C1181" w:rsidRPr="00254E38" w:rsidRDefault="002C1181" w:rsidP="002D0F38">
      <w:pPr>
        <w:pStyle w:val="Grammar"/>
      </w:pPr>
      <w:r w:rsidRPr="00254E38">
        <w:t>typeParameterList</w:t>
      </w:r>
    </w:p>
    <w:p w14:paraId="0A46E4F8" w14:textId="77777777" w:rsidR="002C1181" w:rsidRPr="00254E38" w:rsidRDefault="002C1181" w:rsidP="002D0F38">
      <w:pPr>
        <w:pStyle w:val="Grammar"/>
      </w:pPr>
      <w:r w:rsidRPr="00254E38">
        <w:t xml:space="preserve">    : name              </w:t>
      </w:r>
    </w:p>
    <w:p w14:paraId="5CCAACFF" w14:textId="77777777" w:rsidR="002C1181" w:rsidRPr="00254E38" w:rsidRDefault="002C1181" w:rsidP="002D0F38">
      <w:pPr>
        <w:pStyle w:val="Grammar"/>
      </w:pPr>
      <w:r w:rsidRPr="00254E38">
        <w:t xml:space="preserve">    | typeParameterList ',' name</w:t>
      </w:r>
    </w:p>
    <w:p w14:paraId="16ECEC34" w14:textId="6539872D" w:rsidR="002C1181" w:rsidRPr="00254E38" w:rsidRDefault="002C1181" w:rsidP="002D0F38">
      <w:pPr>
        <w:pStyle w:val="Grammar"/>
      </w:pPr>
      <w:r>
        <w:t xml:space="preserve">    ;</w:t>
      </w:r>
    </w:p>
    <w:p w14:paraId="661DF1D2" w14:textId="2FDD8AAE" w:rsidR="00260DDB" w:rsidRDefault="00E63077" w:rsidP="009906A4">
      <w:r>
        <w:t xml:space="preserve">For example, the P4 </w:t>
      </w:r>
      <w:r w:rsidR="00EC2208">
        <w:t>core library</w:t>
      </w:r>
      <w:r>
        <w:t xml:space="preserve"> introduces </w:t>
      </w:r>
      <w:r w:rsidR="00B84F95">
        <w:t xml:space="preserve">two </w:t>
      </w:r>
      <w:r>
        <w:t>interface</w:t>
      </w:r>
      <w:r w:rsidR="00B84F95">
        <w:t>s</w:t>
      </w:r>
      <w:r>
        <w:t xml:space="preserve"> </w:t>
      </w:r>
      <w:r w:rsidR="00B84F95">
        <w:rPr>
          <w:rFonts w:ascii="Consolas" w:hAnsi="Consolas"/>
        </w:rPr>
        <w:t>packet_in</w:t>
      </w:r>
      <w:r w:rsidR="00B84F95" w:rsidRPr="003E5F6E">
        <w:t xml:space="preserve"> </w:t>
      </w:r>
      <w:r w:rsidR="00B84F95" w:rsidRPr="00A26B5C">
        <w:t xml:space="preserve">and </w:t>
      </w:r>
      <w:r w:rsidR="00B84F95">
        <w:rPr>
          <w:rFonts w:ascii="Consolas" w:hAnsi="Consolas"/>
        </w:rPr>
        <w:t>packet_out</w:t>
      </w:r>
      <w:r>
        <w:t xml:space="preserve"> used for manipulating network packets (see Section</w:t>
      </w:r>
      <w:r w:rsidR="003E5F6E">
        <w:t xml:space="preserve">s </w:t>
      </w:r>
      <w:r w:rsidR="003E5F6E">
        <w:fldChar w:fldCharType="begin"/>
      </w:r>
      <w:r w:rsidR="003E5F6E">
        <w:instrText xml:space="preserve"> REF _Ref285973174 \r \h </w:instrText>
      </w:r>
      <w:r w:rsidR="003E5F6E">
        <w:fldChar w:fldCharType="separate"/>
      </w:r>
      <w:r w:rsidR="003E5F6E">
        <w:t>10.8</w:t>
      </w:r>
      <w:r w:rsidR="003E5F6E">
        <w:fldChar w:fldCharType="end"/>
      </w:r>
      <w:r w:rsidR="003E5F6E">
        <w:t xml:space="preserve"> and </w:t>
      </w:r>
      <w:r w:rsidR="003E5F6E">
        <w:fldChar w:fldCharType="begin"/>
      </w:r>
      <w:r w:rsidR="003E5F6E">
        <w:instrText xml:space="preserve"> REF _Ref445810251 \r \h </w:instrText>
      </w:r>
      <w:r w:rsidR="003E5F6E">
        <w:fldChar w:fldCharType="separate"/>
      </w:r>
      <w:r w:rsidR="003E5F6E">
        <w:t>13.1</w:t>
      </w:r>
      <w:r w:rsidR="003E5F6E">
        <w:fldChar w:fldCharType="end"/>
      </w:r>
      <w:r w:rsidR="005C0B22">
        <w:t xml:space="preserve">). </w:t>
      </w:r>
      <w:r>
        <w:t>Here is an example showing how operations on a network packet can be invoked:</w:t>
      </w:r>
    </w:p>
    <w:p w14:paraId="08DBDA75" w14:textId="5894063B" w:rsidR="00260DDB" w:rsidRDefault="002C1181">
      <w:pPr>
        <w:rPr>
          <w:rFonts w:ascii="Consolas" w:hAnsi="Consolas"/>
          <w:b/>
        </w:rPr>
      </w:pPr>
      <w:r>
        <w:rPr>
          <w:rFonts w:ascii="Consolas" w:hAnsi="Consolas"/>
          <w:b/>
        </w:rPr>
        <w:t>extern</w:t>
      </w:r>
      <w:r w:rsidR="00260DDB">
        <w:rPr>
          <w:rFonts w:ascii="Consolas" w:hAnsi="Consolas"/>
          <w:b/>
        </w:rPr>
        <w:t xml:space="preserve"> </w:t>
      </w:r>
      <w:r>
        <w:rPr>
          <w:rFonts w:ascii="Consolas" w:hAnsi="Consolas"/>
        </w:rPr>
        <w:t xml:space="preserve">packet_out </w:t>
      </w:r>
      <w:r w:rsidR="00260DDB" w:rsidRPr="00A229BA">
        <w:rPr>
          <w:rFonts w:ascii="Consolas" w:hAnsi="Consolas"/>
        </w:rPr>
        <w:t>{</w:t>
      </w:r>
      <w:r w:rsidR="00260DDB">
        <w:rPr>
          <w:rFonts w:ascii="Consolas" w:hAnsi="Consolas"/>
        </w:rPr>
        <w:br/>
      </w:r>
      <w:r w:rsidR="00260DDB">
        <w:rPr>
          <w:rFonts w:ascii="Consolas" w:hAnsi="Consolas"/>
          <w:b/>
        </w:rPr>
        <w:t xml:space="preserve">    </w:t>
      </w:r>
      <w:r w:rsidR="00260DDB" w:rsidRPr="00280B0E">
        <w:rPr>
          <w:rFonts w:ascii="Consolas" w:hAnsi="Consolas"/>
          <w:b/>
        </w:rPr>
        <w:t>void</w:t>
      </w:r>
      <w:r w:rsidR="00260DDB" w:rsidRPr="00280B0E">
        <w:rPr>
          <w:rFonts w:ascii="Consolas" w:hAnsi="Consolas"/>
        </w:rPr>
        <w:t xml:space="preserve"> </w:t>
      </w:r>
      <w:r w:rsidR="00B84F95">
        <w:rPr>
          <w:rFonts w:ascii="Consolas" w:hAnsi="Consolas"/>
        </w:rPr>
        <w:t>emit</w:t>
      </w:r>
      <w:r w:rsidR="00260DDB" w:rsidRPr="00280B0E">
        <w:rPr>
          <w:rFonts w:ascii="Consolas" w:hAnsi="Consolas"/>
        </w:rPr>
        <w:t>&lt;T&gt;(</w:t>
      </w:r>
      <w:r w:rsidR="00B84F95">
        <w:rPr>
          <w:rFonts w:ascii="Consolas" w:hAnsi="Consolas"/>
          <w:b/>
        </w:rPr>
        <w:t>in</w:t>
      </w:r>
      <w:r w:rsidR="00B84F95">
        <w:rPr>
          <w:rFonts w:ascii="Consolas" w:hAnsi="Consolas"/>
        </w:rPr>
        <w:t xml:space="preserve"> </w:t>
      </w:r>
      <w:r w:rsidR="00260DDB" w:rsidRPr="00280B0E">
        <w:rPr>
          <w:rFonts w:ascii="Consolas" w:hAnsi="Consolas"/>
        </w:rPr>
        <w:t>T hdr);</w:t>
      </w:r>
      <w:r w:rsidR="00FD6DEC">
        <w:rPr>
          <w:rFonts w:ascii="Consolas" w:hAnsi="Consolas"/>
        </w:rPr>
        <w:t xml:space="preserve"> </w:t>
      </w:r>
      <w:r w:rsidR="00260DDB">
        <w:rPr>
          <w:rFonts w:ascii="Consolas" w:hAnsi="Consolas"/>
        </w:rPr>
        <w:br/>
      </w:r>
      <w:r w:rsidR="00260DDB" w:rsidRPr="00A229BA">
        <w:rPr>
          <w:rFonts w:ascii="Consolas" w:hAnsi="Consolas"/>
        </w:rPr>
        <w:t>}</w:t>
      </w:r>
    </w:p>
    <w:p w14:paraId="369C4461" w14:textId="4C649450" w:rsidR="00E63077" w:rsidRDefault="00A35FCD">
      <w:pPr>
        <w:rPr>
          <w:rFonts w:ascii="Consolas" w:hAnsi="Consolas"/>
        </w:rPr>
      </w:pPr>
      <w:r>
        <w:rPr>
          <w:rFonts w:ascii="Consolas" w:hAnsi="Consolas"/>
          <w:b/>
        </w:rPr>
        <w:lastRenderedPageBreak/>
        <w:t>control</w:t>
      </w:r>
      <w:r w:rsidR="00260DDB">
        <w:rPr>
          <w:rFonts w:ascii="Consolas" w:hAnsi="Consolas"/>
          <w:b/>
        </w:rPr>
        <w:t xml:space="preserve"> </w:t>
      </w:r>
      <w:r w:rsidR="00260DDB" w:rsidRPr="00A229BA">
        <w:rPr>
          <w:rFonts w:ascii="Consolas" w:hAnsi="Consolas"/>
        </w:rPr>
        <w:t>d(</w:t>
      </w:r>
      <w:r w:rsidR="002C1181">
        <w:rPr>
          <w:rFonts w:ascii="Consolas" w:hAnsi="Consolas"/>
        </w:rPr>
        <w:t>packet_out</w:t>
      </w:r>
      <w:r w:rsidR="00750351">
        <w:rPr>
          <w:rFonts w:ascii="Consolas" w:hAnsi="Consolas"/>
        </w:rPr>
        <w:t xml:space="preserve"> </w:t>
      </w:r>
      <w:r w:rsidR="00260DDB" w:rsidRPr="009906A4">
        <w:rPr>
          <w:rFonts w:ascii="Consolas" w:hAnsi="Consolas"/>
        </w:rPr>
        <w:t xml:space="preserve">b, </w:t>
      </w:r>
      <w:r w:rsidR="00260DDB" w:rsidRPr="00A229BA">
        <w:rPr>
          <w:rFonts w:ascii="Consolas" w:hAnsi="Consolas"/>
          <w:b/>
        </w:rPr>
        <w:t>in</w:t>
      </w:r>
      <w:r w:rsidR="00260DDB" w:rsidRPr="009906A4">
        <w:rPr>
          <w:rFonts w:ascii="Consolas" w:hAnsi="Consolas"/>
        </w:rPr>
        <w:t xml:space="preserve"> </w:t>
      </w:r>
      <w:r w:rsidR="00260DDB">
        <w:rPr>
          <w:rFonts w:ascii="Consolas" w:hAnsi="Consolas"/>
        </w:rPr>
        <w:t>Hdr</w:t>
      </w:r>
      <w:r w:rsidR="00260DDB" w:rsidRPr="009906A4">
        <w:rPr>
          <w:rFonts w:ascii="Consolas" w:hAnsi="Consolas"/>
        </w:rPr>
        <w:t xml:space="preserve"> h)</w:t>
      </w:r>
      <w:r w:rsidR="002C1181">
        <w:rPr>
          <w:rFonts w:ascii="Consolas" w:hAnsi="Consolas"/>
        </w:rPr>
        <w:t xml:space="preserve"> </w:t>
      </w:r>
      <w:r w:rsidR="00260DDB">
        <w:rPr>
          <w:rFonts w:ascii="Consolas" w:hAnsi="Consolas"/>
        </w:rPr>
        <w:t>{</w:t>
      </w:r>
      <w:r w:rsidR="006C44C7">
        <w:rPr>
          <w:rFonts w:ascii="Consolas" w:hAnsi="Consolas"/>
        </w:rPr>
        <w:br/>
        <w:t xml:space="preserve">    </w:t>
      </w:r>
      <w:r w:rsidR="006C44C7" w:rsidRPr="006C44C7">
        <w:rPr>
          <w:rFonts w:ascii="Consolas" w:hAnsi="Consolas"/>
          <w:b/>
        </w:rPr>
        <w:t>apply</w:t>
      </w:r>
      <w:r w:rsidR="006C44C7">
        <w:rPr>
          <w:rFonts w:ascii="Consolas" w:hAnsi="Consolas"/>
        </w:rPr>
        <w:t xml:space="preserve"> { </w:t>
      </w:r>
      <w:r w:rsidR="00260DDB">
        <w:rPr>
          <w:rFonts w:ascii="Consolas" w:hAnsi="Consolas"/>
        </w:rPr>
        <w:br/>
      </w:r>
      <w:r w:rsidR="006C44C7">
        <w:rPr>
          <w:rFonts w:ascii="Consolas" w:hAnsi="Consolas"/>
        </w:rPr>
        <w:t xml:space="preserve">    </w:t>
      </w:r>
      <w:r w:rsidR="00260DDB">
        <w:rPr>
          <w:rFonts w:ascii="Consolas" w:hAnsi="Consolas"/>
        </w:rPr>
        <w:t xml:space="preserve">    </w:t>
      </w:r>
      <w:r w:rsidR="00E63077" w:rsidRPr="00A229BA">
        <w:rPr>
          <w:rFonts w:ascii="Consolas" w:hAnsi="Consolas"/>
        </w:rPr>
        <w:t xml:space="preserve">b.emit(h.ipv4); </w:t>
      </w:r>
      <w:r w:rsidR="00260DDB">
        <w:rPr>
          <w:rFonts w:ascii="Consolas" w:hAnsi="Consolas"/>
        </w:rPr>
        <w:t xml:space="preserve">      </w:t>
      </w:r>
      <w:r w:rsidR="00E63077" w:rsidRPr="00A229BA">
        <w:rPr>
          <w:rFonts w:ascii="Consolas" w:hAnsi="Consolas"/>
        </w:rPr>
        <w:t>// write ipv4 header into output packet</w:t>
      </w:r>
      <w:r w:rsidR="00260DDB">
        <w:rPr>
          <w:rFonts w:ascii="Consolas" w:hAnsi="Consolas"/>
        </w:rPr>
        <w:br/>
        <w:t xml:space="preserve">    </w:t>
      </w:r>
      <w:r w:rsidR="006C44C7">
        <w:rPr>
          <w:rFonts w:ascii="Consolas" w:hAnsi="Consolas"/>
        </w:rPr>
        <w:t xml:space="preserve">}   </w:t>
      </w:r>
      <w:r w:rsidR="00260DDB">
        <w:rPr>
          <w:rFonts w:ascii="Consolas" w:hAnsi="Consolas"/>
        </w:rPr>
        <w:t xml:space="preserve">                      // by calling emit method of byte stream</w:t>
      </w:r>
      <w:r w:rsidR="00260DDB">
        <w:rPr>
          <w:rFonts w:ascii="Consolas" w:hAnsi="Consolas"/>
        </w:rPr>
        <w:br/>
        <w:t>}</w:t>
      </w:r>
    </w:p>
    <w:p w14:paraId="499A9ECC" w14:textId="611E0E13" w:rsidR="00C30800" w:rsidRPr="00A229BA" w:rsidRDefault="00C30800" w:rsidP="00C30800">
      <w:r>
        <w:t>Functions and methods are the only P4 constructs which support overloading</w:t>
      </w:r>
      <w:r w:rsidR="008D1E44">
        <w:t xml:space="preserve">: </w:t>
      </w:r>
      <w:r w:rsidR="00292765">
        <w:t xml:space="preserve">there can exist multiple </w:t>
      </w:r>
      <w:r w:rsidR="008D1E44">
        <w:t>methods with the same name</w:t>
      </w:r>
      <w:r w:rsidR="003E5F6E">
        <w:t xml:space="preserve"> </w:t>
      </w:r>
      <w:r w:rsidR="00292765">
        <w:t>in the same scope</w:t>
      </w:r>
      <w:r>
        <w:t xml:space="preserve">. Even so, two functions (or methods of an </w:t>
      </w:r>
      <w:r w:rsidRPr="00C30800">
        <w:rPr>
          <w:rFonts w:ascii="Consolas" w:hAnsi="Consolas" w:cs="Consolas"/>
          <w:b/>
        </w:rPr>
        <w:t>extern</w:t>
      </w:r>
      <w:r>
        <w:t xml:space="preserve"> object) can have the same name only if they have a different number of parameters. </w:t>
      </w:r>
    </w:p>
    <w:p w14:paraId="200E1A49" w14:textId="6FC2AE78" w:rsidR="00FA2843" w:rsidRDefault="008648AD" w:rsidP="00280B0E">
      <w:pPr>
        <w:pStyle w:val="Heading3"/>
      </w:pPr>
      <w:bookmarkStart w:id="253" w:name="_Toc417920604"/>
      <w:bookmarkStart w:id="254" w:name="_Toc445830023"/>
      <w:bookmarkStart w:id="255" w:name="_Toc445799342"/>
      <w:r>
        <w:t>typedef</w:t>
      </w:r>
      <w:bookmarkEnd w:id="253"/>
      <w:bookmarkEnd w:id="254"/>
      <w:bookmarkEnd w:id="255"/>
    </w:p>
    <w:p w14:paraId="15615AE9" w14:textId="7363252F" w:rsidR="002E4CC7" w:rsidRDefault="002C1181" w:rsidP="002E4CC7">
      <w:r w:rsidRPr="002C1181">
        <w:rPr>
          <w:rFonts w:ascii="Consolas" w:hAnsi="Consolas"/>
          <w:b/>
        </w:rPr>
        <w:t>typedef</w:t>
      </w:r>
      <w:r>
        <w:t xml:space="preserve"> can be used to give an alternative name to a type.</w:t>
      </w:r>
    </w:p>
    <w:p w14:paraId="7060F9A2" w14:textId="77777777" w:rsidR="002C1181" w:rsidRPr="00254E38" w:rsidRDefault="002C1181" w:rsidP="002D0F38">
      <w:pPr>
        <w:pStyle w:val="Grammar"/>
      </w:pPr>
      <w:r w:rsidRPr="00254E38">
        <w:t>typedefDeclaration</w:t>
      </w:r>
    </w:p>
    <w:p w14:paraId="5355BC5A" w14:textId="77777777" w:rsidR="002C1181" w:rsidRPr="00254E38" w:rsidRDefault="002C1181" w:rsidP="002D0F38">
      <w:pPr>
        <w:pStyle w:val="Grammar"/>
      </w:pPr>
      <w:r w:rsidRPr="00254E38">
        <w:t xml:space="preserve">    : TYPEDEF typeRef optAnnotations name ';' </w:t>
      </w:r>
    </w:p>
    <w:p w14:paraId="1B27B651" w14:textId="77777777" w:rsidR="002C1181" w:rsidRPr="00254E38" w:rsidRDefault="002C1181" w:rsidP="002D0F38">
      <w:pPr>
        <w:pStyle w:val="Grammar"/>
      </w:pPr>
      <w:r w:rsidRPr="00254E38">
        <w:t xml:space="preserve">    | TYPEDEF derivedTypeDeclaration optAnnotations name ';'</w:t>
      </w:r>
    </w:p>
    <w:p w14:paraId="64C4E3B8" w14:textId="14C68294" w:rsidR="002C1181" w:rsidRPr="002C1181" w:rsidRDefault="002C1181" w:rsidP="002D0F38">
      <w:pPr>
        <w:pStyle w:val="Grammar"/>
      </w:pPr>
      <w:r w:rsidRPr="00254E38">
        <w:t xml:space="preserve">    ;</w:t>
      </w:r>
    </w:p>
    <w:p w14:paraId="0B1B3799" w14:textId="6AC079FB" w:rsidR="002E4CC7" w:rsidRDefault="002E4CC7" w:rsidP="002E4CC7">
      <w:pPr>
        <w:rPr>
          <w:rFonts w:ascii="Consolas" w:hAnsi="Consolas"/>
        </w:rPr>
      </w:pPr>
      <w:r w:rsidRPr="002C1181">
        <w:rPr>
          <w:rFonts w:ascii="Consolas" w:hAnsi="Consolas"/>
          <w:b/>
        </w:rPr>
        <w:t>typedef</w:t>
      </w:r>
      <w:r w:rsidRPr="00D06BCB">
        <w:rPr>
          <w:rFonts w:ascii="Consolas" w:hAnsi="Consolas"/>
        </w:rPr>
        <w:t xml:space="preserve"> </w:t>
      </w:r>
      <w:r w:rsidR="00AD6D4B">
        <w:rPr>
          <w:rFonts w:ascii="Consolas" w:hAnsi="Consolas"/>
        </w:rPr>
        <w:t>bit</w:t>
      </w:r>
      <w:r w:rsidRPr="00D06BCB">
        <w:rPr>
          <w:rFonts w:ascii="Consolas" w:hAnsi="Consolas"/>
        </w:rPr>
        <w:t>&lt;32&gt; u32;</w:t>
      </w:r>
      <w:r>
        <w:rPr>
          <w:rFonts w:ascii="Consolas" w:hAnsi="Consolas"/>
        </w:rPr>
        <w:br/>
      </w:r>
      <w:r w:rsidRPr="002C1181">
        <w:rPr>
          <w:rFonts w:ascii="Consolas" w:hAnsi="Consolas"/>
          <w:b/>
        </w:rPr>
        <w:t>typedef</w:t>
      </w:r>
      <w:r>
        <w:rPr>
          <w:rFonts w:ascii="Consolas" w:hAnsi="Consolas"/>
        </w:rPr>
        <w:t xml:space="preserve"> </w:t>
      </w:r>
      <w:r w:rsidRPr="002C1181">
        <w:rPr>
          <w:rFonts w:ascii="Consolas" w:hAnsi="Consolas"/>
          <w:b/>
        </w:rPr>
        <w:t>struct</w:t>
      </w:r>
      <w:r>
        <w:rPr>
          <w:rFonts w:ascii="Consolas" w:hAnsi="Consolas"/>
        </w:rPr>
        <w:t xml:space="preserve"> Point { </w:t>
      </w:r>
      <w:r w:rsidRPr="002C1181">
        <w:rPr>
          <w:rFonts w:ascii="Consolas" w:hAnsi="Consolas"/>
          <w:b/>
        </w:rPr>
        <w:t>int</w:t>
      </w:r>
      <w:r>
        <w:rPr>
          <w:rFonts w:ascii="Consolas" w:hAnsi="Consolas"/>
        </w:rPr>
        <w:t xml:space="preserve">&lt;32&gt; x; </w:t>
      </w:r>
      <w:r w:rsidRPr="002C1181">
        <w:rPr>
          <w:rFonts w:ascii="Consolas" w:hAnsi="Consolas"/>
          <w:b/>
        </w:rPr>
        <w:t>int</w:t>
      </w:r>
      <w:r>
        <w:rPr>
          <w:rFonts w:ascii="Consolas" w:hAnsi="Consolas"/>
        </w:rPr>
        <w:t>&lt;32&gt; y</w:t>
      </w:r>
      <w:r w:rsidR="00C5455C">
        <w:rPr>
          <w:rFonts w:ascii="Consolas" w:hAnsi="Consolas"/>
        </w:rPr>
        <w:t>;</w:t>
      </w:r>
      <w:r>
        <w:rPr>
          <w:rFonts w:ascii="Consolas" w:hAnsi="Consolas"/>
        </w:rPr>
        <w:t xml:space="preserve"> } Pt;</w:t>
      </w:r>
      <w:r>
        <w:rPr>
          <w:rFonts w:ascii="Consolas" w:hAnsi="Consolas"/>
        </w:rPr>
        <w:br/>
      </w:r>
      <w:r w:rsidRPr="002C1181">
        <w:rPr>
          <w:rFonts w:ascii="Consolas" w:hAnsi="Consolas"/>
          <w:b/>
        </w:rPr>
        <w:t>typedef</w:t>
      </w:r>
      <w:r>
        <w:rPr>
          <w:rFonts w:ascii="Consolas" w:hAnsi="Consolas"/>
        </w:rPr>
        <w:t xml:space="preserve"> Empty_h[32] HeaderStack;</w:t>
      </w:r>
    </w:p>
    <w:p w14:paraId="71E476EB" w14:textId="590ED913" w:rsidR="00305D05" w:rsidRDefault="005F2A62" w:rsidP="002378DA">
      <w:r>
        <w:t>All operations that can be executed on the original type can be also executed on the newly created type.</w:t>
      </w:r>
      <w:r w:rsidR="003E5F6E">
        <w:t xml:space="preserve"> This behavior is similar to the C </w:t>
      </w:r>
      <w:r w:rsidR="003E5F6E" w:rsidRPr="003E5F6E">
        <w:rPr>
          <w:rFonts w:ascii="Consolas" w:hAnsi="Consolas"/>
        </w:rPr>
        <w:t>typedef</w:t>
      </w:r>
      <w:r w:rsidR="003E5F6E">
        <w:t xml:space="preserve"> keyword.</w:t>
      </w:r>
    </w:p>
    <w:p w14:paraId="0B74A602" w14:textId="15116489" w:rsidR="0059252E" w:rsidRDefault="0059252E" w:rsidP="0059252E">
      <w:pPr>
        <w:pStyle w:val="Heading3"/>
      </w:pPr>
      <w:bookmarkStart w:id="256" w:name="_Toc445830024"/>
      <w:r>
        <w:t>Type specialization</w:t>
      </w:r>
      <w:bookmarkEnd w:id="256"/>
    </w:p>
    <w:p w14:paraId="36316D44" w14:textId="2F0F12DB" w:rsidR="0059252E" w:rsidRDefault="00F53FDE" w:rsidP="0059252E">
      <w:r>
        <w:t xml:space="preserve">A generic type may be specialized by specifying arguments for its type variables. </w:t>
      </w:r>
      <w:r w:rsidR="001273B4">
        <w:t>I</w:t>
      </w:r>
      <w:r>
        <w:t xml:space="preserve">n cases </w:t>
      </w:r>
      <w:r w:rsidR="001273B4">
        <w:t xml:space="preserve">where </w:t>
      </w:r>
      <w:r>
        <w:t>the co</w:t>
      </w:r>
      <w:r w:rsidR="001273B4">
        <w:t>mpiler can infer type arguments type specialization is not necessary.</w:t>
      </w:r>
      <w:r w:rsidR="00563786">
        <w:t xml:space="preserve"> When a type is specialized all </w:t>
      </w:r>
      <w:r w:rsidR="005E78D8">
        <w:t>its</w:t>
      </w:r>
      <w:r w:rsidR="00563786">
        <w:t xml:space="preserve"> type variables must be bound.</w:t>
      </w:r>
    </w:p>
    <w:p w14:paraId="571571E0" w14:textId="77777777" w:rsidR="001273B4" w:rsidRPr="00254E38" w:rsidRDefault="001273B4" w:rsidP="002D0F38">
      <w:pPr>
        <w:pStyle w:val="Grammar"/>
      </w:pPr>
      <w:r w:rsidRPr="00254E38">
        <w:t>specializedType</w:t>
      </w:r>
    </w:p>
    <w:p w14:paraId="6CBE8506" w14:textId="77777777" w:rsidR="001273B4" w:rsidRPr="00254E38" w:rsidRDefault="001273B4" w:rsidP="002D0F38">
      <w:pPr>
        <w:pStyle w:val="Grammar"/>
      </w:pPr>
      <w:r w:rsidRPr="00254E38">
        <w:t xml:space="preserve">    : pathPrefix TYPE '&lt;' typeArgumentList '&gt;'</w:t>
      </w:r>
    </w:p>
    <w:p w14:paraId="64023189" w14:textId="77777777" w:rsidR="001273B4" w:rsidRPr="00254E38" w:rsidRDefault="001273B4" w:rsidP="002D0F38">
      <w:pPr>
        <w:pStyle w:val="Grammar"/>
      </w:pPr>
      <w:r w:rsidRPr="00254E38">
        <w:t xml:space="preserve">    | TYPE '&lt;' typeArgumentList '&gt;' </w:t>
      </w:r>
    </w:p>
    <w:p w14:paraId="3048DA97" w14:textId="75F6A520" w:rsidR="001273B4" w:rsidRDefault="001273B4" w:rsidP="002D0F38">
      <w:pPr>
        <w:pStyle w:val="Grammar"/>
      </w:pPr>
      <w:r w:rsidRPr="00254E38">
        <w:t xml:space="preserve">    ;</w:t>
      </w:r>
    </w:p>
    <w:p w14:paraId="25258D66" w14:textId="65157812" w:rsidR="001273B4" w:rsidRDefault="001273B4" w:rsidP="001273B4">
      <w:r>
        <w:t xml:space="preserve">For example, the following </w:t>
      </w:r>
      <w:r w:rsidRPr="001273B4">
        <w:rPr>
          <w:rFonts w:ascii="Consolas" w:hAnsi="Consolas"/>
          <w:b/>
        </w:rPr>
        <w:t>extern</w:t>
      </w:r>
      <w:r w:rsidRPr="001273B4">
        <w:t xml:space="preserve"> declaration</w:t>
      </w:r>
      <w:r>
        <w:t xml:space="preserve"> describes a generic block</w:t>
      </w:r>
      <w:r w:rsidR="00465615">
        <w:t xml:space="preserve"> or registers</w:t>
      </w:r>
      <w:r>
        <w:t xml:space="preserve">, where the type of the elements stored in </w:t>
      </w:r>
      <w:r w:rsidR="00E22E6E">
        <w:t>each register</w:t>
      </w:r>
      <w:r>
        <w:t xml:space="preserve"> is an arbitrary </w:t>
      </w:r>
      <w:r w:rsidRPr="00E22E6E">
        <w:rPr>
          <w:rFonts w:ascii="Consolas" w:hAnsi="Consolas"/>
        </w:rPr>
        <w:t>T</w:t>
      </w:r>
      <w:r>
        <w:t xml:space="preserve">. </w:t>
      </w:r>
    </w:p>
    <w:p w14:paraId="0FBC7DBC" w14:textId="1F5852E1" w:rsidR="001273B4" w:rsidRDefault="001273B4" w:rsidP="001273B4">
      <w:pPr>
        <w:rPr>
          <w:rFonts w:ascii="Consolas" w:hAnsi="Consolas"/>
        </w:rPr>
      </w:pPr>
      <w:r w:rsidRPr="001273B4">
        <w:rPr>
          <w:rFonts w:ascii="Consolas" w:hAnsi="Consolas"/>
          <w:b/>
        </w:rPr>
        <w:t>extern</w:t>
      </w:r>
      <w:r>
        <w:rPr>
          <w:rFonts w:ascii="Consolas" w:hAnsi="Consolas"/>
        </w:rPr>
        <w:t xml:space="preserve"> Register&lt;T&gt; {</w:t>
      </w:r>
      <w:r>
        <w:rPr>
          <w:rFonts w:ascii="Consolas" w:hAnsi="Consolas"/>
        </w:rPr>
        <w:br/>
      </w:r>
      <w:r w:rsidRPr="001273B4">
        <w:rPr>
          <w:rFonts w:ascii="Consolas" w:hAnsi="Consolas"/>
        </w:rPr>
        <w:t xml:space="preserve">    Register(bit&lt;32&gt; size);</w:t>
      </w:r>
      <w:r>
        <w:rPr>
          <w:rFonts w:ascii="Consolas" w:hAnsi="Consolas"/>
        </w:rPr>
        <w:br/>
      </w:r>
      <w:r w:rsidRPr="001273B4">
        <w:rPr>
          <w:rFonts w:ascii="Consolas" w:hAnsi="Consolas"/>
        </w:rPr>
        <w:t xml:space="preserve">    T read(bit&lt;32&gt; index);</w:t>
      </w:r>
      <w:r>
        <w:rPr>
          <w:rFonts w:ascii="Consolas" w:hAnsi="Consolas"/>
        </w:rPr>
        <w:br/>
      </w:r>
      <w:r w:rsidRPr="001273B4">
        <w:rPr>
          <w:rFonts w:ascii="Consolas" w:hAnsi="Consolas"/>
        </w:rPr>
        <w:t xml:space="preserve">    void write(bit&lt;32&gt; index, T value);</w:t>
      </w:r>
      <w:r>
        <w:rPr>
          <w:rFonts w:ascii="Consolas" w:hAnsi="Consolas"/>
        </w:rPr>
        <w:br/>
      </w:r>
      <w:r w:rsidRPr="001273B4">
        <w:rPr>
          <w:rFonts w:ascii="Consolas" w:hAnsi="Consolas"/>
        </w:rPr>
        <w:t>}</w:t>
      </w:r>
    </w:p>
    <w:p w14:paraId="03AC2F66" w14:textId="4D07F0E2" w:rsidR="00E22E6E" w:rsidRPr="001273B4" w:rsidRDefault="00E22E6E" w:rsidP="001273B4">
      <w:pPr>
        <w:rPr>
          <w:rFonts w:ascii="Consolas" w:hAnsi="Consolas"/>
        </w:rPr>
      </w:pPr>
      <w:r>
        <w:t xml:space="preserve">The type </w:t>
      </w:r>
      <w:r w:rsidRPr="00E22E6E">
        <w:rPr>
          <w:rFonts w:ascii="Consolas" w:hAnsi="Consolas"/>
        </w:rPr>
        <w:t>T</w:t>
      </w:r>
      <w:r>
        <w:t xml:space="preserve"> has to be specified when instantiating a set of registers, by specializing the </w:t>
      </w:r>
      <w:r w:rsidRPr="00E22E6E">
        <w:rPr>
          <w:rFonts w:ascii="Consolas" w:hAnsi="Consolas"/>
        </w:rPr>
        <w:t>Register</w:t>
      </w:r>
      <w:r>
        <w:t xml:space="preserve"> type:</w:t>
      </w:r>
    </w:p>
    <w:p w14:paraId="2CAE4FAF" w14:textId="66E53B9D" w:rsidR="001273B4" w:rsidRDefault="001273B4" w:rsidP="001273B4">
      <w:pPr>
        <w:rPr>
          <w:rFonts w:ascii="Consolas" w:hAnsi="Consolas"/>
        </w:rPr>
      </w:pPr>
      <w:r w:rsidRPr="001273B4">
        <w:rPr>
          <w:rFonts w:ascii="Consolas" w:hAnsi="Consolas"/>
        </w:rPr>
        <w:t>Register&lt;</w:t>
      </w:r>
      <w:r w:rsidRPr="001273B4">
        <w:rPr>
          <w:rFonts w:ascii="Consolas" w:hAnsi="Consolas"/>
          <w:b/>
        </w:rPr>
        <w:t>bit</w:t>
      </w:r>
      <w:r w:rsidRPr="001273B4">
        <w:rPr>
          <w:rFonts w:ascii="Consolas" w:hAnsi="Consolas"/>
        </w:rPr>
        <w:t>&lt;32&gt;</w:t>
      </w:r>
      <w:proofErr w:type="gramStart"/>
      <w:r w:rsidRPr="001273B4">
        <w:rPr>
          <w:rFonts w:ascii="Consolas" w:hAnsi="Consolas"/>
        </w:rPr>
        <w:t>&gt;(</w:t>
      </w:r>
      <w:proofErr w:type="gramEnd"/>
      <w:r w:rsidRPr="001273B4">
        <w:rPr>
          <w:rFonts w:ascii="Consolas" w:hAnsi="Consolas"/>
        </w:rPr>
        <w:t>128) registerBank;</w:t>
      </w:r>
    </w:p>
    <w:p w14:paraId="032CED8D" w14:textId="306C4A19" w:rsidR="001273B4" w:rsidRPr="001273B4" w:rsidRDefault="001273B4" w:rsidP="001273B4">
      <w:r>
        <w:t xml:space="preserve">The instantiation of </w:t>
      </w:r>
      <w:r w:rsidRPr="001273B4">
        <w:rPr>
          <w:rFonts w:ascii="Consolas" w:hAnsi="Consolas"/>
        </w:rPr>
        <w:t>registerBank</w:t>
      </w:r>
      <w:r>
        <w:t xml:space="preserve"> is made using the </w:t>
      </w:r>
      <w:r w:rsidRPr="001273B4">
        <w:rPr>
          <w:rFonts w:ascii="Consolas" w:hAnsi="Consolas"/>
        </w:rPr>
        <w:t>Register</w:t>
      </w:r>
      <w:r w:rsidRPr="001273B4">
        <w:t xml:space="preserve"> type </w:t>
      </w:r>
      <w:r>
        <w:t xml:space="preserve">specialized with the </w:t>
      </w:r>
      <w:r w:rsidRPr="001273B4">
        <w:rPr>
          <w:rFonts w:ascii="Consolas" w:hAnsi="Consolas"/>
          <w:b/>
        </w:rPr>
        <w:t>bit</w:t>
      </w:r>
      <w:r w:rsidRPr="001273B4">
        <w:rPr>
          <w:rFonts w:ascii="Consolas" w:hAnsi="Consolas"/>
        </w:rPr>
        <w:t>&lt;32&gt;</w:t>
      </w:r>
      <w:r>
        <w:rPr>
          <w:rFonts w:ascii="Consolas" w:hAnsi="Consolas"/>
        </w:rPr>
        <w:t xml:space="preserve"> </w:t>
      </w:r>
      <w:r w:rsidR="000F686F" w:rsidRPr="000F686F">
        <w:t xml:space="preserve">bound to the </w:t>
      </w:r>
      <w:r w:rsidR="000F686F">
        <w:rPr>
          <w:rFonts w:ascii="Consolas" w:hAnsi="Consolas"/>
        </w:rPr>
        <w:t>T</w:t>
      </w:r>
      <w:r w:rsidR="000F686F" w:rsidRPr="000F686F">
        <w:t xml:space="preserve"> </w:t>
      </w:r>
      <w:r w:rsidRPr="001273B4">
        <w:t>type argument.</w:t>
      </w:r>
    </w:p>
    <w:p w14:paraId="2B8C0D3B" w14:textId="6AE44B37" w:rsidR="00145622" w:rsidRDefault="00145622" w:rsidP="00A216DE">
      <w:pPr>
        <w:pStyle w:val="Heading2"/>
      </w:pPr>
      <w:bookmarkStart w:id="257" w:name="_Toc445830025"/>
      <w:bookmarkStart w:id="258" w:name="_Toc445799343"/>
      <w:r>
        <w:lastRenderedPageBreak/>
        <w:t>Parser and control blocks</w:t>
      </w:r>
      <w:r w:rsidR="001633E5">
        <w:t xml:space="preserve"> types</w:t>
      </w:r>
      <w:bookmarkEnd w:id="257"/>
      <w:bookmarkEnd w:id="258"/>
    </w:p>
    <w:p w14:paraId="10F6AED6" w14:textId="25050ADB" w:rsidR="00A216DE" w:rsidRDefault="001633E5" w:rsidP="00A216DE">
      <w:r>
        <w:t xml:space="preserve">Parsers and control blocks </w:t>
      </w:r>
      <w:r w:rsidRPr="0012579B">
        <w:rPr>
          <w:i/>
        </w:rPr>
        <w:t>types</w:t>
      </w:r>
      <w:r>
        <w:t xml:space="preserve"> are </w:t>
      </w:r>
      <w:r w:rsidR="00A1165C">
        <w:t>similar to</w:t>
      </w:r>
      <w:r>
        <w:t xml:space="preserve"> function types: they describe the signature of parsers and control blocks. Such functions have no return values. </w:t>
      </w:r>
      <w:r w:rsidR="0012579B">
        <w:t>Parsers and control block types may be generic (i.e., have type parameters):</w:t>
      </w:r>
    </w:p>
    <w:p w14:paraId="08121277" w14:textId="77777777" w:rsidR="001633E5" w:rsidRDefault="001633E5" w:rsidP="001633E5">
      <w:pPr>
        <w:pStyle w:val="Heading3"/>
      </w:pPr>
      <w:bookmarkStart w:id="259" w:name="_Toc417920629"/>
      <w:bookmarkStart w:id="260" w:name="_Toc445830026"/>
      <w:bookmarkStart w:id="261" w:name="_Toc445799344"/>
      <w:r>
        <w:t xml:space="preserve">Parser </w:t>
      </w:r>
      <w:bookmarkEnd w:id="259"/>
      <w:r>
        <w:t>type declarations</w:t>
      </w:r>
      <w:bookmarkEnd w:id="260"/>
      <w:bookmarkEnd w:id="261"/>
    </w:p>
    <w:p w14:paraId="385B1F4C" w14:textId="2CEFCC76" w:rsidR="001633E5" w:rsidRDefault="001633E5" w:rsidP="001633E5">
      <w:r>
        <w:t xml:space="preserve">A parser type declaration describes the signature of a parser. A parser should have at least one argument of type </w:t>
      </w:r>
      <w:r>
        <w:rPr>
          <w:rFonts w:ascii="Consolas" w:hAnsi="Consolas"/>
        </w:rPr>
        <w:t>packet_in</w:t>
      </w:r>
      <w:r>
        <w:t xml:space="preserve">, representing the </w:t>
      </w:r>
      <w:r w:rsidR="00A836C8">
        <w:t xml:space="preserve">received </w:t>
      </w:r>
      <w:r>
        <w:t xml:space="preserve">packet </w:t>
      </w:r>
      <w:r w:rsidR="00A836C8">
        <w:t>that is</w:t>
      </w:r>
      <w:r>
        <w:t xml:space="preserve"> processed.</w:t>
      </w:r>
    </w:p>
    <w:p w14:paraId="1ACC65B4" w14:textId="77777777" w:rsidR="001633E5" w:rsidRPr="00254E38" w:rsidRDefault="001633E5" w:rsidP="002D0F38">
      <w:pPr>
        <w:pStyle w:val="Grammar"/>
      </w:pPr>
      <w:r w:rsidRPr="00254E38">
        <w:t>parserTypeDeclaration</w:t>
      </w:r>
    </w:p>
    <w:p w14:paraId="2E665B9F" w14:textId="04F2B75C" w:rsidR="001633E5" w:rsidRPr="00254E38" w:rsidRDefault="001633E5" w:rsidP="002D0F38">
      <w:pPr>
        <w:pStyle w:val="Grammar"/>
      </w:pPr>
      <w:r w:rsidRPr="00254E38">
        <w:t xml:space="preserve">    : optAnnotations PARSER name optTypeParameters </w:t>
      </w:r>
      <w:r>
        <w:br/>
        <w:t xml:space="preserve">     </w:t>
      </w:r>
      <w:r w:rsidRPr="00254E38">
        <w:t>'(' parameterList ')'</w:t>
      </w:r>
    </w:p>
    <w:p w14:paraId="27D5A334" w14:textId="77777777" w:rsidR="001633E5" w:rsidRPr="00254E38" w:rsidRDefault="001633E5" w:rsidP="002D0F38">
      <w:pPr>
        <w:pStyle w:val="Grammar"/>
      </w:pPr>
      <w:r w:rsidRPr="00254E38">
        <w:t xml:space="preserve">    ;</w:t>
      </w:r>
    </w:p>
    <w:p w14:paraId="49E2BD75" w14:textId="57905B91" w:rsidR="001633E5" w:rsidRDefault="001633E5" w:rsidP="001633E5">
      <w:r>
        <w:t xml:space="preserve">For example, the following is a type declaration of a parser type named </w:t>
      </w:r>
      <w:r w:rsidRPr="00280B0E">
        <w:rPr>
          <w:rFonts w:ascii="Consolas" w:hAnsi="Consolas"/>
        </w:rPr>
        <w:t>P</w:t>
      </w:r>
      <w:r w:rsidR="00A1165C" w:rsidRPr="00A1165C">
        <w:t xml:space="preserve"> that depends on a type variable </w:t>
      </w:r>
      <w:r w:rsidR="00A1165C">
        <w:rPr>
          <w:rFonts w:ascii="Consolas" w:hAnsi="Consolas"/>
        </w:rPr>
        <w:t>IH.</w:t>
      </w:r>
      <w:r w:rsidR="00A1165C" w:rsidRPr="00A1165C">
        <w:t xml:space="preserve"> The parser</w:t>
      </w:r>
      <w:r w:rsidR="00A1165C">
        <w:t xml:space="preserve"> that receives as input</w:t>
      </w:r>
      <w:r w:rsidRPr="00A1165C">
        <w:t xml:space="preserve"> </w:t>
      </w:r>
      <w:r>
        <w:t xml:space="preserve">a </w:t>
      </w:r>
      <w:r>
        <w:rPr>
          <w:rFonts w:ascii="Consolas" w:hAnsi="Consolas"/>
        </w:rPr>
        <w:t>packet_in</w:t>
      </w:r>
      <w:r>
        <w:t xml:space="preserve"> value </w:t>
      </w:r>
      <w:r w:rsidRPr="00280B0E">
        <w:rPr>
          <w:rFonts w:ascii="Consolas" w:hAnsi="Consolas"/>
        </w:rPr>
        <w:t>b</w:t>
      </w:r>
      <w:r>
        <w:t xml:space="preserve"> and produces two values: </w:t>
      </w:r>
    </w:p>
    <w:p w14:paraId="1A8B1ADB" w14:textId="77777777" w:rsidR="001633E5" w:rsidRDefault="001633E5" w:rsidP="002265E0">
      <w:pPr>
        <w:pStyle w:val="ListParagraph"/>
        <w:numPr>
          <w:ilvl w:val="0"/>
          <w:numId w:val="30"/>
        </w:numPr>
      </w:pPr>
      <w:r>
        <w:t xml:space="preserve">A value with a user-defined type </w:t>
      </w:r>
      <w:r w:rsidRPr="00AB28AA">
        <w:rPr>
          <w:rFonts w:ascii="Consolas" w:hAnsi="Consolas"/>
        </w:rPr>
        <w:t>IH</w:t>
      </w:r>
    </w:p>
    <w:p w14:paraId="659205DE" w14:textId="77777777" w:rsidR="001633E5" w:rsidRPr="00AB28AA" w:rsidRDefault="001633E5" w:rsidP="002265E0">
      <w:pPr>
        <w:pStyle w:val="ListParagraph"/>
        <w:numPr>
          <w:ilvl w:val="0"/>
          <w:numId w:val="30"/>
        </w:numPr>
        <w:rPr>
          <w:rFonts w:ascii="Consolas" w:hAnsi="Consolas"/>
        </w:rPr>
      </w:pPr>
      <w:r>
        <w:t xml:space="preserve">A value with a predefined type </w:t>
      </w:r>
      <w:r>
        <w:rPr>
          <w:rFonts w:ascii="Consolas" w:hAnsi="Consolas"/>
        </w:rPr>
        <w:t>C</w:t>
      </w:r>
      <w:r w:rsidRPr="00AB28AA">
        <w:rPr>
          <w:rFonts w:ascii="Consolas" w:hAnsi="Consolas"/>
        </w:rPr>
        <w:t>ounters</w:t>
      </w:r>
    </w:p>
    <w:p w14:paraId="2DF80C56" w14:textId="77777777" w:rsidR="001633E5" w:rsidRPr="00AB28AA" w:rsidRDefault="001633E5" w:rsidP="001633E5">
      <w:pPr>
        <w:rPr>
          <w:rFonts w:ascii="Consolas" w:hAnsi="Consolas"/>
        </w:rPr>
      </w:pPr>
      <w:r w:rsidRPr="00A229BA">
        <w:rPr>
          <w:rFonts w:ascii="Consolas" w:hAnsi="Consolas"/>
          <w:b/>
        </w:rPr>
        <w:t>struct</w:t>
      </w:r>
      <w:r>
        <w:rPr>
          <w:rFonts w:ascii="Consolas" w:hAnsi="Consolas"/>
        </w:rPr>
        <w:t xml:space="preserve"> Counters { … }</w:t>
      </w:r>
      <w:r>
        <w:rPr>
          <w:rFonts w:ascii="Consolas" w:hAnsi="Consolas"/>
        </w:rPr>
        <w:br/>
      </w:r>
      <w:r w:rsidRPr="00A229BA">
        <w:rPr>
          <w:rFonts w:ascii="Consolas" w:hAnsi="Consolas"/>
          <w:b/>
        </w:rPr>
        <w:t>parser</w:t>
      </w:r>
      <w:r>
        <w:rPr>
          <w:rFonts w:ascii="Consolas" w:hAnsi="Consolas"/>
        </w:rPr>
        <w:t xml:space="preserve"> P&lt;IH&gt;(packet_in b, </w:t>
      </w:r>
      <w:r>
        <w:rPr>
          <w:rFonts w:ascii="Consolas" w:hAnsi="Consolas"/>
        </w:rPr>
        <w:br/>
        <w:t xml:space="preserve">             </w:t>
      </w:r>
      <w:r w:rsidRPr="00A229BA">
        <w:rPr>
          <w:rFonts w:ascii="Consolas" w:hAnsi="Consolas"/>
          <w:b/>
        </w:rPr>
        <w:t>out</w:t>
      </w:r>
      <w:r>
        <w:rPr>
          <w:rFonts w:ascii="Consolas" w:hAnsi="Consolas"/>
        </w:rPr>
        <w:t xml:space="preserve"> IH packetHeaders, </w:t>
      </w:r>
      <w:r>
        <w:rPr>
          <w:rFonts w:ascii="Consolas" w:hAnsi="Consolas"/>
        </w:rPr>
        <w:br/>
        <w:t xml:space="preserve">             </w:t>
      </w:r>
      <w:r w:rsidRPr="00A229BA">
        <w:rPr>
          <w:rFonts w:ascii="Consolas" w:hAnsi="Consolas"/>
          <w:b/>
        </w:rPr>
        <w:t>out</w:t>
      </w:r>
      <w:r>
        <w:rPr>
          <w:rFonts w:ascii="Consolas" w:hAnsi="Consolas"/>
        </w:rPr>
        <w:t xml:space="preserve"> Counters counters);</w:t>
      </w:r>
    </w:p>
    <w:p w14:paraId="607634F7" w14:textId="0B17C748" w:rsidR="001633E5" w:rsidRDefault="001633E5" w:rsidP="001633E5">
      <w:pPr>
        <w:pStyle w:val="Heading3"/>
      </w:pPr>
      <w:bookmarkStart w:id="262" w:name="_Toc445830027"/>
      <w:bookmarkStart w:id="263" w:name="_Toc445799345"/>
      <w:r>
        <w:t>Control type declarations</w:t>
      </w:r>
      <w:bookmarkEnd w:id="262"/>
      <w:bookmarkEnd w:id="263"/>
    </w:p>
    <w:p w14:paraId="2A44BFB8" w14:textId="4B82F559" w:rsidR="001633E5" w:rsidRDefault="001633E5" w:rsidP="001633E5">
      <w:r>
        <w:t>A control type declaration describes the signature of a control block.</w:t>
      </w:r>
    </w:p>
    <w:p w14:paraId="0D6E8CCB" w14:textId="77777777" w:rsidR="001633E5" w:rsidRPr="00254E38" w:rsidRDefault="001633E5" w:rsidP="002D0F38">
      <w:pPr>
        <w:pStyle w:val="Grammar"/>
      </w:pPr>
      <w:r w:rsidRPr="00254E38">
        <w:t>controlTypeDeclaration</w:t>
      </w:r>
    </w:p>
    <w:p w14:paraId="651C01E3" w14:textId="77777777" w:rsidR="001633E5" w:rsidRPr="00254E38" w:rsidRDefault="001633E5" w:rsidP="002D0F38">
      <w:pPr>
        <w:pStyle w:val="Grammar"/>
      </w:pPr>
      <w:r w:rsidRPr="00254E38">
        <w:t xml:space="preserve">    : optAnnotations CONTROL name optTypeParameters </w:t>
      </w:r>
      <w:r>
        <w:br/>
        <w:t xml:space="preserve">      </w:t>
      </w:r>
      <w:r w:rsidRPr="00254E38">
        <w:t>'(' parameterList ')'</w:t>
      </w:r>
    </w:p>
    <w:p w14:paraId="7A0B4147" w14:textId="454590A5" w:rsidR="001633E5" w:rsidRPr="001633E5" w:rsidRDefault="001633E5" w:rsidP="002D0F38">
      <w:pPr>
        <w:pStyle w:val="Grammar"/>
      </w:pPr>
      <w:r w:rsidRPr="00254E38">
        <w:t xml:space="preserve">    ;</w:t>
      </w:r>
    </w:p>
    <w:p w14:paraId="430AE865" w14:textId="388554BD" w:rsidR="0001024C" w:rsidRDefault="00212494" w:rsidP="0001024C">
      <w:bookmarkStart w:id="264" w:name="_Toc417920611"/>
      <w:bookmarkStart w:id="265" w:name="_Toc445799346"/>
      <w:r>
        <w:t>C</w:t>
      </w:r>
      <w:r w:rsidR="0001024C" w:rsidRPr="00212494">
        <w:t xml:space="preserve">ontrol </w:t>
      </w:r>
      <w:r w:rsidR="0001024C">
        <w:t xml:space="preserve">type declarations are very similar to </w:t>
      </w:r>
      <w:r w:rsidR="0001024C" w:rsidRPr="00212494">
        <w:t>parser t</w:t>
      </w:r>
      <w:r w:rsidR="0001024C">
        <w:t>ype declarations.</w:t>
      </w:r>
    </w:p>
    <w:p w14:paraId="33D699B7" w14:textId="4AD3E2D0" w:rsidR="00FA2843" w:rsidRDefault="00FA2843" w:rsidP="001170F4">
      <w:pPr>
        <w:pStyle w:val="Heading1"/>
      </w:pPr>
      <w:bookmarkStart w:id="266" w:name="_Toc445830028"/>
      <w:r>
        <w:t>Expressions</w:t>
      </w:r>
      <w:bookmarkEnd w:id="264"/>
      <w:bookmarkEnd w:id="265"/>
      <w:bookmarkEnd w:id="266"/>
    </w:p>
    <w:p w14:paraId="20F03D87" w14:textId="2139AE3F" w:rsidR="002422C2" w:rsidRDefault="002422C2" w:rsidP="002422C2">
      <w:r>
        <w:t>This section describes all com</w:t>
      </w:r>
      <w:r w:rsidR="006C44C7">
        <w:t>putations that can be performed in P4, grouped by the type of the values than can be processed</w:t>
      </w:r>
      <w:r>
        <w:t>.</w:t>
      </w:r>
    </w:p>
    <w:p w14:paraId="3506555F" w14:textId="5BBEC175" w:rsidR="002F3AEE" w:rsidRDefault="002F3AEE" w:rsidP="002422C2">
      <w:r>
        <w:t xml:space="preserve">The grammar for </w:t>
      </w:r>
      <w:r w:rsidR="008B3A1B">
        <w:t xml:space="preserve">general </w:t>
      </w:r>
      <w:r>
        <w:t>expressions is given by:</w:t>
      </w:r>
    </w:p>
    <w:p w14:paraId="14EC53CC" w14:textId="77777777" w:rsidR="002F3AEE" w:rsidRPr="00254E38" w:rsidRDefault="002F3AEE" w:rsidP="002D0F38">
      <w:pPr>
        <w:pStyle w:val="Grammar"/>
      </w:pPr>
      <w:r w:rsidRPr="00254E38">
        <w:lastRenderedPageBreak/>
        <w:t>expression</w:t>
      </w:r>
    </w:p>
    <w:p w14:paraId="49576970" w14:textId="77777777" w:rsidR="002F3AEE" w:rsidRPr="00254E38" w:rsidRDefault="002F3AEE" w:rsidP="002D0F38">
      <w:pPr>
        <w:pStyle w:val="Grammar"/>
      </w:pPr>
      <w:r w:rsidRPr="00254E38">
        <w:t xml:space="preserve">    : INTEGER                           </w:t>
      </w:r>
    </w:p>
    <w:p w14:paraId="3974CD99" w14:textId="77777777" w:rsidR="002F3AEE" w:rsidRPr="00254E38" w:rsidRDefault="002F3AEE" w:rsidP="002D0F38">
      <w:pPr>
        <w:pStyle w:val="Grammar"/>
      </w:pPr>
      <w:r w:rsidRPr="00254E38">
        <w:t xml:space="preserve">    | TRUE                              </w:t>
      </w:r>
    </w:p>
    <w:p w14:paraId="51002D3D" w14:textId="77777777" w:rsidR="002F3AEE" w:rsidRPr="00254E38" w:rsidRDefault="002F3AEE" w:rsidP="002D0F38">
      <w:pPr>
        <w:pStyle w:val="Grammar"/>
      </w:pPr>
      <w:r w:rsidRPr="00254E38">
        <w:t xml:space="preserve">    | FALSE                             </w:t>
      </w:r>
    </w:p>
    <w:p w14:paraId="0ED46204" w14:textId="77777777" w:rsidR="002F3AEE" w:rsidRPr="00254E38" w:rsidRDefault="002F3AEE" w:rsidP="002D0F38">
      <w:pPr>
        <w:pStyle w:val="Grammar"/>
      </w:pPr>
      <w:r w:rsidRPr="00254E38">
        <w:t xml:space="preserve">    | name                              </w:t>
      </w:r>
    </w:p>
    <w:p w14:paraId="04C0F9AA" w14:textId="77777777" w:rsidR="002F3AEE" w:rsidRPr="00254E38" w:rsidRDefault="002F3AEE" w:rsidP="002D0F38">
      <w:pPr>
        <w:pStyle w:val="Grammar"/>
      </w:pPr>
      <w:r w:rsidRPr="00254E38">
        <w:t xml:space="preserve">    | pathPrefix name                   </w:t>
      </w:r>
    </w:p>
    <w:p w14:paraId="7A36A9CC" w14:textId="77777777" w:rsidR="002F3AEE" w:rsidRPr="00254E38" w:rsidRDefault="002F3AEE" w:rsidP="002D0F38">
      <w:pPr>
        <w:pStyle w:val="Grammar"/>
      </w:pPr>
      <w:r w:rsidRPr="00254E38">
        <w:t xml:space="preserve">    | expression '[' expression ']'     </w:t>
      </w:r>
    </w:p>
    <w:p w14:paraId="1E1CFC69" w14:textId="77777777" w:rsidR="002F3AEE" w:rsidRPr="00254E38" w:rsidRDefault="002F3AEE" w:rsidP="002D0F38">
      <w:pPr>
        <w:pStyle w:val="Grammar"/>
      </w:pPr>
      <w:r w:rsidRPr="00254E38">
        <w:t xml:space="preserve">    | expression '[' expression ':' expression ']'   </w:t>
      </w:r>
    </w:p>
    <w:p w14:paraId="590C0104" w14:textId="77777777" w:rsidR="002F3AEE" w:rsidRPr="00254E38" w:rsidRDefault="002F3AEE" w:rsidP="002D0F38">
      <w:pPr>
        <w:pStyle w:val="Grammar"/>
      </w:pPr>
      <w:r w:rsidRPr="00254E38">
        <w:t xml:space="preserve">    | '{' expressionList '}'             </w:t>
      </w:r>
    </w:p>
    <w:p w14:paraId="3C8FCB1F" w14:textId="77777777" w:rsidR="002F3AEE" w:rsidRPr="00254E38" w:rsidRDefault="002F3AEE" w:rsidP="002D0F38">
      <w:pPr>
        <w:pStyle w:val="Grammar"/>
      </w:pPr>
      <w:r w:rsidRPr="00254E38">
        <w:t xml:space="preserve">    | '(' expression ')'                 </w:t>
      </w:r>
    </w:p>
    <w:p w14:paraId="737047D7" w14:textId="46466CAA" w:rsidR="002F3AEE" w:rsidRPr="00254E38" w:rsidRDefault="002F3AEE" w:rsidP="002D0F38">
      <w:pPr>
        <w:pStyle w:val="Grammar"/>
      </w:pPr>
      <w:r w:rsidRPr="00254E38">
        <w:t xml:space="preserve">    | '!' expression </w:t>
      </w:r>
    </w:p>
    <w:p w14:paraId="3580EC4E" w14:textId="16C39C90" w:rsidR="002F3AEE" w:rsidRPr="00254E38" w:rsidRDefault="002F3AEE" w:rsidP="002D0F38">
      <w:pPr>
        <w:pStyle w:val="Grammar"/>
      </w:pPr>
      <w:r w:rsidRPr="00254E38">
        <w:t xml:space="preserve">    | '~' expression </w:t>
      </w:r>
    </w:p>
    <w:p w14:paraId="2DF64713" w14:textId="6959FBE1" w:rsidR="002F3AEE" w:rsidRPr="00254E38" w:rsidRDefault="002F3AEE" w:rsidP="002D0F38">
      <w:pPr>
        <w:pStyle w:val="Grammar"/>
      </w:pPr>
      <w:r w:rsidRPr="00254E38">
        <w:t xml:space="preserve">    | '-' expression </w:t>
      </w:r>
    </w:p>
    <w:p w14:paraId="5C117C77" w14:textId="7714A471" w:rsidR="002F3AEE" w:rsidRPr="00254E38" w:rsidRDefault="002F3AEE" w:rsidP="002D0F38">
      <w:pPr>
        <w:pStyle w:val="Grammar"/>
      </w:pPr>
      <w:r>
        <w:t xml:space="preserve">    | '+' expression</w:t>
      </w:r>
    </w:p>
    <w:p w14:paraId="25E0D5E5" w14:textId="77777777" w:rsidR="002F3AEE" w:rsidRPr="00254E38" w:rsidRDefault="002F3AEE" w:rsidP="002D0F38">
      <w:pPr>
        <w:pStyle w:val="Grammar"/>
      </w:pPr>
      <w:r w:rsidRPr="00254E38">
        <w:t xml:space="preserve">    | typeName '.' member                </w:t>
      </w:r>
    </w:p>
    <w:p w14:paraId="3D7A84EA" w14:textId="77777777" w:rsidR="002F3AEE" w:rsidRPr="00254E38" w:rsidRDefault="002F3AEE" w:rsidP="002D0F38">
      <w:pPr>
        <w:pStyle w:val="Grammar"/>
      </w:pPr>
      <w:r w:rsidRPr="00254E38">
        <w:t xml:space="preserve">    | expression '.' member              </w:t>
      </w:r>
    </w:p>
    <w:p w14:paraId="2049CCDE" w14:textId="77777777" w:rsidR="002F3AEE" w:rsidRPr="00254E38" w:rsidRDefault="002F3AEE" w:rsidP="002D0F38">
      <w:pPr>
        <w:pStyle w:val="Grammar"/>
      </w:pPr>
      <w:r w:rsidRPr="00254E38">
        <w:t xml:space="preserve">    | expression '*' expression          </w:t>
      </w:r>
    </w:p>
    <w:p w14:paraId="3CEA7798" w14:textId="77777777" w:rsidR="00D048DC" w:rsidRPr="00254E38" w:rsidRDefault="00D048DC" w:rsidP="002D0F38">
      <w:pPr>
        <w:pStyle w:val="Grammar"/>
      </w:pPr>
      <w:r w:rsidRPr="00254E38">
        <w:t xml:space="preserve">    </w:t>
      </w:r>
      <w:r>
        <w:t>| expression '/</w:t>
      </w:r>
      <w:r w:rsidRPr="00254E38">
        <w:t xml:space="preserve">' expression          </w:t>
      </w:r>
    </w:p>
    <w:p w14:paraId="09FAD5C4" w14:textId="77777777" w:rsidR="00D048DC" w:rsidRPr="00254E38" w:rsidRDefault="00D048DC" w:rsidP="002D0F38">
      <w:pPr>
        <w:pStyle w:val="Grammar"/>
      </w:pPr>
      <w:r w:rsidRPr="00254E38">
        <w:t xml:space="preserve">    </w:t>
      </w:r>
      <w:r>
        <w:t>| expression '%</w:t>
      </w:r>
      <w:r w:rsidRPr="00254E38">
        <w:t xml:space="preserve">' expression          </w:t>
      </w:r>
    </w:p>
    <w:p w14:paraId="6F07ED2C" w14:textId="2C0F9F61" w:rsidR="002F3AEE" w:rsidRPr="00254E38" w:rsidRDefault="00C07E06" w:rsidP="002D0F38">
      <w:pPr>
        <w:pStyle w:val="Grammar"/>
      </w:pPr>
      <w:r>
        <w:t xml:space="preserve">    </w:t>
      </w:r>
      <w:r w:rsidR="002F3AEE" w:rsidRPr="00254E38">
        <w:t xml:space="preserve">| expression '+' expression          </w:t>
      </w:r>
    </w:p>
    <w:p w14:paraId="1E22A44D" w14:textId="77777777" w:rsidR="002F3AEE" w:rsidRPr="00254E38" w:rsidRDefault="002F3AEE" w:rsidP="002D0F38">
      <w:pPr>
        <w:pStyle w:val="Grammar"/>
      </w:pPr>
      <w:r w:rsidRPr="00254E38">
        <w:t xml:space="preserve">    | expression '-' expression          </w:t>
      </w:r>
    </w:p>
    <w:p w14:paraId="3205E66E" w14:textId="79A7EA9C" w:rsidR="002F3AEE" w:rsidRPr="00254E38" w:rsidRDefault="002F3AEE" w:rsidP="002D0F38">
      <w:pPr>
        <w:pStyle w:val="Grammar"/>
      </w:pPr>
      <w:r w:rsidRPr="00254E38">
        <w:t xml:space="preserve">    | expression SHL expression      </w:t>
      </w:r>
      <w:r w:rsidR="00C91E0C">
        <w:t>// SHL is &lt;&lt;</w:t>
      </w:r>
      <w:r w:rsidRPr="00254E38">
        <w:t xml:space="preserve">    </w:t>
      </w:r>
    </w:p>
    <w:p w14:paraId="2765D63D" w14:textId="1277CACB" w:rsidR="002F3AEE" w:rsidRPr="00254E38" w:rsidRDefault="002F3AEE" w:rsidP="002D0F38">
      <w:pPr>
        <w:pStyle w:val="Grammar"/>
      </w:pPr>
      <w:r w:rsidRPr="00254E38">
        <w:t xml:space="preserve">    | expression '&gt;''&gt;' expression   </w:t>
      </w:r>
      <w:r w:rsidR="00B44FB9">
        <w:t>// check that &gt;&gt; are contiguous</w:t>
      </w:r>
      <w:r w:rsidRPr="00254E38">
        <w:t xml:space="preserve">    </w:t>
      </w:r>
    </w:p>
    <w:p w14:paraId="08D8B88E" w14:textId="18AB959B" w:rsidR="002F3AEE" w:rsidRPr="00254E38" w:rsidRDefault="002F3AEE" w:rsidP="002D0F38">
      <w:pPr>
        <w:pStyle w:val="Grammar"/>
      </w:pPr>
      <w:r w:rsidRPr="00254E38">
        <w:t xml:space="preserve">    | expression LE expression       </w:t>
      </w:r>
      <w:r w:rsidR="00B44FB9">
        <w:t>// LE is &lt;=</w:t>
      </w:r>
      <w:r w:rsidRPr="00254E38">
        <w:t xml:space="preserve">    </w:t>
      </w:r>
    </w:p>
    <w:p w14:paraId="7D2CE39E" w14:textId="77777777" w:rsidR="002F3AEE" w:rsidRPr="00254E38" w:rsidRDefault="002F3AEE" w:rsidP="002D0F38">
      <w:pPr>
        <w:pStyle w:val="Grammar"/>
      </w:pPr>
      <w:r w:rsidRPr="00254E38">
        <w:t xml:space="preserve">    | expression GE expression           </w:t>
      </w:r>
    </w:p>
    <w:p w14:paraId="3E2521E7" w14:textId="77777777" w:rsidR="002F3AEE" w:rsidRPr="00254E38" w:rsidRDefault="002F3AEE" w:rsidP="002D0F38">
      <w:pPr>
        <w:pStyle w:val="Grammar"/>
      </w:pPr>
      <w:r w:rsidRPr="00254E38">
        <w:t xml:space="preserve">    | expression '&lt;' expression          </w:t>
      </w:r>
    </w:p>
    <w:p w14:paraId="31927E59" w14:textId="77777777" w:rsidR="002F3AEE" w:rsidRPr="00254E38" w:rsidRDefault="002F3AEE" w:rsidP="002D0F38">
      <w:pPr>
        <w:pStyle w:val="Grammar"/>
      </w:pPr>
      <w:r w:rsidRPr="00254E38">
        <w:t xml:space="preserve">    | expression '&gt;' expression          </w:t>
      </w:r>
    </w:p>
    <w:p w14:paraId="5C05F798" w14:textId="09971635" w:rsidR="002F3AEE" w:rsidRPr="00254E38" w:rsidRDefault="002F3AEE" w:rsidP="002D0F38">
      <w:pPr>
        <w:pStyle w:val="Grammar"/>
      </w:pPr>
      <w:r w:rsidRPr="00254E38">
        <w:t xml:space="preserve">    | expression NE expression       </w:t>
      </w:r>
      <w:r w:rsidR="00B44FB9">
        <w:t xml:space="preserve">// NE </w:t>
      </w:r>
      <w:proofErr w:type="gramStart"/>
      <w:r w:rsidR="00B44FB9">
        <w:t>is !</w:t>
      </w:r>
      <w:proofErr w:type="gramEnd"/>
      <w:r w:rsidR="00B44FB9">
        <w:t>=</w:t>
      </w:r>
      <w:r w:rsidRPr="00254E38">
        <w:t xml:space="preserve">    </w:t>
      </w:r>
    </w:p>
    <w:p w14:paraId="6BF86532" w14:textId="7D8B80DD" w:rsidR="002F3AEE" w:rsidRPr="00254E38" w:rsidRDefault="002F3AEE" w:rsidP="002D0F38">
      <w:pPr>
        <w:pStyle w:val="Grammar"/>
      </w:pPr>
      <w:r w:rsidRPr="00254E38">
        <w:t xml:space="preserve">    | expression EQ expression       </w:t>
      </w:r>
      <w:r w:rsidR="00B44FB9">
        <w:t>// EQ is ==</w:t>
      </w:r>
      <w:r w:rsidRPr="00254E38">
        <w:t xml:space="preserve">    </w:t>
      </w:r>
    </w:p>
    <w:p w14:paraId="334F2D58" w14:textId="77777777" w:rsidR="002F3AEE" w:rsidRPr="00254E38" w:rsidRDefault="002F3AEE" w:rsidP="002D0F38">
      <w:pPr>
        <w:pStyle w:val="Grammar"/>
      </w:pPr>
      <w:r w:rsidRPr="00254E38">
        <w:t xml:space="preserve">    | expression '&amp;' expression          </w:t>
      </w:r>
    </w:p>
    <w:p w14:paraId="7F8B5E4F" w14:textId="77777777" w:rsidR="002F3AEE" w:rsidRPr="00254E38" w:rsidRDefault="002F3AEE" w:rsidP="002D0F38">
      <w:pPr>
        <w:pStyle w:val="Grammar"/>
      </w:pPr>
      <w:r w:rsidRPr="00254E38">
        <w:t xml:space="preserve">    | expression '^' expression          </w:t>
      </w:r>
    </w:p>
    <w:p w14:paraId="20ADF8A2" w14:textId="77777777" w:rsidR="002F3AEE" w:rsidRPr="00254E38" w:rsidRDefault="002F3AEE" w:rsidP="002D0F38">
      <w:pPr>
        <w:pStyle w:val="Grammar"/>
      </w:pPr>
      <w:r w:rsidRPr="00254E38">
        <w:t xml:space="preserve">    | expression '|' expression          </w:t>
      </w:r>
    </w:p>
    <w:p w14:paraId="4D28231C" w14:textId="6BDB9199" w:rsidR="002F3AEE" w:rsidRPr="00254E38" w:rsidRDefault="002F3AEE" w:rsidP="002D0F38">
      <w:pPr>
        <w:pStyle w:val="Grammar"/>
      </w:pPr>
      <w:r w:rsidRPr="00254E38">
        <w:t xml:space="preserve">    | expression PP expression       </w:t>
      </w:r>
      <w:r w:rsidR="00B44FB9">
        <w:t>// PP is ++</w:t>
      </w:r>
      <w:r w:rsidRPr="00254E38">
        <w:t xml:space="preserve">    </w:t>
      </w:r>
    </w:p>
    <w:p w14:paraId="17D7D539" w14:textId="616D8966" w:rsidR="002F3AEE" w:rsidRPr="00254E38" w:rsidRDefault="002F3AEE" w:rsidP="002D0F38">
      <w:pPr>
        <w:pStyle w:val="Grammar"/>
      </w:pPr>
      <w:r w:rsidRPr="00254E38">
        <w:t xml:space="preserve">    | expression AND expression      </w:t>
      </w:r>
      <w:r w:rsidR="00B44FB9">
        <w:t>// AND is &amp;&amp;</w:t>
      </w:r>
      <w:r w:rsidRPr="00254E38">
        <w:t xml:space="preserve">    </w:t>
      </w:r>
    </w:p>
    <w:p w14:paraId="4E1B9C56" w14:textId="423D00C5" w:rsidR="002F3AEE" w:rsidRPr="00254E38" w:rsidRDefault="002F3AEE" w:rsidP="002D0F38">
      <w:pPr>
        <w:pStyle w:val="Grammar"/>
      </w:pPr>
      <w:r w:rsidRPr="00254E38">
        <w:t xml:space="preserve">    | expression OR expression       </w:t>
      </w:r>
      <w:r w:rsidR="00B44FB9">
        <w:t>// OR is ||</w:t>
      </w:r>
      <w:r w:rsidRPr="00254E38">
        <w:t xml:space="preserve">    </w:t>
      </w:r>
    </w:p>
    <w:p w14:paraId="144964AA" w14:textId="77777777" w:rsidR="002F3AEE" w:rsidRPr="00254E38" w:rsidRDefault="002F3AEE" w:rsidP="002D0F38">
      <w:pPr>
        <w:pStyle w:val="Grammar"/>
      </w:pPr>
      <w:r w:rsidRPr="00254E38">
        <w:t xml:space="preserve">    | expression '?' expression ':' expression</w:t>
      </w:r>
    </w:p>
    <w:p w14:paraId="5EA783EE" w14:textId="77777777" w:rsidR="002F3AEE" w:rsidRPr="00254E38" w:rsidRDefault="002F3AEE" w:rsidP="002D0F38">
      <w:pPr>
        <w:pStyle w:val="Grammar"/>
      </w:pPr>
      <w:r w:rsidRPr="00254E38">
        <w:t xml:space="preserve">    | expression '&lt;' typeArgumentList '&gt;' '(' argumentList ')'</w:t>
      </w:r>
    </w:p>
    <w:p w14:paraId="5B7D27D0" w14:textId="77777777" w:rsidR="002F3AEE" w:rsidRPr="00254E38" w:rsidRDefault="002F3AEE" w:rsidP="002D0F38">
      <w:pPr>
        <w:pStyle w:val="Grammar"/>
      </w:pPr>
      <w:r w:rsidRPr="00254E38">
        <w:t xml:space="preserve">    | expression '(' argumentList ')' </w:t>
      </w:r>
    </w:p>
    <w:p w14:paraId="6B6D350B" w14:textId="77777777" w:rsidR="002F3AEE" w:rsidRPr="00254E38" w:rsidRDefault="002F3AEE" w:rsidP="002D0F38">
      <w:pPr>
        <w:pStyle w:val="Grammar"/>
      </w:pPr>
      <w:r w:rsidRPr="00254E38">
        <w:t xml:space="preserve">    | typeRef '(' argumentList ')'    </w:t>
      </w:r>
    </w:p>
    <w:p w14:paraId="5798E912" w14:textId="77777777" w:rsidR="002F3AEE" w:rsidRPr="00254E38" w:rsidRDefault="002F3AEE" w:rsidP="002D0F38">
      <w:pPr>
        <w:pStyle w:val="Grammar"/>
      </w:pPr>
      <w:r w:rsidRPr="00254E38">
        <w:t xml:space="preserve">    | '(' typeRef ')' expression</w:t>
      </w:r>
    </w:p>
    <w:p w14:paraId="4F05E657" w14:textId="4280122F" w:rsidR="002F3AEE" w:rsidRDefault="002F3AEE" w:rsidP="002D0F38">
      <w:pPr>
        <w:pStyle w:val="Grammar"/>
      </w:pPr>
      <w:r w:rsidRPr="00254E38">
        <w:t xml:space="preserve">    ;</w:t>
      </w:r>
    </w:p>
    <w:p w14:paraId="284EA470" w14:textId="77777777" w:rsidR="00A57F8E" w:rsidRDefault="00A57F8E" w:rsidP="002D0F38">
      <w:pPr>
        <w:pStyle w:val="Grammar"/>
      </w:pPr>
    </w:p>
    <w:p w14:paraId="6856F228" w14:textId="77777777" w:rsidR="00A57F8E" w:rsidRPr="00254E38" w:rsidRDefault="00A57F8E" w:rsidP="002D0F38">
      <w:pPr>
        <w:pStyle w:val="Grammar"/>
      </w:pPr>
      <w:r w:rsidRPr="00254E38">
        <w:t>expressionList</w:t>
      </w:r>
    </w:p>
    <w:p w14:paraId="6A94DF4A" w14:textId="77777777" w:rsidR="00A57F8E" w:rsidRPr="00254E38" w:rsidRDefault="00A57F8E" w:rsidP="002D0F38">
      <w:pPr>
        <w:pStyle w:val="Grammar"/>
      </w:pPr>
      <w:r w:rsidRPr="00254E38">
        <w:t xml:space="preserve">    : expression                         </w:t>
      </w:r>
    </w:p>
    <w:p w14:paraId="6C471643" w14:textId="77777777" w:rsidR="00A57F8E" w:rsidRPr="00254E38" w:rsidRDefault="00A57F8E" w:rsidP="002D0F38">
      <w:pPr>
        <w:pStyle w:val="Grammar"/>
      </w:pPr>
      <w:r w:rsidRPr="00254E38">
        <w:t xml:space="preserve">    | expressionList ',' expression      </w:t>
      </w:r>
    </w:p>
    <w:p w14:paraId="7E2DF642" w14:textId="77777777" w:rsidR="00A57F8E" w:rsidRPr="00254E38" w:rsidRDefault="00A57F8E" w:rsidP="002D0F38">
      <w:pPr>
        <w:pStyle w:val="Grammar"/>
      </w:pPr>
      <w:r w:rsidRPr="00254E38">
        <w:t xml:space="preserve">    ;</w:t>
      </w:r>
    </w:p>
    <w:p w14:paraId="444D2DCC" w14:textId="77777777" w:rsidR="00A57F8E" w:rsidRPr="00254E38" w:rsidRDefault="00A57F8E" w:rsidP="002D0F38">
      <w:pPr>
        <w:pStyle w:val="Grammar"/>
      </w:pPr>
    </w:p>
    <w:p w14:paraId="5FE2D3A2" w14:textId="77777777" w:rsidR="00A57F8E" w:rsidRPr="00254E38" w:rsidRDefault="00A57F8E" w:rsidP="002D0F38">
      <w:pPr>
        <w:pStyle w:val="Grammar"/>
      </w:pPr>
      <w:r w:rsidRPr="00254E38">
        <w:t>member</w:t>
      </w:r>
    </w:p>
    <w:p w14:paraId="1BDDD69B" w14:textId="77777777" w:rsidR="00A57F8E" w:rsidRPr="00254E38" w:rsidRDefault="00A57F8E" w:rsidP="002D0F38">
      <w:pPr>
        <w:pStyle w:val="Grammar"/>
      </w:pPr>
      <w:r w:rsidRPr="00254E38">
        <w:t xml:space="preserve">    : name</w:t>
      </w:r>
    </w:p>
    <w:p w14:paraId="287EA93D" w14:textId="77777777" w:rsidR="00A57F8E" w:rsidRPr="00254E38" w:rsidRDefault="00A57F8E" w:rsidP="002D0F38">
      <w:pPr>
        <w:pStyle w:val="Grammar"/>
      </w:pPr>
      <w:r w:rsidRPr="00254E38">
        <w:t xml:space="preserve">    ;</w:t>
      </w:r>
    </w:p>
    <w:p w14:paraId="1E2F5417" w14:textId="77777777" w:rsidR="00A57F8E" w:rsidRPr="00254E38" w:rsidRDefault="00A57F8E" w:rsidP="002D0F38">
      <w:pPr>
        <w:pStyle w:val="Grammar"/>
      </w:pPr>
    </w:p>
    <w:p w14:paraId="797AAE81" w14:textId="77777777" w:rsidR="00A57F8E" w:rsidRPr="00254E38" w:rsidRDefault="00A57F8E" w:rsidP="002D0F38">
      <w:pPr>
        <w:pStyle w:val="Grammar"/>
      </w:pPr>
      <w:r w:rsidRPr="00254E38">
        <w:t>argumentList</w:t>
      </w:r>
    </w:p>
    <w:p w14:paraId="728593E8" w14:textId="77777777" w:rsidR="00A57F8E" w:rsidRPr="00254E38" w:rsidRDefault="00A57F8E" w:rsidP="002D0F38">
      <w:pPr>
        <w:pStyle w:val="Grammar"/>
      </w:pPr>
      <w:r w:rsidRPr="00254E38">
        <w:t xml:space="preserve">    : /* empty */                        </w:t>
      </w:r>
    </w:p>
    <w:p w14:paraId="09880DAA" w14:textId="77777777" w:rsidR="00A57F8E" w:rsidRPr="00254E38" w:rsidRDefault="00A57F8E" w:rsidP="002D0F38">
      <w:pPr>
        <w:pStyle w:val="Grammar"/>
      </w:pPr>
      <w:r w:rsidRPr="00254E38">
        <w:lastRenderedPageBreak/>
        <w:t xml:space="preserve">    | nonEmptyArgList                    </w:t>
      </w:r>
    </w:p>
    <w:p w14:paraId="4380F944" w14:textId="77777777" w:rsidR="00A57F8E" w:rsidRPr="00254E38" w:rsidRDefault="00A57F8E" w:rsidP="002D0F38">
      <w:pPr>
        <w:pStyle w:val="Grammar"/>
      </w:pPr>
      <w:r w:rsidRPr="00254E38">
        <w:t xml:space="preserve">    ;</w:t>
      </w:r>
    </w:p>
    <w:p w14:paraId="45E77C9F" w14:textId="77777777" w:rsidR="00A57F8E" w:rsidRPr="00254E38" w:rsidRDefault="00A57F8E" w:rsidP="002D0F38">
      <w:pPr>
        <w:pStyle w:val="Grammar"/>
      </w:pPr>
    </w:p>
    <w:p w14:paraId="5CA4AE36" w14:textId="77777777" w:rsidR="00A57F8E" w:rsidRPr="00254E38" w:rsidRDefault="00A57F8E" w:rsidP="002D0F38">
      <w:pPr>
        <w:pStyle w:val="Grammar"/>
      </w:pPr>
      <w:r w:rsidRPr="00254E38">
        <w:t>nonEmptyArgList</w:t>
      </w:r>
    </w:p>
    <w:p w14:paraId="34BC2E47" w14:textId="77777777" w:rsidR="00A57F8E" w:rsidRPr="00254E38" w:rsidRDefault="00A57F8E" w:rsidP="002D0F38">
      <w:pPr>
        <w:pStyle w:val="Grammar"/>
      </w:pPr>
      <w:r w:rsidRPr="00254E38">
        <w:t xml:space="preserve">    : argument                           </w:t>
      </w:r>
    </w:p>
    <w:p w14:paraId="32481969" w14:textId="77777777" w:rsidR="00A57F8E" w:rsidRPr="00254E38" w:rsidRDefault="00A57F8E" w:rsidP="002D0F38">
      <w:pPr>
        <w:pStyle w:val="Grammar"/>
      </w:pPr>
      <w:r w:rsidRPr="00254E38">
        <w:t xml:space="preserve">    | nonEmptyArgList ',' argument       </w:t>
      </w:r>
    </w:p>
    <w:p w14:paraId="13038CCA" w14:textId="77777777" w:rsidR="00A57F8E" w:rsidRPr="00254E38" w:rsidRDefault="00A57F8E" w:rsidP="002D0F38">
      <w:pPr>
        <w:pStyle w:val="Grammar"/>
      </w:pPr>
      <w:r w:rsidRPr="00254E38">
        <w:t xml:space="preserve">    ;</w:t>
      </w:r>
    </w:p>
    <w:p w14:paraId="0A3CEB57" w14:textId="77777777" w:rsidR="00A57F8E" w:rsidRPr="00254E38" w:rsidRDefault="00A57F8E" w:rsidP="002D0F38">
      <w:pPr>
        <w:pStyle w:val="Grammar"/>
      </w:pPr>
    </w:p>
    <w:p w14:paraId="5E1D26CB" w14:textId="77777777" w:rsidR="00A57F8E" w:rsidRPr="00254E38" w:rsidRDefault="00A57F8E" w:rsidP="002D0F38">
      <w:pPr>
        <w:pStyle w:val="Grammar"/>
      </w:pPr>
      <w:r w:rsidRPr="00254E38">
        <w:t>argument</w:t>
      </w:r>
    </w:p>
    <w:p w14:paraId="1F6630CF" w14:textId="77777777" w:rsidR="00A57F8E" w:rsidRPr="00254E38" w:rsidRDefault="00A57F8E" w:rsidP="002D0F38">
      <w:pPr>
        <w:pStyle w:val="Grammar"/>
      </w:pPr>
      <w:r w:rsidRPr="00254E38">
        <w:t xml:space="preserve">    : expression                         </w:t>
      </w:r>
    </w:p>
    <w:p w14:paraId="2E6B40BA" w14:textId="77777777" w:rsidR="00A57F8E" w:rsidRPr="00254E38" w:rsidRDefault="00A57F8E" w:rsidP="002D0F38">
      <w:pPr>
        <w:pStyle w:val="Grammar"/>
      </w:pPr>
      <w:r w:rsidRPr="00254E38">
        <w:t xml:space="preserve">    ;</w:t>
      </w:r>
    </w:p>
    <w:p w14:paraId="392FCA8F" w14:textId="77777777" w:rsidR="00A57F8E" w:rsidRDefault="00A57F8E" w:rsidP="002D0F38">
      <w:pPr>
        <w:pStyle w:val="Grammar"/>
      </w:pPr>
    </w:p>
    <w:p w14:paraId="183C82B9" w14:textId="77777777" w:rsidR="00A57F8E" w:rsidRPr="00254E38" w:rsidRDefault="00A57F8E" w:rsidP="002D0F38">
      <w:pPr>
        <w:pStyle w:val="Grammar"/>
      </w:pPr>
      <w:r w:rsidRPr="00254E38">
        <w:t>typeArgumentList</w:t>
      </w:r>
    </w:p>
    <w:p w14:paraId="646FBAE9" w14:textId="77777777" w:rsidR="00A57F8E" w:rsidRPr="00254E38" w:rsidRDefault="00A57F8E" w:rsidP="002D0F38">
      <w:pPr>
        <w:pStyle w:val="Grammar"/>
      </w:pPr>
      <w:r w:rsidRPr="00254E38">
        <w:t xml:space="preserve">    : typeRef                      </w:t>
      </w:r>
    </w:p>
    <w:p w14:paraId="46852917" w14:textId="77777777" w:rsidR="007C11EF" w:rsidRDefault="00A57F8E" w:rsidP="002D0F38">
      <w:pPr>
        <w:pStyle w:val="Grammar"/>
      </w:pPr>
      <w:r w:rsidRPr="00254E38">
        <w:t xml:space="preserve">    | typeArgumentList ',' typeRef</w:t>
      </w:r>
    </w:p>
    <w:p w14:paraId="2D627654" w14:textId="4D311E71" w:rsidR="00A57F8E" w:rsidRPr="00254E38" w:rsidRDefault="007C11EF" w:rsidP="002D0F38">
      <w:pPr>
        <w:pStyle w:val="Grammar"/>
      </w:pPr>
      <w:r>
        <w:t xml:space="preserve">    ;</w:t>
      </w:r>
      <w:r w:rsidR="00A57F8E" w:rsidRPr="00254E38">
        <w:t xml:space="preserve"> </w:t>
      </w:r>
    </w:p>
    <w:p w14:paraId="194C0CF2" w14:textId="38310A4D" w:rsidR="007C11EF" w:rsidRDefault="00A57F8E" w:rsidP="007C11EF">
      <w:pPr>
        <w:pStyle w:val="PlainText"/>
        <w:rPr>
          <w:rFonts w:ascii="Courier New" w:hAnsi="Courier New" w:cs="Courier New"/>
        </w:rPr>
      </w:pPr>
      <w:r w:rsidRPr="00254E38">
        <w:rPr>
          <w:rFonts w:ascii="Courier New" w:hAnsi="Courier New" w:cs="Courier New"/>
        </w:rPr>
        <w:t xml:space="preserve">    </w:t>
      </w:r>
    </w:p>
    <w:p w14:paraId="27EA0C7A" w14:textId="51070AC9" w:rsidR="007C11EF" w:rsidRPr="007C11EF" w:rsidRDefault="00B53FBB" w:rsidP="00B53FBB">
      <w:r>
        <w:t xml:space="preserve">See also </w:t>
      </w:r>
      <w:r w:rsidR="000068A8">
        <w:t>the complete P4 grammar in Appendix</w:t>
      </w:r>
      <w:r>
        <w:t xml:space="preserve"> </w:t>
      </w:r>
      <w:r>
        <w:fldChar w:fldCharType="begin"/>
      </w:r>
      <w:r>
        <w:instrText xml:space="preserve"> REF _Ref444953124 \r \h </w:instrText>
      </w:r>
      <w:r>
        <w:fldChar w:fldCharType="separate"/>
      </w:r>
      <w:r w:rsidR="00C55925">
        <w:t>20</w:t>
      </w:r>
      <w:r>
        <w:fldChar w:fldCharType="end"/>
      </w:r>
      <w:r>
        <w:t>.</w:t>
      </w:r>
    </w:p>
    <w:p w14:paraId="4333CD85" w14:textId="0864C54E" w:rsidR="007C11EF" w:rsidRDefault="007C11EF" w:rsidP="007C11EF">
      <w:r>
        <w:t xml:space="preserve">An additional semantic check is required for the right shift to check that there is no space between the two consecutive greater-than signs &gt; &gt;. This rule is required to allow parsing for both the right shift operators and </w:t>
      </w:r>
      <w:r w:rsidR="007054E7">
        <w:t>specialized</w:t>
      </w:r>
      <w:r>
        <w:t xml:space="preserve"> types, such as in </w:t>
      </w:r>
      <w:r w:rsidRPr="007C11EF">
        <w:rPr>
          <w:rFonts w:ascii="Consolas" w:hAnsi="Consolas"/>
        </w:rPr>
        <w:t>function&lt;</w:t>
      </w:r>
      <w:r w:rsidRPr="007C11EF">
        <w:rPr>
          <w:rFonts w:ascii="Consolas" w:hAnsi="Consolas"/>
          <w:b/>
        </w:rPr>
        <w:t>bit</w:t>
      </w:r>
      <w:r w:rsidRPr="007C11EF">
        <w:rPr>
          <w:rFonts w:ascii="Consolas" w:hAnsi="Consolas"/>
        </w:rPr>
        <w:t>&lt;32&gt;&gt;</w:t>
      </w:r>
      <w:r w:rsidRPr="007C11EF">
        <w:t>.</w:t>
      </w:r>
    </w:p>
    <w:p w14:paraId="699369A6" w14:textId="1959BC11" w:rsidR="00735123" w:rsidRDefault="00735123" w:rsidP="007C11EF">
      <w:r>
        <w:t xml:space="preserve">This grammar does not indicate the precedence of the various operators. The precedence follows exactly the C precedence rules. Concatenation </w:t>
      </w:r>
      <w:r w:rsidR="00F476BD">
        <w:t xml:space="preserve">(++) </w:t>
      </w:r>
      <w:r>
        <w:t xml:space="preserve">has the same precedence as infix addition. Bit-slicing </w:t>
      </w:r>
      <w:r w:rsidRPr="00735123">
        <w:rPr>
          <w:rFonts w:ascii="Consolas" w:hAnsi="Consolas"/>
        </w:rPr>
        <w:t>a[</w:t>
      </w:r>
      <w:proofErr w:type="gramStart"/>
      <w:r w:rsidRPr="00735123">
        <w:rPr>
          <w:rFonts w:ascii="Consolas" w:hAnsi="Consolas"/>
        </w:rPr>
        <w:t>m:l</w:t>
      </w:r>
      <w:proofErr w:type="gramEnd"/>
      <w:r w:rsidRPr="00735123">
        <w:rPr>
          <w:rFonts w:ascii="Consolas" w:hAnsi="Consolas"/>
        </w:rPr>
        <w:t>]</w:t>
      </w:r>
      <w:r>
        <w:t xml:space="preserve"> has the same precedence as array indexing</w:t>
      </w:r>
      <w:r w:rsidR="00F476BD">
        <w:t xml:space="preserve"> (</w:t>
      </w:r>
      <w:r w:rsidR="00F476BD" w:rsidRPr="002D0F38">
        <w:rPr>
          <w:rFonts w:ascii="Consolas" w:hAnsi="Consolas"/>
        </w:rPr>
        <w:t>a[i]</w:t>
      </w:r>
      <w:r w:rsidR="00F476BD">
        <w:t>)</w:t>
      </w:r>
      <w:r>
        <w:t>.</w:t>
      </w:r>
      <w:r w:rsidR="001246BD">
        <w:t xml:space="preserve"> </w:t>
      </w:r>
    </w:p>
    <w:p w14:paraId="26241D4F" w14:textId="7C6507F3" w:rsidR="008B3A1B" w:rsidRPr="007C11EF" w:rsidRDefault="008B3A1B" w:rsidP="007C11EF">
      <w:r>
        <w:t>In addition</w:t>
      </w:r>
      <w:r w:rsidR="003D758A">
        <w:t xml:space="preserve"> to these expressions, </w:t>
      </w:r>
      <w:r w:rsidRPr="008B3A1B">
        <w:rPr>
          <w:rFonts w:ascii="Consolas" w:hAnsi="Consolas" w:cs="Consolas"/>
          <w:b/>
        </w:rPr>
        <w:t>select</w:t>
      </w:r>
      <w:r>
        <w:t xml:space="preserve"> expressions</w:t>
      </w:r>
      <w:r w:rsidR="003D758A">
        <w:t xml:space="preserve"> (</w:t>
      </w:r>
      <w:r>
        <w:t xml:space="preserve">described in Section </w:t>
      </w:r>
      <w:r>
        <w:fldChar w:fldCharType="begin"/>
      </w:r>
      <w:r>
        <w:instrText xml:space="preserve"> REF _Ref445502202 \r \h </w:instrText>
      </w:r>
      <w:r>
        <w:fldChar w:fldCharType="separate"/>
      </w:r>
      <w:r w:rsidR="00C55925">
        <w:t>10.6</w:t>
      </w:r>
      <w:r>
        <w:fldChar w:fldCharType="end"/>
      </w:r>
      <w:r w:rsidR="003D758A">
        <w:t>) may be used only in parsers.</w:t>
      </w:r>
    </w:p>
    <w:p w14:paraId="492F2A20" w14:textId="316FF999" w:rsidR="008229CB" w:rsidRDefault="008229CB" w:rsidP="001170F4">
      <w:pPr>
        <w:pStyle w:val="Heading2"/>
      </w:pPr>
      <w:bookmarkStart w:id="267" w:name="_Toc417920612"/>
      <w:bookmarkStart w:id="268" w:name="_Toc445830029"/>
      <w:bookmarkStart w:id="269" w:name="_Toc445799347"/>
      <w:r>
        <w:t xml:space="preserve">Expression on </w:t>
      </w:r>
      <w:r w:rsidRPr="00E214BF">
        <w:rPr>
          <w:rFonts w:ascii="Consolas" w:hAnsi="Consolas"/>
          <w:b w:val="0"/>
        </w:rPr>
        <w:t>error</w:t>
      </w:r>
      <w:r>
        <w:t xml:space="preserve"> values</w:t>
      </w:r>
      <w:bookmarkEnd w:id="267"/>
      <w:bookmarkEnd w:id="268"/>
      <w:bookmarkEnd w:id="269"/>
    </w:p>
    <w:p w14:paraId="2FC7329B" w14:textId="7A3C818F" w:rsidR="008229CB" w:rsidRDefault="008229CB" w:rsidP="00E411B2">
      <w:r>
        <w:t xml:space="preserve">The </w:t>
      </w:r>
      <w:r w:rsidRPr="00A229BA">
        <w:rPr>
          <w:rFonts w:ascii="Consolas" w:hAnsi="Consolas"/>
          <w:b/>
        </w:rPr>
        <w:t>error</w:t>
      </w:r>
      <w:r>
        <w:t xml:space="preserve"> type only supports comparisons for equality and difference.  The result of a comparison is a Boolean value. </w:t>
      </w:r>
    </w:p>
    <w:p w14:paraId="2FDD5A8F" w14:textId="2AA52724" w:rsidR="008229CB" w:rsidRDefault="008229CB" w:rsidP="00E411B2">
      <w:r>
        <w:t>For example</w:t>
      </w:r>
      <w:r w:rsidR="006A3101">
        <w:t>,</w:t>
      </w:r>
      <w:r>
        <w:t xml:space="preserve"> the following operation tests for the occurrence of an error:</w:t>
      </w:r>
    </w:p>
    <w:p w14:paraId="4CAEF370" w14:textId="26F6ADAD" w:rsidR="008229CB" w:rsidRDefault="00D2686F" w:rsidP="00E411B2">
      <w:pPr>
        <w:rPr>
          <w:rFonts w:ascii="Consolas" w:hAnsi="Consolas"/>
        </w:rPr>
      </w:pPr>
      <w:r w:rsidRPr="00A3325F">
        <w:rPr>
          <w:rFonts w:ascii="Consolas" w:hAnsi="Consolas"/>
          <w:b/>
        </w:rPr>
        <w:t>error</w:t>
      </w:r>
      <w:r>
        <w:rPr>
          <w:rFonts w:ascii="Consolas" w:hAnsi="Consolas"/>
        </w:rPr>
        <w:t xml:space="preserve"> </w:t>
      </w:r>
      <w:r w:rsidR="00FC6C8C">
        <w:rPr>
          <w:rFonts w:ascii="Consolas" w:hAnsi="Consolas"/>
        </w:rPr>
        <w:t>errorFromParser</w:t>
      </w:r>
      <w:r>
        <w:rPr>
          <w:rFonts w:ascii="Consolas" w:hAnsi="Consolas"/>
        </w:rPr>
        <w:t>;</w:t>
      </w:r>
      <w:r>
        <w:rPr>
          <w:rFonts w:ascii="Consolas" w:hAnsi="Consolas"/>
        </w:rPr>
        <w:br/>
        <w:t>…</w:t>
      </w:r>
      <w:r>
        <w:rPr>
          <w:rFonts w:ascii="Consolas" w:hAnsi="Consolas"/>
        </w:rPr>
        <w:br/>
      </w:r>
      <w:r w:rsidR="008229CB" w:rsidRPr="00E411B2">
        <w:rPr>
          <w:rFonts w:ascii="Consolas" w:hAnsi="Consolas"/>
        </w:rPr>
        <w:t>if (</w:t>
      </w:r>
      <w:r w:rsidR="00FC6C8C">
        <w:rPr>
          <w:rFonts w:ascii="Consolas" w:hAnsi="Consolas"/>
        </w:rPr>
        <w:t>errorFromP</w:t>
      </w:r>
      <w:r w:rsidR="008229CB" w:rsidRPr="00E411B2">
        <w:rPr>
          <w:rFonts w:ascii="Consolas" w:hAnsi="Consolas"/>
        </w:rPr>
        <w:t>ars</w:t>
      </w:r>
      <w:r w:rsidR="00FC6C8C">
        <w:rPr>
          <w:rFonts w:ascii="Consolas" w:hAnsi="Consolas"/>
        </w:rPr>
        <w:t>e</w:t>
      </w:r>
      <w:r w:rsidR="008229CB" w:rsidRPr="00E411B2">
        <w:rPr>
          <w:rFonts w:ascii="Consolas" w:hAnsi="Consolas"/>
        </w:rPr>
        <w:t>r</w:t>
      </w:r>
      <w:r w:rsidR="00FC6C8C">
        <w:rPr>
          <w:rFonts w:ascii="Consolas" w:hAnsi="Consolas"/>
        </w:rPr>
        <w:t xml:space="preserve"> </w:t>
      </w:r>
      <w:r w:rsidR="008229CB" w:rsidRPr="00E411B2">
        <w:rPr>
          <w:rFonts w:ascii="Consolas" w:hAnsi="Consolas"/>
        </w:rPr>
        <w:t xml:space="preserve">!= </w:t>
      </w:r>
      <w:r w:rsidR="001E6A79">
        <w:rPr>
          <w:rFonts w:ascii="Consolas" w:hAnsi="Consolas"/>
        </w:rPr>
        <w:t>NoError</w:t>
      </w:r>
      <w:r w:rsidR="008229CB" w:rsidRPr="00E411B2">
        <w:rPr>
          <w:rFonts w:ascii="Consolas" w:hAnsi="Consolas"/>
        </w:rPr>
        <w:t>)</w:t>
      </w:r>
      <w:r w:rsidR="00AB4022">
        <w:rPr>
          <w:rFonts w:ascii="Consolas" w:hAnsi="Consolas"/>
        </w:rPr>
        <w:t xml:space="preserve"> { ...</w:t>
      </w:r>
      <w:r w:rsidR="008229CB" w:rsidRPr="00E411B2">
        <w:rPr>
          <w:rFonts w:ascii="Consolas" w:hAnsi="Consolas"/>
        </w:rPr>
        <w:t xml:space="preserve"> }</w:t>
      </w:r>
    </w:p>
    <w:p w14:paraId="77B6CC21" w14:textId="3AC20F04" w:rsidR="00572563" w:rsidRDefault="00572563" w:rsidP="00572563">
      <w:pPr>
        <w:pStyle w:val="Heading2"/>
      </w:pPr>
      <w:bookmarkStart w:id="270" w:name="_Ref445809351"/>
      <w:bookmarkStart w:id="271" w:name="_Toc445830030"/>
      <w:bookmarkStart w:id="272" w:name="_Toc445799348"/>
      <w:r>
        <w:t xml:space="preserve">Expressions on </w:t>
      </w:r>
      <w:r w:rsidRPr="00E214BF">
        <w:rPr>
          <w:rFonts w:ascii="Consolas" w:hAnsi="Consolas"/>
          <w:b w:val="0"/>
        </w:rPr>
        <w:t>enum</w:t>
      </w:r>
      <w:r>
        <w:t xml:space="preserve"> values</w:t>
      </w:r>
      <w:bookmarkEnd w:id="270"/>
      <w:bookmarkEnd w:id="271"/>
      <w:bookmarkEnd w:id="272"/>
    </w:p>
    <w:p w14:paraId="0563A315" w14:textId="72BB9E7B" w:rsidR="00572563" w:rsidRDefault="00572563" w:rsidP="00572563">
      <w:r>
        <w:t xml:space="preserve">Symbolic names declared by an </w:t>
      </w:r>
      <w:r w:rsidRPr="00572563">
        <w:rPr>
          <w:rFonts w:ascii="Consolas" w:hAnsi="Consolas"/>
          <w:b/>
        </w:rPr>
        <w:t>enum</w:t>
      </w:r>
      <w:r>
        <w:t xml:space="preserve"> do not belong to the global namespace, but </w:t>
      </w:r>
      <w:r w:rsidR="00E214BF">
        <w:t>to a newly introduced namespace:</w:t>
      </w:r>
    </w:p>
    <w:p w14:paraId="7B925AE6" w14:textId="32F79220" w:rsidR="00572563" w:rsidRDefault="00572563" w:rsidP="00572563">
      <w:pPr>
        <w:rPr>
          <w:rFonts w:ascii="Consolas" w:hAnsi="Consolas"/>
        </w:rPr>
      </w:pPr>
      <w:r w:rsidRPr="00572563">
        <w:rPr>
          <w:rFonts w:ascii="Consolas" w:hAnsi="Consolas"/>
          <w:b/>
        </w:rPr>
        <w:t>enum</w:t>
      </w:r>
      <w:r w:rsidR="00D570AB">
        <w:rPr>
          <w:rFonts w:ascii="Consolas" w:hAnsi="Consolas"/>
        </w:rPr>
        <w:t xml:space="preserve"> X </w:t>
      </w:r>
      <w:proofErr w:type="gramStart"/>
      <w:r w:rsidR="00D570AB">
        <w:rPr>
          <w:rFonts w:ascii="Consolas" w:hAnsi="Consolas"/>
        </w:rPr>
        <w:t xml:space="preserve">{ </w:t>
      </w:r>
      <w:r w:rsidRPr="00572563">
        <w:rPr>
          <w:rFonts w:ascii="Consolas" w:hAnsi="Consolas"/>
        </w:rPr>
        <w:t>v</w:t>
      </w:r>
      <w:proofErr w:type="gramEnd"/>
      <w:r w:rsidRPr="00572563">
        <w:rPr>
          <w:rFonts w:ascii="Consolas" w:hAnsi="Consolas"/>
        </w:rPr>
        <w:t>1, v2, v3 }</w:t>
      </w:r>
    </w:p>
    <w:p w14:paraId="2E2CF576" w14:textId="2290AA4D" w:rsidR="00572563" w:rsidRDefault="00572563" w:rsidP="00572563">
      <w:pPr>
        <w:rPr>
          <w:rFonts w:ascii="Consolas" w:hAnsi="Consolas"/>
        </w:rPr>
      </w:pPr>
      <w:r>
        <w:rPr>
          <w:rFonts w:ascii="Consolas" w:hAnsi="Consolas"/>
        </w:rPr>
        <w:t>X.v1  // reference to v1</w:t>
      </w:r>
      <w:r>
        <w:rPr>
          <w:rFonts w:ascii="Consolas" w:hAnsi="Consolas"/>
        </w:rPr>
        <w:br/>
        <w:t>v1    // error – v1 is not in the top</w:t>
      </w:r>
      <w:r w:rsidR="009040F1">
        <w:rPr>
          <w:rFonts w:ascii="Consolas" w:hAnsi="Consolas"/>
        </w:rPr>
        <w:t>-</w:t>
      </w:r>
      <w:r>
        <w:rPr>
          <w:rFonts w:ascii="Consolas" w:hAnsi="Consolas"/>
        </w:rPr>
        <w:t>level namespace</w:t>
      </w:r>
    </w:p>
    <w:p w14:paraId="61053532" w14:textId="1FB9685D" w:rsidR="00CE22E2" w:rsidRDefault="00572563" w:rsidP="00572563">
      <w:r>
        <w:rPr>
          <w:rFonts w:ascii="Consolas" w:hAnsi="Consolas"/>
          <w:b/>
        </w:rPr>
        <w:t>e</w:t>
      </w:r>
      <w:r w:rsidRPr="00572563">
        <w:rPr>
          <w:rFonts w:ascii="Consolas" w:hAnsi="Consolas"/>
          <w:b/>
        </w:rPr>
        <w:t>num</w:t>
      </w:r>
      <w:r>
        <w:t xml:space="preserve"> values can only be c</w:t>
      </w:r>
      <w:r w:rsidR="00E024FC">
        <w:t xml:space="preserve">ompared for equality/difference using </w:t>
      </w:r>
      <w:r w:rsidR="00E024FC" w:rsidRPr="008B3A1B">
        <w:rPr>
          <w:rFonts w:ascii="Consolas" w:hAnsi="Consolas" w:cs="Consolas"/>
        </w:rPr>
        <w:t>==</w:t>
      </w:r>
      <w:r w:rsidR="00E024FC">
        <w:t xml:space="preserve"> </w:t>
      </w:r>
      <w:proofErr w:type="gramStart"/>
      <w:r w:rsidR="00E024FC">
        <w:t xml:space="preserve">and </w:t>
      </w:r>
      <w:r w:rsidR="00E024FC" w:rsidRPr="008B3A1B">
        <w:rPr>
          <w:rFonts w:ascii="Consolas" w:hAnsi="Consolas" w:cs="Consolas"/>
        </w:rPr>
        <w:t>!</w:t>
      </w:r>
      <w:proofErr w:type="gramEnd"/>
      <w:r w:rsidR="00E024FC" w:rsidRPr="008B3A1B">
        <w:rPr>
          <w:rFonts w:ascii="Consolas" w:hAnsi="Consolas" w:cs="Consolas"/>
        </w:rPr>
        <w:t>=</w:t>
      </w:r>
      <w:r w:rsidR="00E024FC">
        <w:t>.</w:t>
      </w:r>
      <w:r w:rsidR="00CE22E2">
        <w:t xml:space="preserve"> </w:t>
      </w:r>
      <w:r w:rsidR="00CE22E2" w:rsidRPr="00A229BA">
        <w:rPr>
          <w:rFonts w:ascii="Consolas" w:hAnsi="Consolas"/>
          <w:b/>
        </w:rPr>
        <w:t>enum</w:t>
      </w:r>
      <w:r w:rsidR="00CE22E2">
        <w:t xml:space="preserve"> values cannot be cast to or from any other types</w:t>
      </w:r>
      <w:r w:rsidR="00EE457B">
        <w:t>.</w:t>
      </w:r>
    </w:p>
    <w:p w14:paraId="5CF51242" w14:textId="3F9001B5" w:rsidR="00B93D78" w:rsidRPr="00572563" w:rsidRDefault="00B93D78" w:rsidP="00572563">
      <w:r>
        <w:lastRenderedPageBreak/>
        <w:t xml:space="preserve">When </w:t>
      </w:r>
      <w:r w:rsidRPr="00B93D78">
        <w:rPr>
          <w:rFonts w:ascii="Consolas" w:hAnsi="Consolas"/>
          <w:b/>
        </w:rPr>
        <w:t>enum</w:t>
      </w:r>
      <w:r>
        <w:t xml:space="preserve"> values appear in the control-plane API the compiler back-end has to choose a suitable serialization</w:t>
      </w:r>
      <w:ins w:id="273" w:author="Mihai Budiu" w:date="2016-04-06T16:13:00Z">
        <w:r w:rsidR="00D008DD">
          <w:t xml:space="preserve"> data type and </w:t>
        </w:r>
      </w:ins>
      <w:del w:id="274" w:author="Mihai Budiu" w:date="2016-04-06T16:13:00Z">
        <w:r w:rsidDel="00D008DD">
          <w:delText xml:space="preserve"> format</w:delText>
        </w:r>
      </w:del>
      <w:ins w:id="275" w:author="Mihai Budiu" w:date="2016-04-06T16:13:00Z">
        <w:r w:rsidR="00D008DD">
          <w:t>representation</w:t>
        </w:r>
      </w:ins>
      <w:r>
        <w:t>.</w:t>
      </w:r>
    </w:p>
    <w:p w14:paraId="42FD2EEB" w14:textId="05FDC63D" w:rsidR="009C3687" w:rsidRDefault="009C3687" w:rsidP="00572563">
      <w:pPr>
        <w:pStyle w:val="Heading2"/>
      </w:pPr>
      <w:bookmarkStart w:id="276" w:name="_Toc417920613"/>
      <w:bookmarkStart w:id="277" w:name="_Toc445830031"/>
      <w:bookmarkStart w:id="278" w:name="_Toc445799349"/>
      <w:r>
        <w:t>Expressions on Boolean values</w:t>
      </w:r>
      <w:bookmarkEnd w:id="276"/>
      <w:bookmarkEnd w:id="277"/>
      <w:bookmarkEnd w:id="278"/>
    </w:p>
    <w:p w14:paraId="6D83CFA6" w14:textId="77777777" w:rsidR="009C3687" w:rsidRDefault="009C3687" w:rsidP="009C3687">
      <w:r>
        <w:t>The following operations are provided on Boolean values:</w:t>
      </w:r>
    </w:p>
    <w:p w14:paraId="74C21201" w14:textId="7F510956" w:rsidR="009C3687" w:rsidRDefault="001A28AA" w:rsidP="002265E0">
      <w:pPr>
        <w:pStyle w:val="ListParagraph"/>
        <w:numPr>
          <w:ilvl w:val="0"/>
          <w:numId w:val="5"/>
        </w:numPr>
      </w:pPr>
      <w:r>
        <w:t>And</w:t>
      </w:r>
      <w:r w:rsidR="009C3687">
        <w:t xml:space="preserve">, designated by </w:t>
      </w:r>
      <w:commentRangeStart w:id="279"/>
      <w:commentRangeStart w:id="280"/>
      <w:r w:rsidR="009C3687" w:rsidRPr="002378DA">
        <w:rPr>
          <w:rFonts w:ascii="Consolas" w:hAnsi="Consolas"/>
        </w:rPr>
        <w:t>&amp;&amp;</w:t>
      </w:r>
      <w:commentRangeEnd w:id="279"/>
      <w:r w:rsidR="0013000F">
        <w:rPr>
          <w:rStyle w:val="CommentReference"/>
        </w:rPr>
        <w:commentReference w:id="279"/>
      </w:r>
      <w:commentRangeEnd w:id="280"/>
      <w:r w:rsidR="00205FA5">
        <w:rPr>
          <w:rStyle w:val="CommentReference"/>
        </w:rPr>
        <w:commentReference w:id="280"/>
      </w:r>
    </w:p>
    <w:p w14:paraId="79B9ADAE" w14:textId="4B5A1C4C" w:rsidR="00496539" w:rsidRPr="00280B0E" w:rsidRDefault="009C3687" w:rsidP="002265E0">
      <w:pPr>
        <w:pStyle w:val="ListParagraph"/>
        <w:numPr>
          <w:ilvl w:val="0"/>
          <w:numId w:val="5"/>
        </w:numPr>
      </w:pPr>
      <w:r>
        <w:t>O</w:t>
      </w:r>
      <w:r w:rsidR="001A28AA">
        <w:t>r</w:t>
      </w:r>
      <w:r>
        <w:t xml:space="preserve"> designated by</w:t>
      </w:r>
      <w:r w:rsidRPr="00D06BCB">
        <w:rPr>
          <w:rFonts w:ascii="Consolas" w:hAnsi="Consolas"/>
        </w:rPr>
        <w:t xml:space="preserve"> </w:t>
      </w:r>
      <w:r w:rsidRPr="006908B5">
        <w:rPr>
          <w:rFonts w:ascii="Consolas" w:hAnsi="Consolas"/>
        </w:rPr>
        <w:t>||</w:t>
      </w:r>
    </w:p>
    <w:p w14:paraId="451D7214" w14:textId="6348EECF" w:rsidR="009C3687" w:rsidRPr="0019383E" w:rsidRDefault="009C3687" w:rsidP="002265E0">
      <w:pPr>
        <w:pStyle w:val="ListParagraph"/>
        <w:numPr>
          <w:ilvl w:val="0"/>
          <w:numId w:val="5"/>
        </w:numPr>
      </w:pPr>
      <w:r>
        <w:t xml:space="preserve">Negation, designated </w:t>
      </w:r>
      <w:proofErr w:type="gramStart"/>
      <w:r>
        <w:t xml:space="preserve">by </w:t>
      </w:r>
      <w:r w:rsidRPr="002378DA">
        <w:rPr>
          <w:rFonts w:ascii="Consolas" w:hAnsi="Consolas"/>
        </w:rPr>
        <w:t>!</w:t>
      </w:r>
      <w:proofErr w:type="gramEnd"/>
    </w:p>
    <w:p w14:paraId="4FEC86C9" w14:textId="50FF7124" w:rsidR="0019383E" w:rsidRPr="002378DA" w:rsidRDefault="0019383E" w:rsidP="002265E0">
      <w:pPr>
        <w:pStyle w:val="ListParagraph"/>
        <w:numPr>
          <w:ilvl w:val="0"/>
          <w:numId w:val="5"/>
        </w:numPr>
      </w:pPr>
      <w:r>
        <w:t>Equality tests (</w:t>
      </w:r>
      <w:r w:rsidRPr="0019383E">
        <w:rPr>
          <w:rFonts w:ascii="Consolas" w:hAnsi="Consolas"/>
        </w:rPr>
        <w:t>==</w:t>
      </w:r>
      <w:r>
        <w:t xml:space="preserve"> </w:t>
      </w:r>
      <w:proofErr w:type="gramStart"/>
      <w:r>
        <w:t xml:space="preserve">and </w:t>
      </w:r>
      <w:r w:rsidRPr="0019383E">
        <w:rPr>
          <w:rFonts w:ascii="Consolas" w:hAnsi="Consolas"/>
        </w:rPr>
        <w:t>!</w:t>
      </w:r>
      <w:proofErr w:type="gramEnd"/>
      <w:r w:rsidRPr="0019383E">
        <w:rPr>
          <w:rFonts w:ascii="Consolas" w:hAnsi="Consolas"/>
        </w:rPr>
        <w:t>=</w:t>
      </w:r>
      <w:r>
        <w:t>)</w:t>
      </w:r>
    </w:p>
    <w:p w14:paraId="28276F4F" w14:textId="1B3B00FF" w:rsidR="009C3687" w:rsidRDefault="009C2D4D" w:rsidP="009C3687">
      <w:r>
        <w:t xml:space="preserve">Operator precedence is similar to C. </w:t>
      </w:r>
      <w:r w:rsidR="001F03B3">
        <w:t>Operator evaluation is short-</w:t>
      </w:r>
      <w:r w:rsidR="00A11725">
        <w:t>circuit.</w:t>
      </w:r>
    </w:p>
    <w:p w14:paraId="05F270B0" w14:textId="0CCD9130" w:rsidR="00A57F8E" w:rsidRDefault="00A57F8E" w:rsidP="00A57F8E">
      <w:r>
        <w:t>There are no implicit casts from bit-strings to Booleans or vice-versa. In consequence, a C program fragment such as:</w:t>
      </w:r>
    </w:p>
    <w:p w14:paraId="40D9BD32" w14:textId="77777777" w:rsidR="00A57F8E" w:rsidRPr="00A57F8E" w:rsidRDefault="00A57F8E" w:rsidP="00A57F8E">
      <w:pPr>
        <w:rPr>
          <w:rFonts w:ascii="Consolas" w:hAnsi="Consolas"/>
          <w:sz w:val="19"/>
          <w:szCs w:val="19"/>
        </w:rPr>
      </w:pPr>
      <w:r w:rsidRPr="00A57F8E">
        <w:rPr>
          <w:rFonts w:ascii="Consolas" w:hAnsi="Consolas"/>
          <w:sz w:val="19"/>
          <w:szCs w:val="19"/>
        </w:rPr>
        <w:t>if (x) ...</w:t>
      </w:r>
    </w:p>
    <w:p w14:paraId="7C3BF5E9" w14:textId="77777777" w:rsidR="00A57F8E" w:rsidRDefault="00A57F8E" w:rsidP="00A57F8E">
      <w:r>
        <w:t xml:space="preserve">(for </w:t>
      </w:r>
      <w:r>
        <w:rPr>
          <w:sz w:val="19"/>
          <w:szCs w:val="19"/>
        </w:rPr>
        <w:t xml:space="preserve">x </w:t>
      </w:r>
      <w:r>
        <w:t>an integer base type) must be written in P4 as:</w:t>
      </w:r>
    </w:p>
    <w:p w14:paraId="2355E82D" w14:textId="77777777" w:rsidR="00A57F8E" w:rsidRPr="00A57F8E" w:rsidRDefault="00A57F8E" w:rsidP="00A57F8E">
      <w:pPr>
        <w:rPr>
          <w:rFonts w:ascii="Consolas" w:hAnsi="Consolas"/>
          <w:sz w:val="19"/>
          <w:szCs w:val="19"/>
        </w:rPr>
      </w:pPr>
      <w:r w:rsidRPr="00A57F8E">
        <w:rPr>
          <w:rFonts w:ascii="Consolas" w:hAnsi="Consolas"/>
          <w:sz w:val="19"/>
          <w:szCs w:val="19"/>
        </w:rPr>
        <w:t>if (</w:t>
      </w:r>
      <w:proofErr w:type="gramStart"/>
      <w:r w:rsidRPr="00A57F8E">
        <w:rPr>
          <w:rFonts w:ascii="Consolas" w:hAnsi="Consolas"/>
          <w:sz w:val="19"/>
          <w:szCs w:val="19"/>
        </w:rPr>
        <w:t>x !</w:t>
      </w:r>
      <w:proofErr w:type="gramEnd"/>
      <w:r w:rsidRPr="00A57F8E">
        <w:rPr>
          <w:rFonts w:ascii="Consolas" w:hAnsi="Consolas"/>
          <w:sz w:val="19"/>
          <w:szCs w:val="19"/>
        </w:rPr>
        <w:t>= 0) ...</w:t>
      </w:r>
    </w:p>
    <w:p w14:paraId="1E8EF233" w14:textId="3139038B" w:rsidR="00A57F8E" w:rsidRDefault="00A57F8E" w:rsidP="00A57F8E">
      <w:r>
        <w:t xml:space="preserve">(see also the discussion on infinite-precision types and implicit casts in Section </w:t>
      </w:r>
      <w:r w:rsidR="00546411">
        <w:fldChar w:fldCharType="begin"/>
      </w:r>
      <w:r w:rsidR="00546411">
        <w:instrText xml:space="preserve"> REF _Ref288471718 \r \h </w:instrText>
      </w:r>
      <w:r w:rsidR="00546411">
        <w:fldChar w:fldCharType="separate"/>
      </w:r>
      <w:r w:rsidR="00546411">
        <w:t>7.8</w:t>
      </w:r>
      <w:r w:rsidR="00546411">
        <w:fldChar w:fldCharType="end"/>
      </w:r>
      <w:r w:rsidR="00546411">
        <w:t xml:space="preserve"> </w:t>
      </w:r>
      <w:r>
        <w:t xml:space="preserve">for how the </w:t>
      </w:r>
      <w:r w:rsidRPr="00546411">
        <w:rPr>
          <w:rFonts w:ascii="Consolas" w:hAnsi="Consolas"/>
        </w:rPr>
        <w:t>0</w:t>
      </w:r>
      <w:r>
        <w:t xml:space="preserve"> in this expression is evaluated).</w:t>
      </w:r>
    </w:p>
    <w:p w14:paraId="09DAD470" w14:textId="77777777" w:rsidR="002E074F" w:rsidRDefault="002E074F" w:rsidP="002E074F">
      <w:pPr>
        <w:pStyle w:val="Heading3"/>
      </w:pPr>
      <w:bookmarkStart w:id="281" w:name="_Toc445830032"/>
      <w:bookmarkStart w:id="282" w:name="_Toc445799350"/>
      <w:bookmarkStart w:id="283" w:name="_Ref446512430"/>
      <w:r>
        <w:t>Multiplexors</w:t>
      </w:r>
      <w:bookmarkEnd w:id="281"/>
      <w:bookmarkEnd w:id="282"/>
      <w:bookmarkEnd w:id="283"/>
    </w:p>
    <w:p w14:paraId="78AF0FB9" w14:textId="22E20273" w:rsidR="00C15BE5" w:rsidRDefault="00EF3038" w:rsidP="009C3687">
      <w:proofErr w:type="gramStart"/>
      <w:r>
        <w:t xml:space="preserve">The </w:t>
      </w:r>
      <w:r w:rsidRPr="002E074F">
        <w:rPr>
          <w:rFonts w:ascii="Consolas" w:hAnsi="Consolas"/>
        </w:rPr>
        <w:t>?</w:t>
      </w:r>
      <w:proofErr w:type="gramEnd"/>
      <w:r w:rsidRPr="002E074F">
        <w:rPr>
          <w:rFonts w:ascii="Consolas" w:hAnsi="Consolas"/>
        </w:rPr>
        <w:t>:</w:t>
      </w:r>
      <w:r>
        <w:t xml:space="preserve"> expression behaves as in C</w:t>
      </w:r>
      <w:r w:rsidR="00C15BE5">
        <w:t>, e.g.:</w:t>
      </w:r>
    </w:p>
    <w:p w14:paraId="351187D3" w14:textId="43525ABA" w:rsidR="00C15BE5" w:rsidRDefault="00C15BE5" w:rsidP="009C3687">
      <w:r w:rsidRPr="00D612B2">
        <w:rPr>
          <w:rFonts w:ascii="Consolas" w:hAnsi="Consolas"/>
        </w:rPr>
        <w:t>(x == 0</w:t>
      </w:r>
      <w:proofErr w:type="gramStart"/>
      <w:r w:rsidRPr="00D612B2">
        <w:rPr>
          <w:rFonts w:ascii="Consolas" w:hAnsi="Consolas"/>
        </w:rPr>
        <w:t>) ?</w:t>
      </w:r>
      <w:proofErr w:type="gramEnd"/>
      <w:r w:rsidRPr="00D612B2">
        <w:rPr>
          <w:rFonts w:ascii="Consolas" w:hAnsi="Consolas"/>
        </w:rPr>
        <w:t xml:space="preserve"> </w:t>
      </w:r>
      <w:r>
        <w:rPr>
          <w:rFonts w:ascii="Consolas" w:hAnsi="Consolas"/>
        </w:rPr>
        <w:t>e0</w:t>
      </w:r>
      <w:r w:rsidRPr="00D612B2">
        <w:rPr>
          <w:rFonts w:ascii="Consolas" w:hAnsi="Consolas"/>
        </w:rPr>
        <w:t xml:space="preserve"> : </w:t>
      </w:r>
      <w:r>
        <w:rPr>
          <w:rFonts w:ascii="Consolas" w:hAnsi="Consolas"/>
        </w:rPr>
        <w:t>e1</w:t>
      </w:r>
      <w:r w:rsidRPr="00D612B2">
        <w:rPr>
          <w:rFonts w:ascii="Consolas" w:hAnsi="Consolas"/>
        </w:rPr>
        <w:t>;</w:t>
      </w:r>
    </w:p>
    <w:p w14:paraId="4C7B1BCA" w14:textId="13C2941E" w:rsidR="004A2684" w:rsidRDefault="00C15BE5" w:rsidP="009C3687">
      <w:r>
        <w:t>T</w:t>
      </w:r>
      <w:r w:rsidR="00EF3038">
        <w:t>he first argument is Boolean, and the second and third arguments must have the same type.</w:t>
      </w:r>
      <w:r w:rsidR="00654593">
        <w:t xml:space="preserve"> The second and third arguments cannot be </w:t>
      </w:r>
      <w:r>
        <w:t xml:space="preserve">both </w:t>
      </w:r>
      <w:r w:rsidR="00654593">
        <w:t>infinite precision integer</w:t>
      </w:r>
      <w:r>
        <w:t>s</w:t>
      </w:r>
      <w:r w:rsidR="00654593">
        <w:t>.</w:t>
      </w:r>
    </w:p>
    <w:p w14:paraId="0BE601E5" w14:textId="44097C16" w:rsidR="009C3687" w:rsidRDefault="009C3687" w:rsidP="001170F4">
      <w:pPr>
        <w:pStyle w:val="Heading2"/>
      </w:pPr>
      <w:bookmarkStart w:id="284" w:name="_Toc417920614"/>
      <w:bookmarkStart w:id="285" w:name="_Ref444961606"/>
      <w:bookmarkStart w:id="286" w:name="_Toc445830033"/>
      <w:bookmarkStart w:id="287" w:name="_Toc445799351"/>
      <w:r>
        <w:t>Bit</w:t>
      </w:r>
      <w:r w:rsidR="00F853E9">
        <w:t>-</w:t>
      </w:r>
      <w:r>
        <w:t xml:space="preserve">string </w:t>
      </w:r>
      <w:r w:rsidR="00F853E9">
        <w:t xml:space="preserve">(unsigned integer) </w:t>
      </w:r>
      <w:r>
        <w:t>operations</w:t>
      </w:r>
      <w:bookmarkEnd w:id="284"/>
      <w:bookmarkEnd w:id="285"/>
      <w:bookmarkEnd w:id="286"/>
      <w:bookmarkEnd w:id="287"/>
    </w:p>
    <w:p w14:paraId="5E4CE31F" w14:textId="35FB80F1" w:rsidR="005B7570" w:rsidRPr="005B7570" w:rsidRDefault="005B7570" w:rsidP="005B7570">
      <w:r>
        <w:rPr>
          <w:rFonts w:ascii="Times New Roman" w:hAnsi="Times New Roman"/>
          <w:sz w:val="22"/>
          <w:szCs w:val="22"/>
        </w:rPr>
        <w:t xml:space="preserve">This section discusses all operations that can be performed on values with </w:t>
      </w:r>
      <w:r w:rsidRPr="005B7570">
        <w:rPr>
          <w:rFonts w:ascii="Consolas" w:hAnsi="Consolas"/>
          <w:b/>
          <w:szCs w:val="20"/>
        </w:rPr>
        <w:t>bit</w:t>
      </w:r>
      <w:r w:rsidRPr="005B7570">
        <w:rPr>
          <w:rFonts w:ascii="Consolas" w:hAnsi="Consolas"/>
          <w:szCs w:val="20"/>
        </w:rPr>
        <w:t xml:space="preserve">&lt;W&gt; </w:t>
      </w:r>
      <w:r>
        <w:rPr>
          <w:rFonts w:ascii="Times New Roman" w:hAnsi="Times New Roman"/>
          <w:sz w:val="22"/>
          <w:szCs w:val="22"/>
        </w:rPr>
        <w:t>types.</w:t>
      </w:r>
    </w:p>
    <w:p w14:paraId="24624510" w14:textId="0608C39F" w:rsidR="005B7570" w:rsidRDefault="005B7570" w:rsidP="005B7570">
      <w:r>
        <w:t xml:space="preserve">Operations “wrap-around”, similar to C operations on unsigned values (i.e., representing a large value on </w:t>
      </w:r>
      <w:r>
        <w:rPr>
          <w:sz w:val="19"/>
          <w:szCs w:val="19"/>
        </w:rPr>
        <w:t xml:space="preserve">W </w:t>
      </w:r>
      <w:r>
        <w:t xml:space="preserve">bits will only keep the least-significant </w:t>
      </w:r>
      <w:r>
        <w:rPr>
          <w:sz w:val="19"/>
          <w:szCs w:val="19"/>
        </w:rPr>
        <w:t xml:space="preserve">W </w:t>
      </w:r>
      <w:r>
        <w:t>bits of the value). There are no arithmetic exceptions; the runtime result of an arithmetic operation is defined for all combinations of input arguments.</w:t>
      </w:r>
    </w:p>
    <w:p w14:paraId="4CB9B26A" w14:textId="2AB91146" w:rsidR="005B7570" w:rsidRDefault="005B7570" w:rsidP="005B7570">
      <w:r>
        <w:t>All binary operations (except shifts) require both operands to have the same exact type and width; supplying operands with different widths produces a compile-time error. No implicit casts are inserted by the compiler to equalize the widths. There are no binary operations that combine signed and unsigned values (except shifts).</w:t>
      </w:r>
    </w:p>
    <w:p w14:paraId="0D87D578" w14:textId="0AFE714A" w:rsidR="009C3687" w:rsidRDefault="009C3687" w:rsidP="005B7570">
      <w:r>
        <w:t>The following operations are provided on Bit-string values:</w:t>
      </w:r>
    </w:p>
    <w:p w14:paraId="2F1517CA" w14:textId="77777777" w:rsidR="009C3687" w:rsidRPr="002378DA" w:rsidRDefault="009C3687" w:rsidP="002265E0">
      <w:pPr>
        <w:pStyle w:val="ListParagraph"/>
        <w:numPr>
          <w:ilvl w:val="0"/>
          <w:numId w:val="6"/>
        </w:numPr>
      </w:pPr>
      <w:r>
        <w:t xml:space="preserve">Test for equality between bit-strings of the same width, designated by </w:t>
      </w:r>
      <w:r w:rsidRPr="002378DA">
        <w:rPr>
          <w:rFonts w:ascii="Consolas" w:hAnsi="Consolas"/>
        </w:rPr>
        <w:t>==</w:t>
      </w:r>
      <w:r>
        <w:rPr>
          <w:rFonts w:ascii="Consolas" w:hAnsi="Consolas"/>
        </w:rPr>
        <w:t xml:space="preserve">. </w:t>
      </w:r>
      <w:r w:rsidRPr="002378DA">
        <w:t>The result is a Boolean value.</w:t>
      </w:r>
    </w:p>
    <w:p w14:paraId="573E66E4" w14:textId="1937C44D" w:rsidR="009C3687" w:rsidRDefault="009C3687" w:rsidP="002265E0">
      <w:pPr>
        <w:pStyle w:val="ListParagraph"/>
        <w:numPr>
          <w:ilvl w:val="0"/>
          <w:numId w:val="6"/>
        </w:numPr>
      </w:pPr>
      <w:r>
        <w:t>Test for difference between b</w:t>
      </w:r>
      <w:r w:rsidRPr="002378DA">
        <w:t>it</w:t>
      </w:r>
      <w:r>
        <w:t>-s</w:t>
      </w:r>
      <w:r w:rsidRPr="002378DA">
        <w:t xml:space="preserve">trings of </w:t>
      </w:r>
      <w:r w:rsidR="00054EA8">
        <w:t xml:space="preserve">the </w:t>
      </w:r>
      <w:r w:rsidR="00151D31">
        <w:t>same</w:t>
      </w:r>
      <w:r w:rsidR="00151D31" w:rsidRPr="002378DA">
        <w:t xml:space="preserve"> </w:t>
      </w:r>
      <w:r w:rsidRPr="002378DA">
        <w:t xml:space="preserve">width, designated </w:t>
      </w:r>
      <w:proofErr w:type="gramStart"/>
      <w:r w:rsidRPr="002378DA">
        <w:t>by</w:t>
      </w:r>
      <w:r w:rsidR="00A31301">
        <w:t xml:space="preserve"> </w:t>
      </w:r>
      <w:r>
        <w:rPr>
          <w:rFonts w:ascii="Consolas" w:hAnsi="Consolas"/>
        </w:rPr>
        <w:t>!</w:t>
      </w:r>
      <w:proofErr w:type="gramEnd"/>
      <w:r>
        <w:rPr>
          <w:rFonts w:ascii="Consolas" w:hAnsi="Consolas"/>
        </w:rPr>
        <w:t xml:space="preserve">=. </w:t>
      </w:r>
      <w:r w:rsidRPr="002378DA">
        <w:t>The result is a Boolean value.</w:t>
      </w:r>
    </w:p>
    <w:p w14:paraId="0FFE0FC0" w14:textId="03BB82D7" w:rsidR="009C3687" w:rsidRDefault="00BF100B" w:rsidP="00C32A14">
      <w:pPr>
        <w:pStyle w:val="ListParagraph"/>
        <w:numPr>
          <w:ilvl w:val="0"/>
          <w:numId w:val="6"/>
        </w:numPr>
      </w:pPr>
      <w:r>
        <w:t xml:space="preserve">Unsigned comparisons </w:t>
      </w:r>
      <w:r w:rsidRPr="00BF100B">
        <w:rPr>
          <w:rFonts w:ascii="Consolas" w:hAnsi="Consolas"/>
        </w:rPr>
        <w:t>&lt;</w:t>
      </w:r>
      <w:r>
        <w:t xml:space="preserve">, </w:t>
      </w:r>
      <w:r w:rsidRPr="00BF100B">
        <w:rPr>
          <w:rFonts w:ascii="Consolas" w:hAnsi="Consolas"/>
        </w:rPr>
        <w:t>&gt;</w:t>
      </w:r>
      <w:r>
        <w:t xml:space="preserve">, </w:t>
      </w:r>
      <w:r w:rsidRPr="00BF100B">
        <w:rPr>
          <w:rFonts w:ascii="Consolas" w:hAnsi="Consolas"/>
        </w:rPr>
        <w:t>&lt;=</w:t>
      </w:r>
      <w:r>
        <w:t xml:space="preserve">, </w:t>
      </w:r>
      <w:r w:rsidRPr="00BF100B">
        <w:rPr>
          <w:rFonts w:ascii="Consolas" w:hAnsi="Consolas"/>
        </w:rPr>
        <w:t>&gt;=</w:t>
      </w:r>
      <w:r>
        <w:rPr>
          <w:rFonts w:ascii="Consolas" w:hAnsi="Consolas"/>
        </w:rPr>
        <w:t xml:space="preserve">. </w:t>
      </w:r>
      <w:r w:rsidRPr="00BF100B">
        <w:t>Both operands</w:t>
      </w:r>
      <w:r>
        <w:t xml:space="preserve"> must have the same width; the result is a Boolean value.</w:t>
      </w:r>
    </w:p>
    <w:p w14:paraId="20AEE0D7" w14:textId="534F23A5" w:rsidR="009C3687" w:rsidRDefault="009C3687" w:rsidP="00BF100B">
      <w:r>
        <w:lastRenderedPageBreak/>
        <w:t>All the following operat</w:t>
      </w:r>
      <w:r w:rsidR="00BF100B">
        <w:t>ions produce bit-string results</w:t>
      </w:r>
      <w:r w:rsidR="00995D5C">
        <w:t xml:space="preserve"> when applied to bit-strings</w:t>
      </w:r>
      <w:r w:rsidR="00BF100B">
        <w:t>. All these operations require both operands to have the same width.</w:t>
      </w:r>
    </w:p>
    <w:p w14:paraId="3C9C2604" w14:textId="77777777" w:rsidR="008E43F2" w:rsidRPr="008E43F2" w:rsidRDefault="008E43F2"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Negation</w:t>
      </w:r>
      <w:r>
        <w:t>,</w:t>
      </w:r>
      <w:r w:rsidRPr="002378DA">
        <w:t xml:space="preserve"> denoted by unary </w:t>
      </w:r>
      <w:r w:rsidRPr="008E43F2">
        <w:rPr>
          <w:rFonts w:ascii="Consolas" w:hAnsi="Consolas"/>
        </w:rPr>
        <w:t>–</w:t>
      </w:r>
      <w:r w:rsidRPr="008E43F2">
        <w:t xml:space="preserve">. </w:t>
      </w:r>
      <w:r>
        <w:t>Result is computed by subtracting the value from 2</w:t>
      </w:r>
      <w:r w:rsidRPr="00BF100B">
        <w:rPr>
          <w:vertAlign w:val="superscript"/>
        </w:rPr>
        <w:t>W</w:t>
      </w:r>
      <w:r>
        <w:rPr>
          <w:rFonts w:ascii="Times New Roman" w:hAnsi="Times New Roman"/>
          <w:sz w:val="22"/>
          <w:szCs w:val="22"/>
        </w:rPr>
        <w:t xml:space="preserve">. </w:t>
      </w:r>
      <w:r w:rsidRPr="008E43F2">
        <w:rPr>
          <w:rFonts w:ascii="Times New Roman" w:hAnsi="Times New Roman"/>
          <w:sz w:val="22"/>
          <w:szCs w:val="22"/>
        </w:rPr>
        <w:t>The result is always unsigned and it has the same width as</w:t>
      </w:r>
      <w:r>
        <w:rPr>
          <w:rFonts w:ascii="Times New Roman" w:hAnsi="Times New Roman"/>
          <w:sz w:val="22"/>
          <w:szCs w:val="22"/>
        </w:rPr>
        <w:t xml:space="preserve"> </w:t>
      </w:r>
      <w:r w:rsidRPr="008E43F2">
        <w:rPr>
          <w:rFonts w:ascii="Times New Roman" w:hAnsi="Times New Roman"/>
          <w:sz w:val="22"/>
          <w:szCs w:val="22"/>
        </w:rPr>
        <w:t>the input. The semantics is the same as the C negation of unsigned numbers.</w:t>
      </w:r>
    </w:p>
    <w:p w14:paraId="4D6B3B72" w14:textId="77777777" w:rsidR="008E43F2" w:rsidRDefault="008E43F2" w:rsidP="002265E0">
      <w:pPr>
        <w:pStyle w:val="ListParagraph"/>
        <w:numPr>
          <w:ilvl w:val="0"/>
          <w:numId w:val="45"/>
        </w:numPr>
      </w:pPr>
      <w:r w:rsidRPr="00BC5DCF">
        <w:t>Unary plus, denoted by</w:t>
      </w:r>
      <w:r>
        <w:rPr>
          <w:rFonts w:ascii="Consolas" w:hAnsi="Consolas"/>
        </w:rPr>
        <w:t xml:space="preserve"> +</w:t>
      </w:r>
      <w:r w:rsidRPr="008E43F2">
        <w:t xml:space="preserve">. </w:t>
      </w:r>
      <w:r>
        <w:t>Behaves as a no-op.</w:t>
      </w:r>
    </w:p>
    <w:p w14:paraId="0780E837" w14:textId="6C0A9C2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t xml:space="preserve">Addition, denoted by </w:t>
      </w:r>
      <w:r w:rsidRPr="008E43F2">
        <w:rPr>
          <w:rFonts w:ascii="Consolas" w:hAnsi="Consolas"/>
        </w:rPr>
        <w:t>+</w:t>
      </w:r>
      <w:r w:rsidRPr="00BF100B">
        <w:t>.</w:t>
      </w:r>
      <w:r>
        <w:t xml:space="preserve"> </w:t>
      </w:r>
      <w:r w:rsidR="008E43F2">
        <w:t xml:space="preserve"> Associative. </w:t>
      </w:r>
      <w:r w:rsidR="008E43F2" w:rsidRPr="008E43F2">
        <w:rPr>
          <w:rFonts w:ascii="Times New Roman" w:hAnsi="Times New Roman"/>
          <w:sz w:val="22"/>
          <w:szCs w:val="22"/>
        </w:rPr>
        <w:t>Result is computed by truncating the result</w:t>
      </w:r>
      <w:r w:rsidR="008E43F2">
        <w:rPr>
          <w:rFonts w:ascii="Times New Roman" w:hAnsi="Times New Roman"/>
          <w:sz w:val="22"/>
          <w:szCs w:val="22"/>
        </w:rPr>
        <w:t xml:space="preserve"> </w:t>
      </w:r>
      <w:r w:rsidR="008E43F2" w:rsidRPr="008E43F2">
        <w:rPr>
          <w:rFonts w:ascii="Times New Roman" w:hAnsi="Times New Roman"/>
          <w:sz w:val="22"/>
          <w:szCs w:val="22"/>
        </w:rPr>
        <w:t>of the addition to the width of the output (similar to C).</w:t>
      </w:r>
    </w:p>
    <w:p w14:paraId="07AEBAF0" w14:textId="712FEE5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 xml:space="preserve">Subtraction, denoted by </w:t>
      </w:r>
      <w:r w:rsidRPr="008E43F2">
        <w:rPr>
          <w:rFonts w:ascii="Consolas" w:hAnsi="Consolas"/>
        </w:rPr>
        <w:t>–</w:t>
      </w:r>
      <w:r w:rsidR="00EA095A" w:rsidRPr="00EA095A">
        <w:t>. An</w:t>
      </w:r>
      <w:r w:rsidR="008E43F2" w:rsidRPr="00EA095A">
        <w:rPr>
          <w:sz w:val="22"/>
          <w:szCs w:val="22"/>
        </w:rPr>
        <w:t xml:space="preserve"> </w:t>
      </w:r>
      <w:r w:rsidR="008E43F2" w:rsidRPr="008E43F2">
        <w:rPr>
          <w:rFonts w:ascii="Times New Roman" w:hAnsi="Times New Roman"/>
          <w:sz w:val="22"/>
          <w:szCs w:val="22"/>
        </w:rPr>
        <w:t>associative</w:t>
      </w:r>
      <w:r w:rsidR="00EA095A">
        <w:rPr>
          <w:rFonts w:ascii="Times New Roman" w:hAnsi="Times New Roman"/>
          <w:sz w:val="22"/>
          <w:szCs w:val="22"/>
        </w:rPr>
        <w:t xml:space="preserve"> operation</w:t>
      </w:r>
      <w:r w:rsidR="008E43F2" w:rsidRPr="008E43F2">
        <w:rPr>
          <w:rFonts w:ascii="Times New Roman" w:hAnsi="Times New Roman"/>
          <w:sz w:val="22"/>
          <w:szCs w:val="22"/>
        </w:rPr>
        <w:t xml:space="preserve">. </w:t>
      </w:r>
      <w:r w:rsidR="008E43F2">
        <w:rPr>
          <w:rFonts w:ascii="Times New Roman" w:hAnsi="Times New Roman"/>
          <w:sz w:val="22"/>
          <w:szCs w:val="22"/>
        </w:rPr>
        <w:t>R</w:t>
      </w:r>
      <w:r w:rsidR="008E43F2" w:rsidRPr="008E43F2">
        <w:rPr>
          <w:rFonts w:ascii="Times New Roman" w:hAnsi="Times New Roman"/>
          <w:sz w:val="22"/>
          <w:szCs w:val="22"/>
        </w:rPr>
        <w:t>esult is unsigned, and has the same type</w:t>
      </w:r>
      <w:r w:rsidR="008E43F2">
        <w:rPr>
          <w:rFonts w:ascii="Times New Roman" w:hAnsi="Times New Roman"/>
          <w:sz w:val="22"/>
          <w:szCs w:val="22"/>
        </w:rPr>
        <w:t xml:space="preserve"> as the operands</w:t>
      </w:r>
      <w:r w:rsidR="008E43F2" w:rsidRPr="008E43F2">
        <w:rPr>
          <w:rFonts w:ascii="Times New Roman" w:hAnsi="Times New Roman"/>
          <w:sz w:val="22"/>
          <w:szCs w:val="22"/>
        </w:rPr>
        <w:t>. Result is computed</w:t>
      </w:r>
      <w:r w:rsidR="008E43F2">
        <w:rPr>
          <w:rFonts w:ascii="Times New Roman" w:hAnsi="Times New Roman"/>
          <w:sz w:val="22"/>
          <w:szCs w:val="22"/>
        </w:rPr>
        <w:t xml:space="preserve"> </w:t>
      </w:r>
      <w:r w:rsidR="008E43F2" w:rsidRPr="008E43F2">
        <w:rPr>
          <w:rFonts w:ascii="Times New Roman" w:hAnsi="Times New Roman"/>
          <w:sz w:val="22"/>
          <w:szCs w:val="22"/>
        </w:rPr>
        <w:t>by adding the negation of the second operand (similar to C).</w:t>
      </w:r>
    </w:p>
    <w:p w14:paraId="6FF45266" w14:textId="77777777" w:rsidR="009C3687" w:rsidRPr="002378DA" w:rsidRDefault="009C3687" w:rsidP="002265E0">
      <w:pPr>
        <w:pStyle w:val="ListParagraph"/>
        <w:numPr>
          <w:ilvl w:val="0"/>
          <w:numId w:val="6"/>
        </w:numPr>
      </w:pPr>
      <w:r>
        <w:t xml:space="preserve">Bitwise “and” between two bit-strings of the same width, designated by </w:t>
      </w:r>
      <w:r w:rsidRPr="002378DA">
        <w:rPr>
          <w:rFonts w:ascii="Consolas" w:hAnsi="Consolas"/>
        </w:rPr>
        <w:t>&amp;</w:t>
      </w:r>
    </w:p>
    <w:p w14:paraId="0B09F909" w14:textId="77777777" w:rsidR="009C3687" w:rsidRPr="002378DA" w:rsidRDefault="009C3687" w:rsidP="002265E0">
      <w:pPr>
        <w:pStyle w:val="ListParagraph"/>
        <w:numPr>
          <w:ilvl w:val="0"/>
          <w:numId w:val="6"/>
        </w:numPr>
      </w:pPr>
      <w:r w:rsidRPr="002378DA">
        <w:t>Bitwise “or” between two bit-strings of the same width, designated by</w:t>
      </w:r>
      <w:r>
        <w:rPr>
          <w:rFonts w:ascii="Consolas" w:hAnsi="Consolas"/>
        </w:rPr>
        <w:t xml:space="preserve"> </w:t>
      </w:r>
      <w:r w:rsidRPr="009906A4">
        <w:rPr>
          <w:rFonts w:ascii="Consolas" w:hAnsi="Consolas"/>
        </w:rPr>
        <w:t>|</w:t>
      </w:r>
    </w:p>
    <w:p w14:paraId="18A389FD" w14:textId="77777777" w:rsidR="009C3687" w:rsidRPr="00A3325F" w:rsidRDefault="009C3687" w:rsidP="002265E0">
      <w:pPr>
        <w:pStyle w:val="ListParagraph"/>
        <w:numPr>
          <w:ilvl w:val="0"/>
          <w:numId w:val="6"/>
        </w:numPr>
      </w:pPr>
      <w:r w:rsidRPr="002378DA">
        <w:t>Bitwise “complement” of a single bit-string, designated by</w:t>
      </w:r>
      <w:r>
        <w:rPr>
          <w:rFonts w:ascii="Consolas" w:hAnsi="Consolas"/>
        </w:rPr>
        <w:t xml:space="preserve"> ~</w:t>
      </w:r>
    </w:p>
    <w:p w14:paraId="27500377" w14:textId="04288752" w:rsidR="00683C90" w:rsidRPr="00BF100B" w:rsidRDefault="00683C90" w:rsidP="002265E0">
      <w:pPr>
        <w:pStyle w:val="ListParagraph"/>
        <w:numPr>
          <w:ilvl w:val="0"/>
          <w:numId w:val="6"/>
        </w:numPr>
      </w:pPr>
      <w:r w:rsidRPr="00A3325F">
        <w:t>Bitwise “xor” of two bit-strings of the same width, designated by</w:t>
      </w:r>
      <w:r>
        <w:rPr>
          <w:rFonts w:ascii="Consolas" w:hAnsi="Consolas"/>
        </w:rPr>
        <w:t xml:space="preserve"> ^</w:t>
      </w:r>
    </w:p>
    <w:p w14:paraId="752B09A6" w14:textId="5AA420E8" w:rsidR="00BF100B" w:rsidRPr="002378DA" w:rsidRDefault="00BF100B" w:rsidP="00BF100B">
      <w:r>
        <w:t>There are also the following operations:</w:t>
      </w:r>
    </w:p>
    <w:p w14:paraId="54F17FD5" w14:textId="4FF1CA39" w:rsidR="009C3687" w:rsidRPr="002378DA" w:rsidRDefault="009C3687" w:rsidP="002265E0">
      <w:pPr>
        <w:pStyle w:val="ListParagraph"/>
        <w:numPr>
          <w:ilvl w:val="0"/>
          <w:numId w:val="6"/>
        </w:numPr>
      </w:pPr>
      <w:r w:rsidRPr="002378DA">
        <w:t>Concatenation of two bit-strings, resulting in a bit-string whose length is the sum of the lengt</w:t>
      </w:r>
      <w:r>
        <w:t>hs, designated by the infix operator</w:t>
      </w:r>
      <w:r w:rsidR="00645E1B">
        <w:t xml:space="preserve"> ++</w:t>
      </w:r>
      <w:r>
        <w:rPr>
          <w:rFonts w:ascii="Consolas" w:hAnsi="Consolas"/>
        </w:rPr>
        <w:t xml:space="preserve">. </w:t>
      </w:r>
      <w:r w:rsidRPr="002378DA">
        <w:t>The left bit-string provides the most significant bits.</w:t>
      </w:r>
    </w:p>
    <w:p w14:paraId="4FC1EED0" w14:textId="746D83BD" w:rsidR="009C3687" w:rsidRDefault="009C3687" w:rsidP="002265E0">
      <w:pPr>
        <w:pStyle w:val="ListParagraph"/>
        <w:numPr>
          <w:ilvl w:val="0"/>
          <w:numId w:val="6"/>
        </w:numPr>
      </w:pPr>
      <w:r>
        <w:t xml:space="preserve">Extraction of a set of contiguous bits, designated by </w:t>
      </w:r>
      <w:commentRangeStart w:id="288"/>
      <w:commentRangeStart w:id="289"/>
      <w:r>
        <w:rPr>
          <w:rFonts w:ascii="Consolas" w:hAnsi="Consolas"/>
        </w:rPr>
        <w:t>[</w:t>
      </w:r>
      <w:r w:rsidR="00841D88">
        <w:rPr>
          <w:i/>
        </w:rPr>
        <w:t>m</w:t>
      </w:r>
      <w:r w:rsidR="00BD119E">
        <w:rPr>
          <w:rFonts w:ascii="Consolas" w:hAnsi="Consolas"/>
        </w:rPr>
        <w:t>:</w:t>
      </w:r>
      <w:r w:rsidR="00841D88">
        <w:rPr>
          <w:i/>
        </w:rPr>
        <w:t>l</w:t>
      </w:r>
      <w:r w:rsidRPr="002378DA">
        <w:rPr>
          <w:rFonts w:ascii="Consolas" w:hAnsi="Consolas"/>
        </w:rPr>
        <w:t>]</w:t>
      </w:r>
      <w:r>
        <w:t xml:space="preserve">, </w:t>
      </w:r>
      <w:commentRangeEnd w:id="288"/>
      <w:r w:rsidR="0031256C">
        <w:rPr>
          <w:rStyle w:val="CommentReference"/>
        </w:rPr>
        <w:commentReference w:id="288"/>
      </w:r>
      <w:commentRangeEnd w:id="289"/>
      <w:r w:rsidR="00C15BE5">
        <w:rPr>
          <w:rStyle w:val="CommentReference"/>
        </w:rPr>
        <w:commentReference w:id="289"/>
      </w:r>
      <w:r w:rsidRPr="008C6FB0">
        <w:t xml:space="preserve">where </w:t>
      </w:r>
      <w:r w:rsidR="00841D88">
        <w:rPr>
          <w:i/>
        </w:rPr>
        <w:t>m</w:t>
      </w:r>
      <w:r w:rsidRPr="008C6FB0">
        <w:t xml:space="preserve"> and </w:t>
      </w:r>
      <w:r w:rsidR="00841D88">
        <w:rPr>
          <w:i/>
        </w:rPr>
        <w:t>l</w:t>
      </w:r>
      <w:r w:rsidRPr="002378DA">
        <w:t xml:space="preserve"> are compile-time constants</w:t>
      </w:r>
      <w:r w:rsidR="00841D88">
        <w:t xml:space="preserve">, and </w:t>
      </w:r>
      <w:r w:rsidR="00841D88" w:rsidRPr="00280B0E">
        <w:rPr>
          <w:i/>
        </w:rPr>
        <w:t>m</w:t>
      </w:r>
      <w:r w:rsidR="00841D88">
        <w:t xml:space="preserve"> &gt;= </w:t>
      </w:r>
      <w:r w:rsidR="00841D88" w:rsidRPr="00280B0E">
        <w:rPr>
          <w:i/>
        </w:rPr>
        <w:t>l</w:t>
      </w:r>
      <w:r w:rsidRPr="002378DA">
        <w:t>.</w:t>
      </w:r>
      <w:r w:rsidRPr="008C6FB0">
        <w:t xml:space="preserve"> The result is a bit-string of width </w:t>
      </w:r>
      <w:r w:rsidR="00841D88">
        <w:rPr>
          <w:i/>
        </w:rPr>
        <w:t>m</w:t>
      </w:r>
      <w:r w:rsidRPr="002378DA">
        <w:rPr>
          <w:i/>
        </w:rPr>
        <w:t xml:space="preserve"> –</w:t>
      </w:r>
      <w:r w:rsidR="00841D88">
        <w:rPr>
          <w:i/>
        </w:rPr>
        <w:t xml:space="preserve"> l</w:t>
      </w:r>
      <w:r w:rsidRPr="008C6FB0">
        <w:t xml:space="preserve"> + 1, including the bits numbered from </w:t>
      </w:r>
      <w:r w:rsidRPr="002378DA">
        <w:rPr>
          <w:i/>
        </w:rPr>
        <w:t>l</w:t>
      </w:r>
      <w:r w:rsidRPr="002378DA">
        <w:t xml:space="preserve"> </w:t>
      </w:r>
      <w:r w:rsidRPr="008C6FB0">
        <w:t xml:space="preserve">(which becomes the LSB of the result) </w:t>
      </w:r>
      <w:r w:rsidRPr="002378DA">
        <w:t xml:space="preserve">to </w:t>
      </w:r>
      <w:r w:rsidR="00841D88">
        <w:rPr>
          <w:i/>
        </w:rPr>
        <w:t>m</w:t>
      </w:r>
      <w:r w:rsidR="00841D88" w:rsidRPr="002378DA">
        <w:rPr>
          <w:i/>
        </w:rPr>
        <w:t xml:space="preserve"> </w:t>
      </w:r>
      <w:r w:rsidRPr="008C6FB0">
        <w:t xml:space="preserve">(the MSB of the result) </w:t>
      </w:r>
      <w:r w:rsidRPr="002378DA">
        <w:t>from the source operand.</w:t>
      </w:r>
      <w:r w:rsidRPr="008C6FB0">
        <w:t xml:space="preserve"> The conditions </w:t>
      </w:r>
      <w:r w:rsidR="0031256C" w:rsidRPr="002D0F38">
        <w:rPr>
          <w:i/>
        </w:rPr>
        <w:t>0</w:t>
      </w:r>
      <w:ins w:id="290" w:author="Mihai Budiu" w:date="2016-04-06T16:14:00Z">
        <w:r w:rsidR="000955A9">
          <w:rPr>
            <w:i/>
          </w:rPr>
          <w:t xml:space="preserve"> </w:t>
        </w:r>
      </w:ins>
      <w:r w:rsidR="0031256C" w:rsidRPr="002D0F38">
        <w:rPr>
          <w:i/>
        </w:rPr>
        <w:t>&lt;=</w:t>
      </w:r>
      <w:r w:rsidR="0031256C">
        <w:rPr>
          <w:i/>
        </w:rPr>
        <w:t xml:space="preserve"> </w:t>
      </w:r>
      <w:r w:rsidRPr="002378DA">
        <w:rPr>
          <w:i/>
        </w:rPr>
        <w:t xml:space="preserve">l &lt; </w:t>
      </w:r>
      <w:r>
        <w:rPr>
          <w:i/>
        </w:rPr>
        <w:t>W</w:t>
      </w:r>
      <w:r w:rsidRPr="008C6FB0">
        <w:t xml:space="preserve"> and </w:t>
      </w:r>
      <w:r w:rsidR="0031256C" w:rsidRPr="002D0F38">
        <w:rPr>
          <w:i/>
        </w:rPr>
        <w:t xml:space="preserve">l </w:t>
      </w:r>
      <w:r w:rsidR="0031256C">
        <w:rPr>
          <w:i/>
        </w:rPr>
        <w:t>&lt;=</w:t>
      </w:r>
      <w:r w:rsidRPr="008C6FB0">
        <w:t xml:space="preserve"> </w:t>
      </w:r>
      <w:r w:rsidR="00841D88">
        <w:rPr>
          <w:i/>
        </w:rPr>
        <w:t>m</w:t>
      </w:r>
      <w:r w:rsidR="00841D88" w:rsidRPr="002378DA">
        <w:rPr>
          <w:i/>
        </w:rPr>
        <w:t xml:space="preserve"> </w:t>
      </w:r>
      <w:r w:rsidRPr="002378DA">
        <w:rPr>
          <w:i/>
        </w:rPr>
        <w:t xml:space="preserve">&lt; </w:t>
      </w:r>
      <w:r>
        <w:rPr>
          <w:i/>
        </w:rPr>
        <w:t>W</w:t>
      </w:r>
      <w:r>
        <w:t xml:space="preserve"> are checked statically (</w:t>
      </w:r>
      <w:r w:rsidRPr="002378DA">
        <w:rPr>
          <w:i/>
        </w:rPr>
        <w:t>W</w:t>
      </w:r>
      <w:r>
        <w:t xml:space="preserve"> is the length of the source bit-string). Note that both endpoints of the extraction are inclusive.</w:t>
      </w:r>
      <w:r w:rsidR="00624E74">
        <w:t xml:space="preserve"> The bounds must be constant so that the result width must be computed at compilation time.</w:t>
      </w:r>
    </w:p>
    <w:p w14:paraId="5DF372A2" w14:textId="7C13F8F3" w:rsidR="009C3687" w:rsidRPr="008E43F2" w:rsidRDefault="009C3687" w:rsidP="002265E0">
      <w:pPr>
        <w:pStyle w:val="ListParagraph"/>
        <w:widowControl w:val="0"/>
        <w:numPr>
          <w:ilvl w:val="0"/>
          <w:numId w:val="6"/>
        </w:numPr>
        <w:autoSpaceDE w:val="0"/>
        <w:autoSpaceDN w:val="0"/>
        <w:adjustRightInd w:val="0"/>
        <w:spacing w:before="0" w:after="0"/>
        <w:rPr>
          <w:rFonts w:ascii="Times New Roman" w:hAnsi="Times New Roman"/>
          <w:sz w:val="22"/>
          <w:szCs w:val="22"/>
        </w:rPr>
      </w:pPr>
      <w:r>
        <w:t>Logical shift left and right with a runtime known unsigned integer value (</w:t>
      </w:r>
      <w:r w:rsidR="008E43F2">
        <w:rPr>
          <w:rFonts w:ascii="Times New Roman" w:hAnsi="Times New Roman"/>
          <w:sz w:val="22"/>
          <w:szCs w:val="22"/>
        </w:rPr>
        <w:t>l</w:t>
      </w:r>
      <w:r w:rsidR="008E43F2" w:rsidRPr="008E43F2">
        <w:rPr>
          <w:rFonts w:ascii="Times New Roman" w:hAnsi="Times New Roman"/>
          <w:sz w:val="22"/>
          <w:szCs w:val="22"/>
        </w:rPr>
        <w:t>eft operand is unsigned, right operand must be either an unsigned</w:t>
      </w:r>
      <w:r w:rsidR="008E43F2">
        <w:rPr>
          <w:rFonts w:ascii="Times New Roman" w:hAnsi="Times New Roman"/>
          <w:sz w:val="22"/>
          <w:szCs w:val="22"/>
        </w:rPr>
        <w:t xml:space="preserve"> </w:t>
      </w:r>
      <w:r w:rsidR="008E43F2" w:rsidRPr="008E43F2">
        <w:rPr>
          <w:rFonts w:ascii="Times New Roman" w:hAnsi="Times New Roman"/>
          <w:sz w:val="22"/>
          <w:szCs w:val="22"/>
        </w:rPr>
        <w:t xml:space="preserve">number </w:t>
      </w:r>
      <w:r w:rsidR="00B41830">
        <w:rPr>
          <w:rFonts w:ascii="Times New Roman" w:hAnsi="Times New Roman"/>
          <w:sz w:val="22"/>
          <w:szCs w:val="22"/>
        </w:rPr>
        <w:t xml:space="preserve">of type </w:t>
      </w:r>
      <w:r w:rsidR="00B41830" w:rsidRPr="002D0F38">
        <w:rPr>
          <w:rFonts w:ascii="Consolas" w:hAnsi="Consolas"/>
          <w:b/>
          <w:sz w:val="22"/>
          <w:szCs w:val="22"/>
        </w:rPr>
        <w:t>bit</w:t>
      </w:r>
      <w:r w:rsidR="00B41830" w:rsidRPr="002D0F38">
        <w:rPr>
          <w:rFonts w:ascii="Consolas" w:hAnsi="Consolas"/>
          <w:sz w:val="22"/>
          <w:szCs w:val="22"/>
        </w:rPr>
        <w:t>&lt;S&gt;</w:t>
      </w:r>
      <w:r w:rsidR="00B41830">
        <w:rPr>
          <w:rFonts w:ascii="Times New Roman" w:hAnsi="Times New Roman"/>
          <w:sz w:val="22"/>
          <w:szCs w:val="22"/>
        </w:rPr>
        <w:t xml:space="preserve"> </w:t>
      </w:r>
      <w:r w:rsidR="008E43F2" w:rsidRPr="008E43F2">
        <w:rPr>
          <w:rFonts w:ascii="Times New Roman" w:hAnsi="Times New Roman"/>
          <w:sz w:val="22"/>
          <w:szCs w:val="22"/>
        </w:rPr>
        <w:t>or a non-negative constant integer</w:t>
      </w:r>
      <w:r>
        <w:t>)</w:t>
      </w:r>
      <w:r w:rsidR="006F3C6E">
        <w:t xml:space="preserve">, designated by </w:t>
      </w:r>
      <w:r w:rsidR="006F3C6E" w:rsidRPr="008E43F2">
        <w:rPr>
          <w:rFonts w:ascii="Consolas" w:hAnsi="Consolas"/>
        </w:rPr>
        <w:t>&lt;&lt;</w:t>
      </w:r>
      <w:r w:rsidR="006F3C6E" w:rsidRPr="0095178D">
        <w:t xml:space="preserve"> </w:t>
      </w:r>
      <w:r w:rsidR="006F3C6E">
        <w:t xml:space="preserve">and </w:t>
      </w:r>
      <w:r w:rsidR="006F3C6E" w:rsidRPr="008E43F2">
        <w:rPr>
          <w:rFonts w:ascii="Consolas" w:hAnsi="Consolas"/>
        </w:rPr>
        <w:t>&gt;&gt;</w:t>
      </w:r>
      <w:r>
        <w:t xml:space="preserve">. The result has the same type as the </w:t>
      </w:r>
      <w:r w:rsidR="008E43F2">
        <w:t>left operand</w:t>
      </w:r>
      <w:r>
        <w:t>. Shifts with an amount greater than the width of the input produce a result with all bits zero.</w:t>
      </w:r>
    </w:p>
    <w:p w14:paraId="06F5B186" w14:textId="1952E530" w:rsidR="00C8012E" w:rsidRDefault="00C8012E" w:rsidP="001170F4">
      <w:pPr>
        <w:pStyle w:val="Heading2"/>
      </w:pPr>
      <w:bookmarkStart w:id="291" w:name="_Toc417920616"/>
      <w:bookmarkStart w:id="292" w:name="_Ref444961939"/>
      <w:bookmarkStart w:id="293" w:name="_Toc445830034"/>
      <w:bookmarkStart w:id="294" w:name="_Toc445799352"/>
      <w:r>
        <w:t xml:space="preserve">Operations on </w:t>
      </w:r>
      <w:r w:rsidR="00F01596">
        <w:t xml:space="preserve">fixed-width </w:t>
      </w:r>
      <w:r w:rsidR="00B36A1D">
        <w:t xml:space="preserve">signed </w:t>
      </w:r>
      <w:r w:rsidR="00064B66">
        <w:t>integers</w:t>
      </w:r>
      <w:bookmarkEnd w:id="291"/>
      <w:bookmarkEnd w:id="292"/>
      <w:bookmarkEnd w:id="293"/>
      <w:bookmarkEnd w:id="294"/>
    </w:p>
    <w:p w14:paraId="1E3C4F67" w14:textId="1EE95437" w:rsidR="00F01596" w:rsidRPr="00F01596" w:rsidRDefault="00F01596" w:rsidP="00F01596">
      <w:pPr>
        <w:rPr>
          <w:sz w:val="19"/>
          <w:szCs w:val="19"/>
        </w:rPr>
      </w:pPr>
      <w:r>
        <w:t xml:space="preserve">This section discusses all operations that can be performed on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types. An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 is a signed integer with </w:t>
      </w:r>
      <w:r>
        <w:rPr>
          <w:sz w:val="19"/>
          <w:szCs w:val="19"/>
        </w:rPr>
        <w:t xml:space="preserve">W </w:t>
      </w:r>
      <w:r>
        <w:t>bits represented using 2’s complement.</w:t>
      </w:r>
    </w:p>
    <w:p w14:paraId="3C1F1689" w14:textId="3F9FFC19" w:rsidR="00F01596" w:rsidRDefault="00F01596" w:rsidP="00F01596">
      <w:r>
        <w:t xml:space="preserve">“Underflow” or “overflow” produced by arithmetic cannot be detected: operations “wraparound”, similar to C operations on </w:t>
      </w:r>
      <w:r w:rsidRPr="004470FF">
        <w:rPr>
          <w:i/>
        </w:rPr>
        <w:t>unsigned</w:t>
      </w:r>
      <w:r>
        <w:t xml:space="preserve"> values (i.e., representing a large value on </w:t>
      </w:r>
      <w:r>
        <w:rPr>
          <w:sz w:val="19"/>
          <w:szCs w:val="19"/>
        </w:rPr>
        <w:t>W</w:t>
      </w:r>
      <w:r>
        <w:t xml:space="preserve"> bits will only keep the least-significant </w:t>
      </w:r>
      <w:r>
        <w:rPr>
          <w:sz w:val="19"/>
          <w:szCs w:val="19"/>
        </w:rPr>
        <w:t xml:space="preserve">W </w:t>
      </w:r>
      <w:r>
        <w:t>bits of the value)</w:t>
      </w:r>
      <w:r>
        <w:rPr>
          <w:sz w:val="16"/>
          <w:szCs w:val="16"/>
        </w:rPr>
        <w:t>5</w:t>
      </w:r>
      <w:r>
        <w:t xml:space="preserve">. There are no arithmetic exceptions; the runtime result of an arithmetic operation is defined for all </w:t>
      </w:r>
      <w:r w:rsidR="00F30EEB">
        <w:t>combinations of input arguments (note that C does not specify the result of overflows on signed integers).</w:t>
      </w:r>
    </w:p>
    <w:p w14:paraId="36A60C20" w14:textId="687E59CD" w:rsidR="00F01596" w:rsidRDefault="00F01596" w:rsidP="00F01596">
      <w:r>
        <w:t xml:space="preserve">All binary operations (except shifts) require both operands to have the same exact type (signedness) and width; supplying operands with different widths or signedness produces a compile-time error. No implicit casts are inserted by the compiler to equalize the </w:t>
      </w:r>
      <w:r w:rsidR="00FD3176">
        <w:t>types</w:t>
      </w:r>
      <w:r>
        <w:t xml:space="preserve">. </w:t>
      </w:r>
      <w:r w:rsidR="00FD3176">
        <w:t>T</w:t>
      </w:r>
      <w:r>
        <w:t>here are no binary operations that combine signed and unsigned values (except shifts).</w:t>
      </w:r>
    </w:p>
    <w:p w14:paraId="5E290EA0" w14:textId="10BBC5B6" w:rsidR="00F01596" w:rsidRDefault="00F01596" w:rsidP="00F01596">
      <w:r>
        <w:t xml:space="preserve">Note that bitwise operations are well-defined, since the representation is mandated to be 2’s complement. </w:t>
      </w:r>
    </w:p>
    <w:p w14:paraId="2B375EEB" w14:textId="16F92837" w:rsidR="00C8012E" w:rsidRDefault="00F01596" w:rsidP="00C8012E">
      <w:r>
        <w:lastRenderedPageBreak/>
        <w:t xml:space="preserve">The </w:t>
      </w:r>
      <w:r w:rsidRPr="00F01596">
        <w:rPr>
          <w:rFonts w:ascii="Consolas" w:hAnsi="Consolas"/>
          <w:b/>
        </w:rPr>
        <w:t>int</w:t>
      </w:r>
      <w:r w:rsidRPr="00F01596">
        <w:rPr>
          <w:rFonts w:ascii="Consolas" w:hAnsi="Consolas"/>
        </w:rPr>
        <w:t>&lt;W&gt;</w:t>
      </w:r>
      <w:r w:rsidR="00C8012E">
        <w:t xml:space="preserve"> </w:t>
      </w:r>
      <w:r>
        <w:t>datatype supports</w:t>
      </w:r>
      <w:r w:rsidR="00C8012E">
        <w:t xml:space="preserve"> the following operations; all binary operations require both operands to have the exact same type.</w:t>
      </w:r>
      <w:r w:rsidR="006B0DF4">
        <w:t xml:space="preserve"> The result always has the same width as the left operand.</w:t>
      </w:r>
    </w:p>
    <w:p w14:paraId="0E1B0A3C" w14:textId="77777777" w:rsidR="00F01596" w:rsidRPr="00BC5DCF" w:rsidRDefault="00F01596" w:rsidP="002265E0">
      <w:pPr>
        <w:pStyle w:val="ListParagraph"/>
        <w:numPr>
          <w:ilvl w:val="0"/>
          <w:numId w:val="8"/>
        </w:numPr>
      </w:pPr>
      <w:r w:rsidRPr="002378DA">
        <w:t>Negation</w:t>
      </w:r>
      <w:r>
        <w:t>,</w:t>
      </w:r>
      <w:r w:rsidRPr="002378DA">
        <w:t xml:space="preserve"> denoted by unary </w:t>
      </w:r>
      <w:r>
        <w:rPr>
          <w:rFonts w:ascii="Consolas" w:hAnsi="Consolas"/>
        </w:rPr>
        <w:t>–</w:t>
      </w:r>
    </w:p>
    <w:p w14:paraId="3E645213" w14:textId="02266B90" w:rsidR="00F01596" w:rsidRPr="002378DA" w:rsidRDefault="00F01596" w:rsidP="002265E0">
      <w:pPr>
        <w:pStyle w:val="ListParagraph"/>
        <w:numPr>
          <w:ilvl w:val="0"/>
          <w:numId w:val="8"/>
        </w:numPr>
      </w:pPr>
      <w:r w:rsidRPr="00BC5DCF">
        <w:t>Unary plus, denoted by</w:t>
      </w:r>
      <w:r w:rsidRPr="00B6062E">
        <w:t xml:space="preserve"> </w:t>
      </w:r>
      <w:r>
        <w:rPr>
          <w:rFonts w:ascii="Consolas" w:hAnsi="Consolas"/>
        </w:rPr>
        <w:t>+</w:t>
      </w:r>
      <w:r w:rsidR="006B0DF4" w:rsidRPr="006B0DF4">
        <w:t>. Behaves as a no-op.</w:t>
      </w:r>
    </w:p>
    <w:p w14:paraId="064121C9" w14:textId="77777777" w:rsidR="00C8012E" w:rsidRPr="002378DA" w:rsidRDefault="00C8012E" w:rsidP="002265E0">
      <w:pPr>
        <w:pStyle w:val="ListParagraph"/>
        <w:numPr>
          <w:ilvl w:val="0"/>
          <w:numId w:val="8"/>
        </w:numPr>
      </w:pPr>
      <w:r>
        <w:t xml:space="preserve">Addition, denoted by </w:t>
      </w:r>
      <w:r w:rsidRPr="002378DA">
        <w:rPr>
          <w:rFonts w:ascii="Consolas" w:hAnsi="Consolas"/>
        </w:rPr>
        <w:t>+</w:t>
      </w:r>
    </w:p>
    <w:p w14:paraId="0BB9C948" w14:textId="77777777" w:rsidR="00C8012E" w:rsidRPr="002378DA" w:rsidRDefault="00C8012E" w:rsidP="002265E0">
      <w:pPr>
        <w:pStyle w:val="ListParagraph"/>
        <w:numPr>
          <w:ilvl w:val="0"/>
          <w:numId w:val="8"/>
        </w:numPr>
      </w:pPr>
      <w:r w:rsidRPr="002378DA">
        <w:t xml:space="preserve">Subtraction, denoted by </w:t>
      </w:r>
      <w:r>
        <w:rPr>
          <w:rFonts w:ascii="Consolas" w:hAnsi="Consolas"/>
        </w:rPr>
        <w:t>–</w:t>
      </w:r>
    </w:p>
    <w:p w14:paraId="42D5E5AA" w14:textId="7E148852" w:rsidR="00C8012E" w:rsidRPr="002378DA" w:rsidRDefault="00C8012E" w:rsidP="002265E0">
      <w:pPr>
        <w:pStyle w:val="ListParagraph"/>
        <w:numPr>
          <w:ilvl w:val="0"/>
          <w:numId w:val="8"/>
        </w:numPr>
      </w:pPr>
      <w:r w:rsidRPr="002378DA">
        <w:t xml:space="preserve">Comparison for equality and inequality </w:t>
      </w:r>
      <w:r>
        <w:rPr>
          <w:rFonts w:ascii="Consolas" w:hAnsi="Consolas"/>
        </w:rPr>
        <w:t>==</w:t>
      </w:r>
      <w:proofErr w:type="gramStart"/>
      <w:r>
        <w:rPr>
          <w:rFonts w:ascii="Consolas" w:hAnsi="Consolas"/>
        </w:rPr>
        <w:t>,</w:t>
      </w:r>
      <w:r w:rsidRPr="00B6062E">
        <w:t xml:space="preserve"> </w:t>
      </w:r>
      <w:r>
        <w:rPr>
          <w:rFonts w:ascii="Consolas" w:hAnsi="Consolas"/>
        </w:rPr>
        <w:t>!</w:t>
      </w:r>
      <w:proofErr w:type="gramEnd"/>
      <w:r>
        <w:rPr>
          <w:rFonts w:ascii="Consolas" w:hAnsi="Consolas"/>
        </w:rPr>
        <w:t>=</w:t>
      </w:r>
      <w:r>
        <w:t xml:space="preserve"> </w:t>
      </w:r>
      <w:r w:rsidR="004C25DF">
        <w:t xml:space="preserve">producing </w:t>
      </w:r>
      <w:r>
        <w:t xml:space="preserve">a </w:t>
      </w:r>
      <w:r w:rsidRPr="002378DA">
        <w:t>Boolean</w:t>
      </w:r>
      <w:r>
        <w:t xml:space="preserve"> result</w:t>
      </w:r>
    </w:p>
    <w:p w14:paraId="22D88067" w14:textId="77777777" w:rsidR="00C8012E" w:rsidRDefault="00C8012E" w:rsidP="002265E0">
      <w:pPr>
        <w:pStyle w:val="ListParagraph"/>
        <w:numPr>
          <w:ilvl w:val="0"/>
          <w:numId w:val="8"/>
        </w:numPr>
      </w:pPr>
      <w:r>
        <w:t xml:space="preserve">Numeric comparisons </w:t>
      </w:r>
      <w:r w:rsidRPr="002378DA">
        <w:rPr>
          <w:rFonts w:ascii="Consolas" w:hAnsi="Consolas"/>
        </w:rPr>
        <w:t>&lt;, &lt;=, &gt;, &gt;=</w:t>
      </w:r>
      <w:r>
        <w:rPr>
          <w:rFonts w:ascii="Consolas" w:hAnsi="Consolas"/>
        </w:rPr>
        <w:t xml:space="preserve"> </w:t>
      </w:r>
      <w:r w:rsidRPr="002378DA">
        <w:t>with a Boolean result</w:t>
      </w:r>
    </w:p>
    <w:p w14:paraId="2085EDA4" w14:textId="63071666" w:rsidR="003D4637" w:rsidRDefault="003D4637" w:rsidP="002265E0">
      <w:pPr>
        <w:pStyle w:val="ListParagraph"/>
        <w:numPr>
          <w:ilvl w:val="0"/>
          <w:numId w:val="8"/>
        </w:numPr>
      </w:pPr>
      <w:r>
        <w:t>Multiplication</w:t>
      </w:r>
      <w:r w:rsidR="00C71D63">
        <w:t xml:space="preserve"> </w:t>
      </w:r>
      <w:r w:rsidR="00C71D63" w:rsidRPr="00AB28AA">
        <w:rPr>
          <w:rFonts w:ascii="Consolas" w:hAnsi="Consolas"/>
        </w:rPr>
        <w:t>*</w:t>
      </w:r>
      <w:r w:rsidR="006B0DF4">
        <w:t>. Result has the same width as the operands</w:t>
      </w:r>
      <w:r>
        <w:t>. P4 targets may impose additional restrictions (e.g., may only allow multiplications with powers of two).</w:t>
      </w:r>
    </w:p>
    <w:p w14:paraId="26B43918" w14:textId="5318D7F4" w:rsidR="008168D9" w:rsidRPr="004343F6" w:rsidRDefault="00554E61" w:rsidP="002265E0">
      <w:pPr>
        <w:pStyle w:val="ListParagraph"/>
        <w:widowControl w:val="0"/>
        <w:numPr>
          <w:ilvl w:val="0"/>
          <w:numId w:val="8"/>
        </w:numPr>
        <w:autoSpaceDE w:val="0"/>
        <w:autoSpaceDN w:val="0"/>
        <w:adjustRightInd w:val="0"/>
        <w:spacing w:before="0" w:after="0"/>
        <w:rPr>
          <w:rFonts w:ascii="Times New Roman" w:hAnsi="Times New Roman"/>
          <w:sz w:val="22"/>
          <w:szCs w:val="22"/>
        </w:rPr>
      </w:pPr>
      <w:r>
        <w:t xml:space="preserve">Arithmetic shift left and right denoted by </w:t>
      </w:r>
      <w:r w:rsidRPr="00F239D8">
        <w:rPr>
          <w:rFonts w:ascii="Consolas" w:hAnsi="Consolas"/>
        </w:rPr>
        <w:t>&lt;&lt;</w:t>
      </w:r>
      <w:r>
        <w:t xml:space="preserve"> and</w:t>
      </w:r>
      <w:r w:rsidRPr="00F239D8">
        <w:rPr>
          <w:rFonts w:ascii="Consolas" w:hAnsi="Consolas"/>
        </w:rPr>
        <w:t xml:space="preserve"> &gt;&gt;. </w:t>
      </w:r>
      <w:r w:rsidR="00F239D8" w:rsidRPr="00F239D8">
        <w:rPr>
          <w:rFonts w:ascii="Times New Roman" w:hAnsi="Times New Roman"/>
          <w:sz w:val="22"/>
          <w:szCs w:val="22"/>
        </w:rPr>
        <w:t>Left operand is signed, right operand must be either an unsigned</w:t>
      </w:r>
      <w:r w:rsidR="00F239D8">
        <w:rPr>
          <w:rFonts w:ascii="Times New Roman" w:hAnsi="Times New Roman"/>
          <w:sz w:val="22"/>
          <w:szCs w:val="22"/>
        </w:rPr>
        <w:t xml:space="preserve"> </w:t>
      </w:r>
      <w:proofErr w:type="gramStart"/>
      <w:r w:rsidR="00F239D8" w:rsidRPr="00F239D8">
        <w:rPr>
          <w:rFonts w:ascii="Times New Roman" w:hAnsi="Times New Roman"/>
          <w:sz w:val="22"/>
          <w:szCs w:val="22"/>
        </w:rPr>
        <w:t xml:space="preserve">number </w:t>
      </w:r>
      <w:r w:rsidR="00B41830" w:rsidRPr="00B41830">
        <w:rPr>
          <w:rFonts w:ascii="Times New Roman" w:hAnsi="Times New Roman"/>
          <w:sz w:val="22"/>
          <w:szCs w:val="22"/>
        </w:rPr>
        <w:t xml:space="preserve"> </w:t>
      </w:r>
      <w:r w:rsidR="00B41830">
        <w:rPr>
          <w:rFonts w:ascii="Times New Roman" w:hAnsi="Times New Roman"/>
          <w:sz w:val="22"/>
          <w:szCs w:val="22"/>
        </w:rPr>
        <w:t>of</w:t>
      </w:r>
      <w:proofErr w:type="gramEnd"/>
      <w:r w:rsidR="00B41830">
        <w:rPr>
          <w:rFonts w:ascii="Times New Roman" w:hAnsi="Times New Roman"/>
          <w:sz w:val="22"/>
          <w:szCs w:val="22"/>
        </w:rPr>
        <w:t xml:space="preserve"> type </w:t>
      </w:r>
      <w:r w:rsidR="00B41830" w:rsidRPr="00F12343">
        <w:rPr>
          <w:rFonts w:ascii="Times New Roman" w:hAnsi="Times New Roman"/>
          <w:sz w:val="22"/>
          <w:szCs w:val="22"/>
        </w:rPr>
        <w:t>bit</w:t>
      </w:r>
      <w:r w:rsidR="00B41830">
        <w:rPr>
          <w:rFonts w:ascii="Times New Roman" w:hAnsi="Times New Roman"/>
          <w:sz w:val="22"/>
          <w:szCs w:val="22"/>
        </w:rPr>
        <w:t xml:space="preserve">&lt;S&gt; </w:t>
      </w:r>
      <w:r w:rsidR="00F239D8" w:rsidRPr="00F239D8">
        <w:rPr>
          <w:rFonts w:ascii="Times New Roman" w:hAnsi="Times New Roman"/>
          <w:sz w:val="22"/>
          <w:szCs w:val="22"/>
        </w:rPr>
        <w:t>or a non-negative constant integer. The result has the same</w:t>
      </w:r>
      <w:r w:rsidR="00F239D8">
        <w:rPr>
          <w:rFonts w:ascii="Times New Roman" w:hAnsi="Times New Roman"/>
          <w:sz w:val="22"/>
          <w:szCs w:val="22"/>
        </w:rPr>
        <w:t xml:space="preserve"> type as the left operand. </w:t>
      </w:r>
      <w:r w:rsidR="00F239D8" w:rsidRPr="00F239D8">
        <w:rPr>
          <w:rFonts w:ascii="Times New Roman" w:hAnsi="Times New Roman"/>
          <w:sz w:val="22"/>
          <w:szCs w:val="22"/>
        </w:rPr>
        <w:t>Shifts with</w:t>
      </w:r>
      <w:r w:rsidR="00F239D8">
        <w:rPr>
          <w:rFonts w:ascii="Times New Roman" w:hAnsi="Times New Roman"/>
          <w:sz w:val="22"/>
          <w:szCs w:val="22"/>
        </w:rPr>
        <w:t xml:space="preserve"> </w:t>
      </w:r>
      <w:r w:rsidR="00F239D8" w:rsidRPr="00F239D8">
        <w:rPr>
          <w:rFonts w:ascii="Times New Roman" w:hAnsi="Times New Roman"/>
          <w:sz w:val="22"/>
          <w:szCs w:val="22"/>
        </w:rPr>
        <w:t>an amount greater or equal to the width of the input are allowed.</w:t>
      </w:r>
    </w:p>
    <w:p w14:paraId="3E6C9BDE" w14:textId="77777777" w:rsidR="008168D9" w:rsidRDefault="008168D9" w:rsidP="008168D9">
      <w:pPr>
        <w:pStyle w:val="Heading3"/>
      </w:pPr>
      <w:bookmarkStart w:id="295" w:name="_Toc445830035"/>
      <w:bookmarkStart w:id="296" w:name="_Toc445799353"/>
      <w:r>
        <w:t>A note about shifts</w:t>
      </w:r>
      <w:bookmarkEnd w:id="295"/>
      <w:bookmarkEnd w:id="296"/>
    </w:p>
    <w:p w14:paraId="27432607" w14:textId="2987AC70" w:rsidR="008168D9" w:rsidRDefault="008168D9" w:rsidP="008168D9">
      <w:pPr>
        <w:rPr>
          <w:rFonts w:ascii="Times New Roman" w:hAnsi="Times New Roman"/>
          <w:sz w:val="22"/>
          <w:szCs w:val="22"/>
        </w:rPr>
      </w:pPr>
      <w:r>
        <w:rPr>
          <w:rFonts w:ascii="Times New Roman" w:hAnsi="Times New Roman"/>
          <w:sz w:val="22"/>
          <w:szCs w:val="22"/>
        </w:rPr>
        <w:t>Shifts (on signed and unsigned values) deserve a special discussion for the following reasons:</w:t>
      </w:r>
    </w:p>
    <w:p w14:paraId="3D52A4F5" w14:textId="784E8BC3"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As in C, right shift behaves differently for signed and unsigned values: right shift for signed values is an arithmetic shift.</w:t>
      </w:r>
    </w:p>
    <w:p w14:paraId="20C2E34E" w14:textId="08F29E64"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Shifting with a negative amount does not have a clear semantics: while in C the result is undefined, in P4 the type system makes it illegal to shift with a negative amount.</w:t>
      </w:r>
    </w:p>
    <w:p w14:paraId="0AA85FFA" w14:textId="1223E7FC"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 xml:space="preserve">In C, shifting with an amount larger or equal to the number of bits has an undefined result (unlike </w:t>
      </w:r>
      <w:r w:rsidR="00B6062E">
        <w:rPr>
          <w:rFonts w:ascii="Times New Roman" w:hAnsi="Times New Roman"/>
          <w:sz w:val="22"/>
          <w:szCs w:val="22"/>
        </w:rPr>
        <w:t>the P4</w:t>
      </w:r>
      <w:r w:rsidRPr="008168D9">
        <w:rPr>
          <w:rFonts w:ascii="Times New Roman" w:hAnsi="Times New Roman"/>
          <w:sz w:val="22"/>
          <w:szCs w:val="22"/>
        </w:rPr>
        <w:t xml:space="preserve"> definition).</w:t>
      </w:r>
    </w:p>
    <w:p w14:paraId="41929F80" w14:textId="1DB572C2" w:rsid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Finally, shifting may require doing work which is exponential in the number of bits of the right-hand-side operand. Consider the following examples:</w:t>
      </w:r>
    </w:p>
    <w:p w14:paraId="39999B9D"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&lt;8&gt; x;</w:t>
      </w:r>
    </w:p>
    <w:p w14:paraId="54F3AE26"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&lt;16&gt; y;</w:t>
      </w:r>
    </w:p>
    <w:p w14:paraId="384571FB" w14:textId="136A0E3D" w:rsid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szCs w:val="20"/>
        </w:rPr>
        <w:t>... y &lt;&lt; x ...</w:t>
      </w:r>
      <w:r>
        <w:rPr>
          <w:rFonts w:ascii="Consolas" w:hAnsi="Consolas"/>
          <w:szCs w:val="20"/>
        </w:rPr>
        <w:br/>
      </w:r>
      <w:r w:rsidRPr="008168D9">
        <w:rPr>
          <w:rFonts w:ascii="Consolas" w:hAnsi="Consolas"/>
          <w:szCs w:val="20"/>
        </w:rPr>
        <w:t>... y &lt;&lt; 1024 ...</w:t>
      </w:r>
    </w:p>
    <w:p w14:paraId="71638ECC" w14:textId="77777777" w:rsidR="00540FEC" w:rsidRDefault="00540FEC" w:rsidP="008168D9">
      <w:pPr>
        <w:widowControl w:val="0"/>
        <w:autoSpaceDE w:val="0"/>
        <w:autoSpaceDN w:val="0"/>
        <w:adjustRightInd w:val="0"/>
        <w:spacing w:before="0" w:after="0"/>
        <w:rPr>
          <w:rFonts w:ascii="Consolas" w:hAnsi="Consolas"/>
          <w:szCs w:val="20"/>
        </w:rPr>
      </w:pPr>
    </w:p>
    <w:p w14:paraId="6D27F6E6" w14:textId="24F8CF1C" w:rsidR="00540FEC" w:rsidRDefault="00540FEC" w:rsidP="00540FEC">
      <w:r>
        <w:t>Unlike C, P4 gives a precise meaning shifting with an amount larger than the size of the shifted value.</w:t>
      </w:r>
    </w:p>
    <w:p w14:paraId="3137CA25" w14:textId="45515CFF" w:rsidR="00540FEC" w:rsidRDefault="00540FEC" w:rsidP="00540FEC">
      <w:r>
        <w:t xml:space="preserve">P4 targets may impose additional restrictions </w:t>
      </w:r>
      <w:r w:rsidR="00B41830">
        <w:t xml:space="preserve">on </w:t>
      </w:r>
      <w:r>
        <w:t>shift operations:</w:t>
      </w:r>
    </w:p>
    <w:p w14:paraId="4452B932" w14:textId="57D0A358" w:rsidR="00540FEC" w:rsidRDefault="00540FEC" w:rsidP="002265E0">
      <w:pPr>
        <w:pStyle w:val="ListParagraph"/>
        <w:numPr>
          <w:ilvl w:val="0"/>
          <w:numId w:val="44"/>
        </w:numPr>
      </w:pPr>
      <w:r>
        <w:t>Targets may reject shifts by non-constant amounts.</w:t>
      </w:r>
    </w:p>
    <w:p w14:paraId="136A12A9" w14:textId="515F704E" w:rsidR="00540FEC" w:rsidRPr="00540FEC" w:rsidRDefault="00540FEC" w:rsidP="002265E0">
      <w:pPr>
        <w:pStyle w:val="ListParagraph"/>
        <w:numPr>
          <w:ilvl w:val="0"/>
          <w:numId w:val="44"/>
        </w:numPr>
      </w:pPr>
      <w:r>
        <w:t xml:space="preserve">Targets may reject shifts with large non-constant amounts. For example, a target may forbid shifting an 8-bit value by a </w:t>
      </w:r>
      <w:r w:rsidR="006F0826">
        <w:t xml:space="preserve">non-constant </w:t>
      </w:r>
      <w:r>
        <w:t>value wider than 3 bits.</w:t>
      </w:r>
    </w:p>
    <w:p w14:paraId="30131B3F" w14:textId="77777777" w:rsidR="00706C50" w:rsidRDefault="00706C50" w:rsidP="00706C50">
      <w:pPr>
        <w:pStyle w:val="Heading2"/>
      </w:pPr>
      <w:bookmarkStart w:id="297" w:name="_Ref444972650"/>
      <w:bookmarkStart w:id="298" w:name="_Toc445830036"/>
      <w:bookmarkStart w:id="299" w:name="_Toc445799354"/>
      <w:bookmarkStart w:id="300" w:name="_Toc417920615"/>
      <w:bookmarkStart w:id="301" w:name="_Ref444962191"/>
      <w:bookmarkStart w:id="302" w:name="_Ref287167583"/>
      <w:bookmarkStart w:id="303" w:name="_Toc417920617"/>
      <w:r w:rsidRPr="00706C50">
        <w:t>Operations on arbitrary-precision integers</w:t>
      </w:r>
      <w:bookmarkEnd w:id="297"/>
      <w:bookmarkEnd w:id="298"/>
      <w:bookmarkEnd w:id="299"/>
    </w:p>
    <w:p w14:paraId="2E0A93CB" w14:textId="0508D467" w:rsidR="00706C50" w:rsidRDefault="00706C50" w:rsidP="00706C50">
      <w:r>
        <w:t xml:space="preserve">The type </w:t>
      </w:r>
      <w:r w:rsidRPr="00706C50">
        <w:rPr>
          <w:rFonts w:ascii="Consolas" w:hAnsi="Consolas"/>
          <w:b/>
          <w:szCs w:val="20"/>
        </w:rPr>
        <w:t>int</w:t>
      </w:r>
      <w:r>
        <w:rPr>
          <w:sz w:val="19"/>
          <w:szCs w:val="19"/>
        </w:rPr>
        <w:t xml:space="preserve"> </w:t>
      </w:r>
      <w:r>
        <w:t xml:space="preserve">denotes integer values on which computations are performed with arbitrary precision. The only values that can have the type </w:t>
      </w:r>
      <w:r>
        <w:rPr>
          <w:sz w:val="19"/>
          <w:szCs w:val="19"/>
        </w:rPr>
        <w:t xml:space="preserve">int </w:t>
      </w:r>
      <w:r>
        <w:t>are compile-time constants.</w:t>
      </w:r>
      <w:r w:rsidR="00952FEB">
        <w:t xml:space="preserve"> They support the following operations:</w:t>
      </w:r>
    </w:p>
    <w:p w14:paraId="63BE3B92" w14:textId="77777777" w:rsidR="00B62C19" w:rsidRPr="00BC5DCF" w:rsidRDefault="00B62C19" w:rsidP="002265E0">
      <w:pPr>
        <w:pStyle w:val="ListParagraph"/>
        <w:numPr>
          <w:ilvl w:val="0"/>
          <w:numId w:val="8"/>
        </w:numPr>
      </w:pPr>
      <w:r w:rsidRPr="002378DA">
        <w:t>Negation</w:t>
      </w:r>
      <w:r>
        <w:t>,</w:t>
      </w:r>
      <w:r w:rsidRPr="002378DA">
        <w:t xml:space="preserve"> denoted by unary </w:t>
      </w:r>
      <w:r>
        <w:rPr>
          <w:rFonts w:ascii="Consolas" w:hAnsi="Consolas"/>
        </w:rPr>
        <w:t>–</w:t>
      </w:r>
    </w:p>
    <w:p w14:paraId="140035F2" w14:textId="77777777" w:rsidR="00B62C19" w:rsidRPr="002378DA" w:rsidRDefault="00B62C19" w:rsidP="002265E0">
      <w:pPr>
        <w:pStyle w:val="ListParagraph"/>
        <w:numPr>
          <w:ilvl w:val="0"/>
          <w:numId w:val="8"/>
        </w:numPr>
      </w:pPr>
      <w:r w:rsidRPr="00BC5DCF">
        <w:t>Unary plus, denoted by</w:t>
      </w:r>
      <w:r>
        <w:rPr>
          <w:rFonts w:ascii="Consolas" w:hAnsi="Consolas"/>
        </w:rPr>
        <w:t xml:space="preserve"> +</w:t>
      </w:r>
      <w:r w:rsidRPr="006B0DF4">
        <w:t>. Behaves as a no-op.</w:t>
      </w:r>
    </w:p>
    <w:p w14:paraId="67223996" w14:textId="77777777" w:rsidR="00B62C19" w:rsidRPr="002378DA" w:rsidRDefault="00B62C19" w:rsidP="002265E0">
      <w:pPr>
        <w:pStyle w:val="ListParagraph"/>
        <w:numPr>
          <w:ilvl w:val="0"/>
          <w:numId w:val="8"/>
        </w:numPr>
      </w:pPr>
      <w:r>
        <w:t xml:space="preserve">Addition, denoted by </w:t>
      </w:r>
      <w:r w:rsidRPr="002378DA">
        <w:rPr>
          <w:rFonts w:ascii="Consolas" w:hAnsi="Consolas"/>
        </w:rPr>
        <w:t>+</w:t>
      </w:r>
    </w:p>
    <w:p w14:paraId="270823EF" w14:textId="77777777" w:rsidR="00B62C19" w:rsidRPr="002378DA" w:rsidRDefault="00B62C19" w:rsidP="002265E0">
      <w:pPr>
        <w:pStyle w:val="ListParagraph"/>
        <w:numPr>
          <w:ilvl w:val="0"/>
          <w:numId w:val="8"/>
        </w:numPr>
      </w:pPr>
      <w:r w:rsidRPr="002378DA">
        <w:t xml:space="preserve">Subtraction, denoted by </w:t>
      </w:r>
      <w:r>
        <w:rPr>
          <w:rFonts w:ascii="Consolas" w:hAnsi="Consolas"/>
        </w:rPr>
        <w:t>–</w:t>
      </w:r>
    </w:p>
    <w:p w14:paraId="7E5745A3" w14:textId="5D698444" w:rsidR="00B62C19" w:rsidRPr="002378DA" w:rsidRDefault="00B62C19" w:rsidP="002265E0">
      <w:pPr>
        <w:pStyle w:val="ListParagraph"/>
        <w:numPr>
          <w:ilvl w:val="0"/>
          <w:numId w:val="8"/>
        </w:numPr>
      </w:pPr>
      <w:r w:rsidRPr="002378DA">
        <w:t xml:space="preserve">Comparison for equality and inequality </w:t>
      </w:r>
      <w:r>
        <w:rPr>
          <w:rFonts w:ascii="Consolas" w:hAnsi="Consolas"/>
        </w:rPr>
        <w:t>=</w:t>
      </w:r>
      <w:proofErr w:type="gramStart"/>
      <w:r>
        <w:rPr>
          <w:rFonts w:ascii="Consolas" w:hAnsi="Consolas"/>
        </w:rPr>
        <w:t>=,!</w:t>
      </w:r>
      <w:proofErr w:type="gramEnd"/>
      <w:r>
        <w:rPr>
          <w:rFonts w:ascii="Consolas" w:hAnsi="Consolas"/>
        </w:rPr>
        <w:t>=</w:t>
      </w:r>
      <w:r>
        <w:t xml:space="preserve"> producing a </w:t>
      </w:r>
      <w:r w:rsidRPr="002378DA">
        <w:t>Boolean</w:t>
      </w:r>
      <w:r>
        <w:t xml:space="preserve"> result</w:t>
      </w:r>
    </w:p>
    <w:p w14:paraId="751778CB" w14:textId="77777777" w:rsidR="00B62C19" w:rsidRDefault="00B62C19" w:rsidP="002265E0">
      <w:pPr>
        <w:pStyle w:val="ListParagraph"/>
        <w:numPr>
          <w:ilvl w:val="0"/>
          <w:numId w:val="8"/>
        </w:numPr>
      </w:pPr>
      <w:r>
        <w:lastRenderedPageBreak/>
        <w:t xml:space="preserve">Numeric comparisons </w:t>
      </w:r>
      <w:r w:rsidRPr="002378DA">
        <w:rPr>
          <w:rFonts w:ascii="Consolas" w:hAnsi="Consolas"/>
        </w:rPr>
        <w:t>&lt;, &lt;=, &gt;, &gt;=</w:t>
      </w:r>
      <w:r>
        <w:rPr>
          <w:rFonts w:ascii="Consolas" w:hAnsi="Consolas"/>
        </w:rPr>
        <w:t xml:space="preserve"> </w:t>
      </w:r>
      <w:r w:rsidRPr="002378DA">
        <w:t>with a Boolean result</w:t>
      </w:r>
    </w:p>
    <w:p w14:paraId="20820A3F" w14:textId="58E8010D" w:rsidR="00B62C19" w:rsidRDefault="00B62C19" w:rsidP="002265E0">
      <w:pPr>
        <w:pStyle w:val="ListParagraph"/>
        <w:numPr>
          <w:ilvl w:val="0"/>
          <w:numId w:val="8"/>
        </w:numPr>
      </w:pPr>
      <w:r>
        <w:t xml:space="preserve">Multiplication </w:t>
      </w:r>
      <w:r w:rsidRPr="00B62C19">
        <w:rPr>
          <w:rFonts w:ascii="Consolas" w:hAnsi="Consolas"/>
        </w:rPr>
        <w:t>*</w:t>
      </w:r>
    </w:p>
    <w:p w14:paraId="313C9ADA" w14:textId="64788CDB" w:rsidR="001F1ECC" w:rsidRDefault="0059263B" w:rsidP="002265E0">
      <w:pPr>
        <w:pStyle w:val="ListParagraph"/>
        <w:numPr>
          <w:ilvl w:val="0"/>
          <w:numId w:val="8"/>
        </w:numPr>
      </w:pPr>
      <w:r>
        <w:t>Integer d</w:t>
      </w:r>
      <w:r w:rsidR="001F1ECC">
        <w:t xml:space="preserve">ivision between positive values, denoted by </w:t>
      </w:r>
      <w:r w:rsidR="001F1ECC" w:rsidRPr="001F1ECC">
        <w:rPr>
          <w:rFonts w:ascii="Consolas" w:hAnsi="Consolas"/>
        </w:rPr>
        <w:t>/</w:t>
      </w:r>
      <w:r w:rsidRPr="002F540D">
        <w:t xml:space="preserve">, </w:t>
      </w:r>
      <w:r>
        <w:t>rounded towards 0, as in C</w:t>
      </w:r>
    </w:p>
    <w:p w14:paraId="7D0D6187" w14:textId="10031265" w:rsidR="001F1ECC" w:rsidRDefault="001F1ECC" w:rsidP="002265E0">
      <w:pPr>
        <w:pStyle w:val="ListParagraph"/>
        <w:numPr>
          <w:ilvl w:val="0"/>
          <w:numId w:val="8"/>
        </w:numPr>
      </w:pPr>
      <w:r>
        <w:t xml:space="preserve">Modulo between positive values, denoted by </w:t>
      </w:r>
      <w:r w:rsidRPr="001F1ECC">
        <w:rPr>
          <w:rFonts w:ascii="Consolas" w:hAnsi="Consolas"/>
        </w:rPr>
        <w:t>%</w:t>
      </w:r>
    </w:p>
    <w:p w14:paraId="4FB81303" w14:textId="4DE4F838" w:rsidR="00B62C19" w:rsidRPr="00B62C19" w:rsidRDefault="00B62C19" w:rsidP="002265E0">
      <w:pPr>
        <w:pStyle w:val="ListParagraph"/>
        <w:numPr>
          <w:ilvl w:val="0"/>
          <w:numId w:val="8"/>
        </w:numPr>
        <w:rPr>
          <w:rFonts w:ascii="Times New Roman" w:hAnsi="Times New Roman"/>
          <w:sz w:val="22"/>
          <w:szCs w:val="22"/>
        </w:rPr>
      </w:pPr>
      <w:r>
        <w:t xml:space="preserve">Arithmetic shift left and right denoted by </w:t>
      </w:r>
      <w:r w:rsidRPr="00B62C19">
        <w:rPr>
          <w:rFonts w:ascii="Consolas" w:hAnsi="Consolas"/>
        </w:rPr>
        <w:t>&lt;&lt;</w:t>
      </w:r>
      <w:r>
        <w:t xml:space="preserve"> and</w:t>
      </w:r>
      <w:r w:rsidRPr="00B62C19">
        <w:rPr>
          <w:rFonts w:ascii="Consolas" w:hAnsi="Consolas"/>
        </w:rPr>
        <w:t xml:space="preserve"> &gt;&gt;. </w:t>
      </w:r>
      <w:r w:rsidRPr="00B62C19">
        <w:rPr>
          <w:rFonts w:ascii="Times New Roman" w:hAnsi="Times New Roman"/>
          <w:sz w:val="22"/>
          <w:szCs w:val="22"/>
        </w:rPr>
        <w:t>Right operand must be a positive</w:t>
      </w:r>
      <w:r w:rsidR="005620BF">
        <w:rPr>
          <w:rFonts w:ascii="Times New Roman" w:hAnsi="Times New Roman"/>
          <w:sz w:val="22"/>
          <w:szCs w:val="22"/>
        </w:rPr>
        <w:t xml:space="preserve"> number</w:t>
      </w:r>
      <w:r w:rsidRPr="00B62C19">
        <w:rPr>
          <w:rFonts w:ascii="Times New Roman" w:hAnsi="Times New Roman"/>
          <w:sz w:val="22"/>
          <w:szCs w:val="22"/>
        </w:rPr>
        <w:t>. The result</w:t>
      </w:r>
      <w:r w:rsidR="000B5189">
        <w:rPr>
          <w:rFonts w:ascii="Times New Roman" w:hAnsi="Times New Roman"/>
          <w:sz w:val="22"/>
          <w:szCs w:val="22"/>
        </w:rPr>
        <w:t xml:space="preserve"> is an </w:t>
      </w:r>
      <w:r w:rsidR="000B5189" w:rsidRPr="002D0F38">
        <w:rPr>
          <w:rFonts w:ascii="Consolas" w:hAnsi="Consolas"/>
          <w:b/>
          <w:sz w:val="22"/>
          <w:szCs w:val="22"/>
        </w:rPr>
        <w:t>int</w:t>
      </w:r>
      <w:r w:rsidRPr="00B62C19">
        <w:rPr>
          <w:rFonts w:ascii="Times New Roman" w:hAnsi="Times New Roman"/>
          <w:sz w:val="22"/>
          <w:szCs w:val="22"/>
        </w:rPr>
        <w:t xml:space="preserve">. </w:t>
      </w:r>
      <w:r w:rsidRPr="00B62C19">
        <w:rPr>
          <w:rFonts w:ascii="Consolas" w:hAnsi="Consolas"/>
          <w:sz w:val="22"/>
          <w:szCs w:val="22"/>
        </w:rPr>
        <w:t xml:space="preserve">a </w:t>
      </w:r>
      <w:r w:rsidRPr="00B62C19">
        <w:rPr>
          <w:rFonts w:ascii="Consolas" w:hAnsi="Consolas"/>
          <w:sz w:val="19"/>
          <w:szCs w:val="19"/>
        </w:rPr>
        <w:t xml:space="preserve">&lt;&lt; </w:t>
      </w:r>
      <w:r w:rsidRPr="00B62C19">
        <w:rPr>
          <w:rFonts w:ascii="Consolas" w:hAnsi="Consolas"/>
          <w:sz w:val="22"/>
          <w:szCs w:val="22"/>
        </w:rPr>
        <w:t>b</w:t>
      </w:r>
      <w:r>
        <w:rPr>
          <w:rFonts w:ascii="Times New Roman" w:hAnsi="Times New Roman"/>
          <w:sz w:val="22"/>
          <w:szCs w:val="22"/>
        </w:rPr>
        <w:t xml:space="preserve"> is</w:t>
      </w:r>
      <w:r w:rsidR="006B3140">
        <w:rPr>
          <w:rFonts w:ascii="Consolas" w:hAnsi="Consolas"/>
          <w:sz w:val="22"/>
          <w:szCs w:val="22"/>
        </w:rPr>
        <w:t xml:space="preserve"> </w:t>
      </w:r>
      <m:oMath>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oMath>
      <w:r w:rsidRPr="00B62C19">
        <w:rPr>
          <w:rFonts w:ascii="Times New Roman" w:hAnsi="Times New Roman"/>
          <w:sz w:val="22"/>
          <w:szCs w:val="22"/>
        </w:rPr>
        <w:t xml:space="preserve">. </w:t>
      </w:r>
      <w:r w:rsidRPr="00B62C19">
        <w:rPr>
          <w:rFonts w:ascii="Consolas" w:hAnsi="Consolas"/>
          <w:sz w:val="22"/>
          <w:szCs w:val="22"/>
        </w:rPr>
        <w:t xml:space="preserve">a </w:t>
      </w:r>
      <w:r>
        <w:rPr>
          <w:rFonts w:ascii="Consolas" w:hAnsi="Consolas"/>
          <w:sz w:val="19"/>
          <w:szCs w:val="19"/>
        </w:rPr>
        <w:t>&gt;&gt;</w:t>
      </w:r>
      <w:r w:rsidRPr="00B62C19">
        <w:rPr>
          <w:rFonts w:ascii="Consolas" w:hAnsi="Consolas"/>
          <w:sz w:val="19"/>
          <w:szCs w:val="19"/>
        </w:rPr>
        <w:t xml:space="preserve"> </w:t>
      </w:r>
      <w:r w:rsidRPr="00B62C19">
        <w:rPr>
          <w:rFonts w:ascii="Consolas" w:hAnsi="Consolas"/>
          <w:sz w:val="22"/>
          <w:szCs w:val="22"/>
        </w:rPr>
        <w:t>b</w:t>
      </w:r>
      <w:r w:rsidRPr="00B62C19">
        <w:rPr>
          <w:rFonts w:ascii="Times New Roman" w:hAnsi="Times New Roman"/>
          <w:sz w:val="22"/>
          <w:szCs w:val="22"/>
        </w:rPr>
        <w:t xml:space="preserve"> is </w:t>
      </w:r>
      <m:oMath>
        <m:d>
          <m:dPr>
            <m:begChr m:val="⌊"/>
            <m:endChr m:val="⌋"/>
            <m:ctrlPr>
              <w:rPr>
                <w:rFonts w:ascii="Cambria Math" w:hAnsi="Cambria Math"/>
                <w:i/>
                <w:sz w:val="22"/>
                <w:szCs w:val="22"/>
              </w:rPr>
            </m:ctrlPr>
          </m:dPr>
          <m:e>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e>
        </m:d>
        <m:r>
          <w:rPr>
            <w:rFonts w:ascii="Cambria Math" w:hAnsi="Cambria Math"/>
            <w:sz w:val="22"/>
            <w:szCs w:val="22"/>
          </w:rPr>
          <m:t>.</m:t>
        </m:r>
      </m:oMath>
    </w:p>
    <w:p w14:paraId="1B5366FD" w14:textId="4A0215DB" w:rsidR="00706C50" w:rsidRDefault="00706C50" w:rsidP="00706C50">
      <w:r>
        <w:t xml:space="preserve">All the operands that participate in an operation must have type </w:t>
      </w:r>
      <w:r w:rsidRPr="00706C50">
        <w:rPr>
          <w:rFonts w:ascii="Consolas" w:hAnsi="Consolas"/>
          <w:b/>
          <w:sz w:val="19"/>
          <w:szCs w:val="19"/>
        </w:rPr>
        <w:t>int</w:t>
      </w:r>
      <w:r>
        <w:t xml:space="preserve">; binary operations (except shift) cannot combine </w:t>
      </w:r>
      <w:r w:rsidRPr="00B62C19">
        <w:rPr>
          <w:rFonts w:ascii="Consolas" w:hAnsi="Consolas"/>
          <w:b/>
          <w:sz w:val="19"/>
          <w:szCs w:val="19"/>
        </w:rPr>
        <w:t>int</w:t>
      </w:r>
      <w:r>
        <w:rPr>
          <w:sz w:val="19"/>
          <w:szCs w:val="19"/>
        </w:rPr>
        <w:t xml:space="preserve"> </w:t>
      </w:r>
      <w:r>
        <w:t xml:space="preserve">values with fixed-width types. For such expressions the compiler will always insert an implicit cast; this cast will always convert the </w:t>
      </w:r>
      <w:r w:rsidRPr="00706C50">
        <w:rPr>
          <w:rFonts w:ascii="Consolas" w:hAnsi="Consolas"/>
          <w:b/>
          <w:sz w:val="19"/>
          <w:szCs w:val="19"/>
        </w:rPr>
        <w:t>int</w:t>
      </w:r>
      <w:r>
        <w:t xml:space="preserve"> value to the fixed-width type.</w:t>
      </w:r>
    </w:p>
    <w:p w14:paraId="203BB49B" w14:textId="3B320BF2" w:rsidR="00706C50" w:rsidRDefault="00706C50" w:rsidP="00706C50">
      <w:r>
        <w:t xml:space="preserve">All computations on </w:t>
      </w:r>
      <w:r w:rsidRPr="00706C50">
        <w:rPr>
          <w:rFonts w:ascii="Consolas" w:hAnsi="Consolas"/>
          <w:b/>
          <w:sz w:val="19"/>
          <w:szCs w:val="19"/>
        </w:rPr>
        <w:t>int</w:t>
      </w:r>
      <w:r>
        <w:rPr>
          <w:sz w:val="19"/>
          <w:szCs w:val="19"/>
        </w:rPr>
        <w:t xml:space="preserve"> </w:t>
      </w:r>
      <w:r>
        <w:t xml:space="preserve">values are carried without information loss. For example, multiplying two 1024-bit values may produce a 2048-bit value (note that concrete representation of </w:t>
      </w:r>
      <w:r w:rsidRPr="00706C50">
        <w:rPr>
          <w:rFonts w:ascii="Consolas" w:hAnsi="Consolas"/>
          <w:b/>
          <w:sz w:val="19"/>
          <w:szCs w:val="19"/>
        </w:rPr>
        <w:t>int</w:t>
      </w:r>
      <w:r>
        <w:rPr>
          <w:sz w:val="19"/>
          <w:szCs w:val="19"/>
        </w:rPr>
        <w:t xml:space="preserve"> </w:t>
      </w:r>
      <w:r>
        <w:t xml:space="preserve">values is not specified). </w:t>
      </w:r>
      <w:r w:rsidR="008332AE" w:rsidRPr="008332AE">
        <w:rPr>
          <w:rFonts w:ascii="Consolas" w:hAnsi="Consolas"/>
          <w:b/>
        </w:rPr>
        <w:t>int</w:t>
      </w:r>
      <w:r w:rsidR="008332AE">
        <w:t xml:space="preserve"> values can be cast to </w:t>
      </w:r>
      <w:r w:rsidR="008332AE" w:rsidRPr="008332AE">
        <w:rPr>
          <w:rFonts w:ascii="Consolas" w:hAnsi="Consolas"/>
          <w:b/>
        </w:rPr>
        <w:t>bit</w:t>
      </w:r>
      <w:r w:rsidR="008332AE" w:rsidRPr="008332AE">
        <w:rPr>
          <w:rFonts w:ascii="Consolas" w:hAnsi="Consolas"/>
        </w:rPr>
        <w:t>&lt;w&gt;</w:t>
      </w:r>
      <w:r w:rsidR="008332AE">
        <w:t xml:space="preserve"> and </w:t>
      </w:r>
      <w:r w:rsidR="008332AE" w:rsidRPr="008332AE">
        <w:rPr>
          <w:rFonts w:ascii="Consolas" w:hAnsi="Consolas"/>
          <w:b/>
        </w:rPr>
        <w:t>int</w:t>
      </w:r>
      <w:r w:rsidR="008332AE" w:rsidRPr="008332AE">
        <w:rPr>
          <w:rFonts w:ascii="Consolas" w:hAnsi="Consolas"/>
        </w:rPr>
        <w:t>&lt;w&gt;</w:t>
      </w:r>
      <w:r w:rsidR="008332AE">
        <w:t xml:space="preserve"> values. </w:t>
      </w:r>
      <w:r>
        <w:t xml:space="preserve">Casting an </w:t>
      </w:r>
      <w:r w:rsidRPr="00706C50">
        <w:rPr>
          <w:rFonts w:ascii="Consolas" w:hAnsi="Consolas"/>
          <w:b/>
          <w:sz w:val="19"/>
          <w:szCs w:val="19"/>
        </w:rPr>
        <w:t>int</w:t>
      </w:r>
      <w:r>
        <w:rPr>
          <w:sz w:val="19"/>
          <w:szCs w:val="19"/>
        </w:rPr>
        <w:t xml:space="preserve"> </w:t>
      </w:r>
      <w:r>
        <w:t>value to a fixed-width type will preserve the least-significant bits. If the truncation causes significant bits to be lost, the compiler should emit a suitable warning.</w:t>
      </w:r>
    </w:p>
    <w:p w14:paraId="412A1B1F" w14:textId="3B116F02" w:rsidR="00706C50" w:rsidRPr="00706C50" w:rsidRDefault="00706C50" w:rsidP="00706C50">
      <w:r>
        <w:t>Note: bitwise-operations (</w:t>
      </w:r>
      <w:r w:rsidRPr="005500FA">
        <w:rPr>
          <w:rFonts w:ascii="Consolas" w:hAnsi="Consolas"/>
          <w:sz w:val="19"/>
          <w:szCs w:val="19"/>
        </w:rPr>
        <w:t>|</w:t>
      </w:r>
      <w:r>
        <w:t xml:space="preserve">, </w:t>
      </w:r>
      <w:r w:rsidRPr="005500FA">
        <w:rPr>
          <w:rFonts w:ascii="Consolas" w:hAnsi="Consolas"/>
          <w:sz w:val="19"/>
          <w:szCs w:val="19"/>
        </w:rPr>
        <w:t>&amp;</w:t>
      </w:r>
      <w:r>
        <w:t xml:space="preserve">, </w:t>
      </w:r>
      <w:r w:rsidRPr="005500FA">
        <w:rPr>
          <w:rFonts w:ascii="Consolas" w:hAnsi="Consolas"/>
          <w:sz w:val="19"/>
          <w:szCs w:val="19"/>
        </w:rPr>
        <w:t>^</w:t>
      </w:r>
      <w:r>
        <w:t xml:space="preserve">, </w:t>
      </w:r>
      <w:r w:rsidRPr="005500FA">
        <w:rPr>
          <w:rFonts w:ascii="Consolas" w:hAnsi="Consolas"/>
          <w:sz w:val="19"/>
          <w:szCs w:val="19"/>
        </w:rPr>
        <w:t>˜</w:t>
      </w:r>
      <w:r>
        <w:t xml:space="preserve">) are not defined for </w:t>
      </w:r>
      <w:r w:rsidRPr="005500FA">
        <w:rPr>
          <w:rFonts w:ascii="Consolas" w:hAnsi="Consolas"/>
          <w:b/>
          <w:sz w:val="19"/>
          <w:szCs w:val="19"/>
        </w:rPr>
        <w:t>int</w:t>
      </w:r>
      <w:r>
        <w:rPr>
          <w:sz w:val="19"/>
          <w:szCs w:val="19"/>
        </w:rPr>
        <w:t xml:space="preserve"> </w:t>
      </w:r>
      <w:r>
        <w:t>values. Division and modulo are illegal for negative values (the C language does not give a clear semantics to division of signed integers when values are negative).</w:t>
      </w:r>
    </w:p>
    <w:p w14:paraId="6858C580" w14:textId="680905CB" w:rsidR="00F01596" w:rsidRDefault="00F01596" w:rsidP="00F01596">
      <w:pPr>
        <w:pStyle w:val="Heading2"/>
      </w:pPr>
      <w:bookmarkStart w:id="304" w:name="_Toc445830037"/>
      <w:bookmarkStart w:id="305" w:name="_Toc445799355"/>
      <w:r>
        <w:t>Variable bit-string operations</w:t>
      </w:r>
      <w:bookmarkEnd w:id="300"/>
      <w:bookmarkEnd w:id="301"/>
      <w:bookmarkEnd w:id="304"/>
      <w:bookmarkEnd w:id="305"/>
    </w:p>
    <w:p w14:paraId="309DA75A" w14:textId="77777777" w:rsidR="00F01596" w:rsidRDefault="00F01596" w:rsidP="00F01596">
      <w:r>
        <w:t>A variable-size bit-string has a maximum size static declared width, and also a dynamic width, which must be smaller or equal than the static width. Prior to initialization a variable-size bit-string has an unknown dynamic width.</w:t>
      </w:r>
    </w:p>
    <w:p w14:paraId="2B29F818" w14:textId="77777777" w:rsidR="00F01596" w:rsidRDefault="00F01596" w:rsidP="00F01596">
      <w:r>
        <w:t>Variable-length bit-strings support a limited set of operations:</w:t>
      </w:r>
    </w:p>
    <w:p w14:paraId="041F86BE" w14:textId="307EA329" w:rsidR="00F01596" w:rsidRDefault="00F01596" w:rsidP="002265E0">
      <w:pPr>
        <w:pStyle w:val="ListParagraph"/>
        <w:numPr>
          <w:ilvl w:val="0"/>
          <w:numId w:val="15"/>
        </w:numPr>
      </w:pPr>
      <w:r>
        <w:t xml:space="preserve">Parser extraction into a variable-sized bit-string using the two-argument </w:t>
      </w:r>
      <w:r w:rsidRPr="00280B0E">
        <w:rPr>
          <w:rFonts w:ascii="Consolas" w:hAnsi="Consolas"/>
        </w:rPr>
        <w:t>extract</w:t>
      </w:r>
      <w:r>
        <w:t xml:space="preserve"> method of a </w:t>
      </w:r>
      <w:r>
        <w:rPr>
          <w:rFonts w:ascii="Consolas" w:hAnsi="Consolas"/>
        </w:rPr>
        <w:t>packet_in</w:t>
      </w:r>
      <w:r>
        <w:t xml:space="preserve"> (see Section</w:t>
      </w:r>
      <w:r w:rsidR="008A529D">
        <w:t xml:space="preserve"> </w:t>
      </w:r>
      <w:r w:rsidR="008A529D">
        <w:fldChar w:fldCharType="begin"/>
      </w:r>
      <w:r w:rsidR="008A529D">
        <w:instrText xml:space="preserve"> REF _Ref445811495 \r \h </w:instrText>
      </w:r>
      <w:r w:rsidR="008A529D">
        <w:fldChar w:fldCharType="separate"/>
      </w:r>
      <w:r w:rsidR="008A529D">
        <w:t>10.8.2</w:t>
      </w:r>
      <w:r w:rsidR="008A529D">
        <w:fldChar w:fldCharType="end"/>
      </w:r>
      <w:r>
        <w:t>). This operation sets the dynamic width of the field.</w:t>
      </w:r>
    </w:p>
    <w:p w14:paraId="4880C837" w14:textId="77777777" w:rsidR="00F01596" w:rsidRDefault="00F01596" w:rsidP="002265E0">
      <w:pPr>
        <w:pStyle w:val="ListParagraph"/>
        <w:numPr>
          <w:ilvl w:val="0"/>
          <w:numId w:val="10"/>
        </w:numPr>
      </w:pPr>
      <w:r>
        <w:t xml:space="preserve">Assignment to another variable-sized bit-string. The target must have either the exact same static width. The assignment sets the dynamic width on the target to be the same as the source dynamic width. </w:t>
      </w:r>
    </w:p>
    <w:p w14:paraId="0F8DD1BB" w14:textId="12AC7F97" w:rsidR="00F01596" w:rsidRDefault="00F01596" w:rsidP="002265E0">
      <w:pPr>
        <w:pStyle w:val="ListParagraph"/>
        <w:numPr>
          <w:ilvl w:val="0"/>
          <w:numId w:val="12"/>
        </w:numPr>
      </w:pPr>
      <w:r>
        <w:t xml:space="preserve">the </w:t>
      </w:r>
      <w:r w:rsidRPr="00280B0E">
        <w:rPr>
          <w:rFonts w:ascii="Consolas" w:hAnsi="Consolas"/>
        </w:rPr>
        <w:t>emit</w:t>
      </w:r>
      <w:r>
        <w:t xml:space="preserve"> method of a </w:t>
      </w:r>
      <w:r>
        <w:rPr>
          <w:rFonts w:ascii="Consolas" w:hAnsi="Consolas"/>
        </w:rPr>
        <w:t>packet_out</w:t>
      </w:r>
      <w:r>
        <w:t xml:space="preserve"> interface to insert a dynamically-sized bit-string with known dynamic width into a packet (see Section</w:t>
      </w:r>
      <w:r w:rsidR="00B64430">
        <w:t xml:space="preserve"> </w:t>
      </w:r>
      <w:r w:rsidR="00B64430">
        <w:fldChar w:fldCharType="begin"/>
      </w:r>
      <w:r w:rsidR="00B64430">
        <w:instrText xml:space="preserve"> REF _Ref445811524 \r \h </w:instrText>
      </w:r>
      <w:r w:rsidR="00B64430">
        <w:fldChar w:fldCharType="separate"/>
      </w:r>
      <w:r w:rsidR="00B64430">
        <w:t>13.1</w:t>
      </w:r>
      <w:r w:rsidR="00B64430">
        <w:fldChar w:fldCharType="end"/>
      </w:r>
      <w:r>
        <w:t>).</w:t>
      </w:r>
    </w:p>
    <w:p w14:paraId="375BAEAA" w14:textId="6672EFB0" w:rsidR="004E3A2D" w:rsidRDefault="004E3A2D" w:rsidP="001170F4">
      <w:pPr>
        <w:pStyle w:val="Heading2"/>
      </w:pPr>
      <w:bookmarkStart w:id="306" w:name="_Ref288471718"/>
      <w:bookmarkStart w:id="307" w:name="_Toc417920622"/>
      <w:bookmarkStart w:id="308" w:name="_Toc445830038"/>
      <w:bookmarkStart w:id="309" w:name="_Toc445799356"/>
      <w:bookmarkEnd w:id="302"/>
      <w:bookmarkEnd w:id="303"/>
      <w:r>
        <w:t>Casts</w:t>
      </w:r>
      <w:bookmarkEnd w:id="306"/>
      <w:bookmarkEnd w:id="307"/>
      <w:bookmarkEnd w:id="308"/>
      <w:bookmarkEnd w:id="309"/>
    </w:p>
    <w:p w14:paraId="5201F28D" w14:textId="66227624" w:rsidR="009A7DBD" w:rsidRDefault="009A7DBD" w:rsidP="009A7DBD">
      <w:r>
        <w:t>P4 supports a very limited range of casts. Most casts must be explicit. Most binary operations require both operands to have the exact same type. Some type conversions may require multiple chained casts. While more onerous for the user, this approach has several benefits:</w:t>
      </w:r>
    </w:p>
    <w:p w14:paraId="2FC2FBB1" w14:textId="64136039" w:rsidR="009A7DBD" w:rsidRDefault="000515CC" w:rsidP="002265E0">
      <w:pPr>
        <w:pStyle w:val="ListParagraph"/>
        <w:numPr>
          <w:ilvl w:val="0"/>
          <w:numId w:val="44"/>
        </w:numPr>
      </w:pPr>
      <w:r>
        <w:t xml:space="preserve">It makes </w:t>
      </w:r>
      <w:r w:rsidR="009A7DBD">
        <w:t>user intent unambiguous.</w:t>
      </w:r>
    </w:p>
    <w:p w14:paraId="531B3DF6" w14:textId="565F496A" w:rsidR="009A7DBD" w:rsidRDefault="000515CC" w:rsidP="002265E0">
      <w:pPr>
        <w:pStyle w:val="ListParagraph"/>
        <w:numPr>
          <w:ilvl w:val="0"/>
          <w:numId w:val="44"/>
        </w:numPr>
      </w:pPr>
      <w:r>
        <w:t>It m</w:t>
      </w:r>
      <w:r w:rsidR="009A7DBD">
        <w:t>akes the conversion cost explicit. Some casts involve sign-extensions, and thus require significant computational resources.</w:t>
      </w:r>
    </w:p>
    <w:p w14:paraId="7C615062" w14:textId="5C919DB0" w:rsidR="009A7DBD" w:rsidRDefault="000515CC" w:rsidP="002265E0">
      <w:pPr>
        <w:pStyle w:val="ListParagraph"/>
        <w:numPr>
          <w:ilvl w:val="0"/>
          <w:numId w:val="44"/>
        </w:numPr>
      </w:pPr>
      <w:r>
        <w:t>It reduces</w:t>
      </w:r>
      <w:r w:rsidR="009A7DBD">
        <w:t xml:space="preserve"> the number of cases that have to be considered in the P4 specification. </w:t>
      </w:r>
      <w:r w:rsidR="003136E4">
        <w:t>Some targets may not support all casts.</w:t>
      </w:r>
      <w:r w:rsidR="001F4783">
        <w:t xml:space="preserve"> A cast expression is written as</w:t>
      </w:r>
      <w:r w:rsidR="009A7DBD">
        <w:t xml:space="preserve"> in C</w:t>
      </w:r>
      <w:r w:rsidR="002426F0">
        <w:t xml:space="preserve">: </w:t>
      </w:r>
      <w:r w:rsidR="002426F0" w:rsidRPr="002426F0">
        <w:rPr>
          <w:rFonts w:ascii="Consolas" w:hAnsi="Consolas"/>
        </w:rPr>
        <w:t>(type</w:t>
      </w:r>
      <w:r w:rsidR="00E9241B">
        <w:rPr>
          <w:rFonts w:ascii="Consolas" w:hAnsi="Consolas"/>
        </w:rPr>
        <w:t>Ref</w:t>
      </w:r>
      <w:r w:rsidR="002426F0" w:rsidRPr="002426F0">
        <w:rPr>
          <w:rFonts w:ascii="Consolas" w:hAnsi="Consolas"/>
        </w:rPr>
        <w:t>)</w:t>
      </w:r>
    </w:p>
    <w:p w14:paraId="3C55BAA2" w14:textId="1F252D4C" w:rsidR="009A7DBD" w:rsidRPr="009A7DBD" w:rsidRDefault="009A7DBD" w:rsidP="009A7DBD">
      <w:pPr>
        <w:pStyle w:val="Heading3"/>
      </w:pPr>
      <w:bookmarkStart w:id="310" w:name="_Toc445830039"/>
      <w:bookmarkStart w:id="311" w:name="_Toc445799357"/>
      <w:r>
        <w:t>Explicit casts</w:t>
      </w:r>
      <w:bookmarkEnd w:id="310"/>
      <w:bookmarkEnd w:id="311"/>
    </w:p>
    <w:p w14:paraId="33667EB1" w14:textId="77777777" w:rsidR="00CD294D" w:rsidRDefault="00CD294D" w:rsidP="004E3A2D">
      <w:r>
        <w:t>Here are all legal casts:</w:t>
      </w:r>
    </w:p>
    <w:p w14:paraId="213C1258" w14:textId="4F53CA2D" w:rsidR="00523C40" w:rsidRPr="00523C40" w:rsidRDefault="00523C40" w:rsidP="002265E0">
      <w:pPr>
        <w:pStyle w:val="ListParagraph"/>
        <w:numPr>
          <w:ilvl w:val="0"/>
          <w:numId w:val="13"/>
        </w:numPr>
      </w:pPr>
      <w:r w:rsidRPr="00523C40">
        <w:rPr>
          <w:rFonts w:ascii="Consolas" w:hAnsi="Consolas"/>
          <w:b/>
        </w:rPr>
        <w:t>bit</w:t>
      </w:r>
      <w:r w:rsidRPr="00523C40">
        <w:rPr>
          <w:rFonts w:ascii="Consolas" w:hAnsi="Consolas"/>
        </w:rPr>
        <w:t xml:space="preserve">&lt;1&gt; &lt;-&gt; </w:t>
      </w:r>
      <w:r w:rsidRPr="00523C40">
        <w:rPr>
          <w:rFonts w:ascii="Consolas" w:hAnsi="Consolas"/>
          <w:b/>
        </w:rPr>
        <w:t>bool</w:t>
      </w:r>
      <w:r>
        <w:t xml:space="preserve">: 0 is </w:t>
      </w:r>
      <w:r w:rsidRPr="00523C40">
        <w:rPr>
          <w:rFonts w:ascii="Consolas" w:hAnsi="Consolas"/>
          <w:b/>
        </w:rPr>
        <w:t>false</w:t>
      </w:r>
      <w:r>
        <w:t xml:space="preserve">, 1 is </w:t>
      </w:r>
      <w:r w:rsidRPr="00523C40">
        <w:rPr>
          <w:rFonts w:ascii="Consolas" w:hAnsi="Consolas"/>
          <w:b/>
        </w:rPr>
        <w:t>true</w:t>
      </w:r>
    </w:p>
    <w:p w14:paraId="2228D7C0" w14:textId="0686C1BB" w:rsidR="00CD294D" w:rsidRDefault="006A52B7" w:rsidP="002265E0">
      <w:pPr>
        <w:pStyle w:val="ListParagraph"/>
        <w:numPr>
          <w:ilvl w:val="0"/>
          <w:numId w:val="13"/>
        </w:numPr>
      </w:pPr>
      <w:r w:rsidRPr="00A229BA">
        <w:rPr>
          <w:rFonts w:ascii="Consolas" w:hAnsi="Consolas"/>
          <w:b/>
        </w:rPr>
        <w:lastRenderedPageBreak/>
        <w:t>int</w:t>
      </w:r>
      <w:r>
        <w:rPr>
          <w:rFonts w:ascii="Consolas" w:hAnsi="Consolas"/>
        </w:rPr>
        <w:t>&lt;</w:t>
      </w:r>
      <w:r w:rsidR="00CD294D" w:rsidRPr="008D217C">
        <w:rPr>
          <w:rFonts w:ascii="Consolas" w:hAnsi="Consolas"/>
          <w:i/>
        </w:rPr>
        <w:t>W</w:t>
      </w:r>
      <w:r>
        <w:rPr>
          <w:rFonts w:ascii="Consolas" w:hAnsi="Consolas"/>
        </w:rPr>
        <w:t>&gt;</w:t>
      </w:r>
      <w:r w:rsidR="00CD294D">
        <w:t xml:space="preserve"> </w:t>
      </w:r>
      <w:r w:rsidR="00CD294D" w:rsidRPr="00E411B2">
        <w:rPr>
          <w:rFonts w:ascii="Consolas" w:hAnsi="Consolas"/>
        </w:rPr>
        <w:t>-&gt;</w:t>
      </w:r>
      <w:r w:rsidR="00CD294D">
        <w:t xml:space="preserve"> </w:t>
      </w:r>
      <w:r w:rsidR="00AD6D4B">
        <w:rPr>
          <w:rFonts w:ascii="Consolas" w:hAnsi="Consolas"/>
          <w:b/>
        </w:rPr>
        <w:t>bit</w:t>
      </w:r>
      <w:r>
        <w:rPr>
          <w:rFonts w:ascii="Consolas" w:hAnsi="Consolas"/>
        </w:rPr>
        <w:t>&lt;</w:t>
      </w:r>
      <w:r w:rsidR="00CD294D" w:rsidRPr="008D217C">
        <w:rPr>
          <w:rFonts w:ascii="Consolas" w:hAnsi="Consolas"/>
          <w:i/>
        </w:rPr>
        <w:t>W</w:t>
      </w:r>
      <w:r>
        <w:rPr>
          <w:rFonts w:ascii="Consolas" w:hAnsi="Consolas"/>
        </w:rPr>
        <w:t>&gt;</w:t>
      </w:r>
      <w:r w:rsidR="00CD294D">
        <w:t xml:space="preserve">:  preserves all bits unchanged; negative values are </w:t>
      </w:r>
      <w:r w:rsidR="00FD5D7A">
        <w:t>re</w:t>
      </w:r>
      <w:r w:rsidR="00CD294D">
        <w:t>interpreted as positive values</w:t>
      </w:r>
    </w:p>
    <w:p w14:paraId="67A48C51" w14:textId="529A6A23"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8D217C">
        <w:rPr>
          <w:rFonts w:ascii="Consolas" w:hAnsi="Consolas"/>
          <w:i/>
        </w:rPr>
        <w:t>W</w:t>
      </w:r>
      <w:r w:rsidR="006A52B7">
        <w:rPr>
          <w:rFonts w:ascii="Consolas" w:hAnsi="Consolas"/>
        </w:rPr>
        <w:t>&gt;</w:t>
      </w:r>
      <w:r w:rsidR="00CD294D">
        <w:t xml:space="preserve"> </w:t>
      </w:r>
      <w:r w:rsidR="00CD294D" w:rsidRPr="00E411B2">
        <w:rPr>
          <w:rFonts w:ascii="Consolas" w:hAnsi="Consolas"/>
        </w:rPr>
        <w:t>-&gt;</w:t>
      </w:r>
      <w:r w:rsidR="00CD294D">
        <w:t xml:space="preserve"> </w:t>
      </w:r>
      <w:r w:rsidR="006A52B7" w:rsidRPr="00A229BA">
        <w:rPr>
          <w:rFonts w:ascii="Consolas" w:hAnsi="Consolas"/>
          <w:b/>
        </w:rPr>
        <w:t>int</w:t>
      </w:r>
      <w:r w:rsidR="006A52B7">
        <w:rPr>
          <w:rFonts w:ascii="Consolas" w:hAnsi="Consolas"/>
        </w:rPr>
        <w:t>&lt;</w:t>
      </w:r>
      <w:r w:rsidR="00CD294D" w:rsidRPr="008D217C">
        <w:rPr>
          <w:rFonts w:ascii="Consolas" w:hAnsi="Consolas"/>
          <w:i/>
        </w:rPr>
        <w:t>W</w:t>
      </w:r>
      <w:r w:rsidR="006A52B7">
        <w:rPr>
          <w:rFonts w:ascii="Consolas" w:hAnsi="Consolas"/>
        </w:rPr>
        <w:t>&gt;</w:t>
      </w:r>
      <w:r w:rsidR="00CD294D">
        <w:t>:  preserves all bits unchanged; values with the MSB set are reinterpreted as negative values</w:t>
      </w:r>
    </w:p>
    <w:p w14:paraId="66C76E5E" w14:textId="4F99422E"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E411B2">
        <w:rPr>
          <w:rFonts w:ascii="Consolas" w:hAnsi="Consolas"/>
          <w:i/>
        </w:rPr>
        <w:t>W</w:t>
      </w:r>
      <w:r w:rsidR="006A52B7">
        <w:rPr>
          <w:rFonts w:ascii="Consolas" w:hAnsi="Consolas"/>
        </w:rPr>
        <w:t>&gt;</w:t>
      </w:r>
      <w:r w:rsidR="00CD294D">
        <w:rPr>
          <w:rFonts w:ascii="Consolas" w:hAnsi="Consolas"/>
        </w:rPr>
        <w:t xml:space="preserve"> </w:t>
      </w:r>
      <w:r w:rsidR="00CD294D" w:rsidRPr="00B94FF3">
        <w:rPr>
          <w:rFonts w:ascii="Consolas" w:hAnsi="Consolas"/>
        </w:rPr>
        <w:t>-&gt;</w:t>
      </w:r>
      <w:r w:rsidR="00CD294D">
        <w:rPr>
          <w:rFonts w:ascii="Consolas" w:hAnsi="Consolas"/>
        </w:rPr>
        <w:t xml:space="preserve"> </w:t>
      </w:r>
      <w:r>
        <w:rPr>
          <w:rFonts w:ascii="Consolas" w:hAnsi="Consolas"/>
          <w:b/>
        </w:rPr>
        <w:t>bit</w:t>
      </w:r>
      <w:r w:rsidR="006A52B7">
        <w:rPr>
          <w:rFonts w:ascii="Consolas" w:hAnsi="Consolas"/>
        </w:rPr>
        <w:t>&lt;</w:t>
      </w:r>
      <w:r w:rsidR="00CD294D" w:rsidRPr="00E411B2">
        <w:rPr>
          <w:rFonts w:ascii="Consolas" w:hAnsi="Consolas"/>
          <w:i/>
        </w:rPr>
        <w:t>X</w:t>
      </w:r>
      <w:r w:rsidR="006A52B7">
        <w:rPr>
          <w:rFonts w:ascii="Consolas" w:hAnsi="Consolas"/>
        </w:rPr>
        <w:t>&gt;</w:t>
      </w:r>
      <w:r w:rsidR="00CD294D">
        <w:t xml:space="preserve">: if </w:t>
      </w:r>
      <w:r w:rsidR="00CD294D" w:rsidRPr="00E411B2">
        <w:rPr>
          <w:rFonts w:ascii="Consolas" w:hAnsi="Consolas"/>
          <w:i/>
        </w:rPr>
        <w:t>W &gt; X</w:t>
      </w:r>
      <w:r w:rsidR="00CD294D">
        <w:t xml:space="preserve"> this causes truncation, if </w:t>
      </w:r>
      <w:r w:rsidR="00CD294D" w:rsidRPr="00E411B2">
        <w:rPr>
          <w:rFonts w:ascii="Consolas" w:hAnsi="Consolas"/>
          <w:i/>
        </w:rPr>
        <w:t>W &lt; X</w:t>
      </w:r>
      <w:r w:rsidR="00CD294D">
        <w:t xml:space="preserve"> this causes extension with zero bits</w:t>
      </w:r>
    </w:p>
    <w:p w14:paraId="3EDA7802" w14:textId="633D88FF" w:rsidR="00B94FF3" w:rsidRDefault="006A52B7" w:rsidP="002265E0">
      <w:pPr>
        <w:pStyle w:val="ListParagraph"/>
        <w:numPr>
          <w:ilvl w:val="0"/>
          <w:numId w:val="13"/>
        </w:numPr>
      </w:pPr>
      <w:r w:rsidRPr="00A229BA">
        <w:rPr>
          <w:rFonts w:ascii="Consolas" w:hAnsi="Consolas"/>
          <w:b/>
        </w:rPr>
        <w:t>int</w:t>
      </w:r>
      <w:r>
        <w:rPr>
          <w:rFonts w:ascii="Consolas" w:hAnsi="Consolas"/>
        </w:rPr>
        <w:t>&lt;</w:t>
      </w:r>
      <w:r w:rsidR="00CD294D">
        <w:rPr>
          <w:rFonts w:ascii="Consolas" w:hAnsi="Consolas"/>
        </w:rPr>
        <w:t>W</w:t>
      </w:r>
      <w:r>
        <w:rPr>
          <w:rFonts w:ascii="Consolas" w:hAnsi="Consolas"/>
        </w:rPr>
        <w:t>&gt;</w:t>
      </w:r>
      <w:r w:rsidR="00CD294D" w:rsidRPr="00B94FF3">
        <w:rPr>
          <w:rFonts w:ascii="Consolas" w:hAnsi="Consolas"/>
        </w:rPr>
        <w:t xml:space="preserve"> -&gt;</w:t>
      </w:r>
      <w:r w:rsidR="00CD294D">
        <w:rPr>
          <w:rFonts w:ascii="Consolas" w:hAnsi="Consolas"/>
        </w:rPr>
        <w:t xml:space="preserve"> </w:t>
      </w:r>
      <w:r w:rsidRPr="00A229BA">
        <w:rPr>
          <w:rFonts w:ascii="Consolas" w:hAnsi="Consolas"/>
          <w:b/>
        </w:rPr>
        <w:t>int</w:t>
      </w:r>
      <w:r>
        <w:rPr>
          <w:rFonts w:ascii="Consolas" w:hAnsi="Consolas"/>
        </w:rPr>
        <w:t>&lt;</w:t>
      </w:r>
      <w:r w:rsidR="00CD294D">
        <w:rPr>
          <w:rFonts w:ascii="Consolas" w:hAnsi="Consolas"/>
        </w:rPr>
        <w:t>X</w:t>
      </w:r>
      <w:r>
        <w:rPr>
          <w:rFonts w:ascii="Consolas" w:hAnsi="Consolas"/>
        </w:rPr>
        <w:t>&gt;</w:t>
      </w:r>
      <w:r w:rsidR="00CD294D" w:rsidRPr="00E411B2">
        <w:t>:</w:t>
      </w:r>
      <w:r w:rsidR="00CD294D" w:rsidDel="00CD294D">
        <w:t xml:space="preserve"> </w:t>
      </w:r>
      <w:r w:rsidR="00507BBF">
        <w:t xml:space="preserve">if </w:t>
      </w:r>
      <w:r w:rsidR="00507BBF" w:rsidRPr="008D217C">
        <w:rPr>
          <w:rFonts w:ascii="Consolas" w:hAnsi="Consolas"/>
          <w:i/>
        </w:rPr>
        <w:t>W &gt; X</w:t>
      </w:r>
      <w:r w:rsidR="00507BBF">
        <w:t xml:space="preserve"> this causes truncation, if </w:t>
      </w:r>
      <w:r w:rsidR="00507BBF" w:rsidRPr="008D217C">
        <w:rPr>
          <w:rFonts w:ascii="Consolas" w:hAnsi="Consolas"/>
          <w:i/>
        </w:rPr>
        <w:t>W &lt; X</w:t>
      </w:r>
      <w:r w:rsidR="00507BBF">
        <w:t xml:space="preserve"> this causes extension with the sign bit</w:t>
      </w:r>
    </w:p>
    <w:p w14:paraId="097727B2" w14:textId="44E029A7" w:rsid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 xml:space="preserve">int </w:t>
      </w:r>
      <w:r w:rsidRPr="0069657C">
        <w:rPr>
          <w:rFonts w:ascii="Consolas" w:hAnsi="Consolas"/>
        </w:rPr>
        <w:t xml:space="preserve">-&gt; </w:t>
      </w:r>
      <w:r w:rsidRPr="0069657C">
        <w:rPr>
          <w:rFonts w:ascii="Consolas" w:hAnsi="Consolas"/>
          <w:b/>
        </w:rPr>
        <w:t>bit</w:t>
      </w:r>
      <w:r w:rsidRPr="0069657C">
        <w:rPr>
          <w:rFonts w:ascii="Consolas" w:hAnsi="Consolas"/>
        </w:rPr>
        <w:t>&lt;</w:t>
      </w:r>
      <w:r w:rsidRPr="0069657C">
        <w:rPr>
          <w:rFonts w:ascii="Consolas" w:hAnsi="Consolas"/>
          <w:i/>
        </w:rPr>
        <w:t>W</w:t>
      </w:r>
      <w:r w:rsidRPr="0069657C">
        <w:rPr>
          <w:rFonts w:ascii="Consolas" w:hAnsi="Consolas"/>
        </w:rPr>
        <w:t xml:space="preserve">&gt;: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 </w:t>
      </w:r>
      <w:r w:rsidR="009E5FF9">
        <w:t>as will</w:t>
      </w:r>
      <w:r w:rsidRPr="0069657C">
        <w:t xml:space="preserve"> conversion of a negative number</w:t>
      </w:r>
    </w:p>
    <w:p w14:paraId="0A217D94" w14:textId="26BBAFEC" w:rsidR="0069657C" w:rsidRP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int -</w:t>
      </w:r>
      <w:r w:rsidRPr="0069657C">
        <w:rPr>
          <w:rFonts w:ascii="Consolas" w:hAnsi="Consolas"/>
          <w:sz w:val="22"/>
          <w:szCs w:val="22"/>
        </w:rPr>
        <w:t xml:space="preserve">&gt; </w:t>
      </w:r>
      <w:r w:rsidRPr="0069657C">
        <w:rPr>
          <w:rFonts w:ascii="Consolas" w:hAnsi="Consolas"/>
          <w:b/>
          <w:sz w:val="22"/>
          <w:szCs w:val="22"/>
        </w:rPr>
        <w:t>int</w:t>
      </w:r>
      <w:r w:rsidRPr="0069657C">
        <w:rPr>
          <w:rFonts w:ascii="Consolas" w:hAnsi="Consolas"/>
          <w:sz w:val="22"/>
          <w:szCs w:val="22"/>
        </w:rPr>
        <w:t xml:space="preserve">&lt;W&gt;: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w:t>
      </w:r>
    </w:p>
    <w:p w14:paraId="692C67DD" w14:textId="1BC26622" w:rsidR="00270643" w:rsidRDefault="00270643" w:rsidP="002265E0">
      <w:pPr>
        <w:pStyle w:val="ListParagraph"/>
        <w:numPr>
          <w:ilvl w:val="0"/>
          <w:numId w:val="13"/>
        </w:numPr>
      </w:pPr>
      <w:r>
        <w:t xml:space="preserve">A </w:t>
      </w:r>
      <w:r w:rsidRPr="00A229BA">
        <w:rPr>
          <w:rFonts w:ascii="Consolas" w:hAnsi="Consolas"/>
          <w:b/>
        </w:rPr>
        <w:t>struct</w:t>
      </w:r>
      <w:r>
        <w:rPr>
          <w:rFonts w:ascii="Consolas" w:hAnsi="Consolas"/>
        </w:rPr>
        <w:t>/</w:t>
      </w:r>
      <w:r w:rsidRPr="00A229BA">
        <w:rPr>
          <w:rFonts w:ascii="Consolas" w:hAnsi="Consolas"/>
          <w:b/>
        </w:rPr>
        <w:t>header</w:t>
      </w:r>
      <w:r>
        <w:t xml:space="preserve"> can be cast to another </w:t>
      </w:r>
      <w:r w:rsidRPr="00A229BA">
        <w:rPr>
          <w:rFonts w:ascii="Consolas" w:hAnsi="Consolas"/>
          <w:b/>
        </w:rPr>
        <w:t>struct</w:t>
      </w:r>
      <w:r>
        <w:rPr>
          <w:rFonts w:ascii="Consolas" w:hAnsi="Consolas"/>
        </w:rPr>
        <w:t>/</w:t>
      </w:r>
      <w:r w:rsidRPr="00A229BA">
        <w:rPr>
          <w:rFonts w:ascii="Consolas" w:hAnsi="Consolas"/>
          <w:b/>
        </w:rPr>
        <w:t>header</w:t>
      </w:r>
      <w:r>
        <w:t xml:space="preserve"> if and only if they have the same number of fields and all the fields in the source can be recursively cast to the corresponding fields in the destination. </w:t>
      </w:r>
    </w:p>
    <w:p w14:paraId="07909212" w14:textId="1AFCC426" w:rsidR="00AE2430" w:rsidRDefault="00AE2430" w:rsidP="002265E0">
      <w:pPr>
        <w:pStyle w:val="ListParagraph"/>
        <w:numPr>
          <w:ilvl w:val="0"/>
          <w:numId w:val="13"/>
        </w:numPr>
      </w:pPr>
      <w:r>
        <w:t xml:space="preserve">Given a type </w:t>
      </w:r>
      <w:r w:rsidR="00690390">
        <w:t>declaration</w:t>
      </w:r>
      <w:r>
        <w:t xml:space="preserve"> introduced by </w:t>
      </w:r>
      <w:r w:rsidRPr="00BC5DCF">
        <w:rPr>
          <w:rFonts w:ascii="Consolas" w:hAnsi="Consolas"/>
        </w:rPr>
        <w:t>typedef S T</w:t>
      </w:r>
      <w:r w:rsidRPr="00BC5DCF">
        <w:t xml:space="preserve">, </w:t>
      </w:r>
      <w:r>
        <w:t xml:space="preserve">values of types </w:t>
      </w:r>
      <w:r w:rsidRPr="00BC5DCF">
        <w:rPr>
          <w:rFonts w:ascii="Consolas" w:hAnsi="Consolas"/>
        </w:rPr>
        <w:t>T</w:t>
      </w:r>
      <w:r>
        <w:t xml:space="preserve"> and</w:t>
      </w:r>
      <w:r w:rsidRPr="00B541F2">
        <w:t xml:space="preserve"> </w:t>
      </w:r>
      <w:r w:rsidRPr="00BC5DCF">
        <w:rPr>
          <w:rFonts w:ascii="Consolas" w:hAnsi="Consolas"/>
        </w:rPr>
        <w:t>S</w:t>
      </w:r>
      <w:r>
        <w:t xml:space="preserve"> can be cast back and forth.</w:t>
      </w:r>
    </w:p>
    <w:p w14:paraId="3F5DE051" w14:textId="0C535D39" w:rsidR="0069657C" w:rsidRDefault="0069657C" w:rsidP="0069657C">
      <w:pPr>
        <w:pStyle w:val="Heading3"/>
      </w:pPr>
      <w:bookmarkStart w:id="312" w:name="_Toc445830040"/>
      <w:bookmarkStart w:id="313" w:name="_Toc445799358"/>
      <w:r>
        <w:t>Implicit casts</w:t>
      </w:r>
      <w:bookmarkEnd w:id="312"/>
      <w:bookmarkEnd w:id="313"/>
    </w:p>
    <w:p w14:paraId="2EB897D4" w14:textId="79966646" w:rsidR="0069657C" w:rsidRDefault="0069657C" w:rsidP="0069657C">
      <w:r>
        <w:t>Unlike C, P4 allows a very limited number of implicit casts. The reason is that often the implicit casts have a non-trivial semantics, which is invisible for the programmer.</w:t>
      </w:r>
    </w:p>
    <w:p w14:paraId="7AA57AFA" w14:textId="77777777" w:rsidR="0069657C" w:rsidRDefault="0069657C" w:rsidP="0069657C">
      <w:r>
        <w:t>Implicit casts are allowed in P4 only when their meaning is completely unambiguous:</w:t>
      </w:r>
    </w:p>
    <w:p w14:paraId="396BB64B" w14:textId="1AC04E28" w:rsidR="0069657C" w:rsidRDefault="0069657C" w:rsidP="002265E0">
      <w:pPr>
        <w:pStyle w:val="ListParagraph"/>
        <w:numPr>
          <w:ilvl w:val="0"/>
          <w:numId w:val="44"/>
        </w:numPr>
      </w:pPr>
      <w:r>
        <w:t xml:space="preserve">To convert an </w:t>
      </w:r>
      <w:r w:rsidRPr="00896DBD">
        <w:rPr>
          <w:rFonts w:ascii="Consolas" w:hAnsi="Consolas"/>
          <w:b/>
          <w:sz w:val="19"/>
          <w:szCs w:val="19"/>
        </w:rPr>
        <w:t>int</w:t>
      </w:r>
      <w:r w:rsidRPr="0069657C">
        <w:rPr>
          <w:sz w:val="19"/>
          <w:szCs w:val="19"/>
        </w:rPr>
        <w:t xml:space="preserve"> </w:t>
      </w:r>
      <w:r>
        <w:t>value to a fixed-width type.</w:t>
      </w:r>
    </w:p>
    <w:p w14:paraId="679847CA" w14:textId="42017E12" w:rsidR="0069657C" w:rsidRDefault="0069657C" w:rsidP="002265E0">
      <w:pPr>
        <w:pStyle w:val="ListParagraph"/>
        <w:numPr>
          <w:ilvl w:val="0"/>
          <w:numId w:val="44"/>
        </w:numPr>
      </w:pPr>
      <w:r>
        <w:t>In assignments (including passing arguments to method calls), when RHS has a different type from LHS.</w:t>
      </w:r>
    </w:p>
    <w:p w14:paraId="1D2ED48D" w14:textId="2121DB12" w:rsidR="0069657C" w:rsidRDefault="0069657C" w:rsidP="0069657C">
      <w:r>
        <w:t xml:space="preserve">Most binary operations that take an </w:t>
      </w:r>
      <w:r w:rsidRPr="0069657C">
        <w:rPr>
          <w:rFonts w:ascii="Consolas" w:hAnsi="Consolas"/>
          <w:b/>
          <w:sz w:val="19"/>
          <w:szCs w:val="19"/>
        </w:rPr>
        <w:t>int</w:t>
      </w:r>
      <w:r>
        <w:rPr>
          <w:sz w:val="19"/>
          <w:szCs w:val="19"/>
        </w:rPr>
        <w:t xml:space="preserve"> </w:t>
      </w:r>
      <w:r>
        <w:t xml:space="preserve">and a fixed-width operand will insert an implicit cast to convert the </w:t>
      </w:r>
      <w:r w:rsidRPr="0069657C">
        <w:rPr>
          <w:rFonts w:ascii="Consolas" w:hAnsi="Consolas"/>
          <w:b/>
          <w:sz w:val="19"/>
          <w:szCs w:val="19"/>
        </w:rPr>
        <w:t>int</w:t>
      </w:r>
      <w:r>
        <w:rPr>
          <w:sz w:val="19"/>
          <w:szCs w:val="19"/>
        </w:rPr>
        <w:t xml:space="preserve"> </w:t>
      </w:r>
      <w:r>
        <w:t>operand to the type of the fixed-width operand.</w:t>
      </w:r>
    </w:p>
    <w:p w14:paraId="76471602" w14:textId="289CF852" w:rsidR="0069657C" w:rsidRDefault="0069657C" w:rsidP="0069657C">
      <w:r>
        <w:t>Consider a program with the following values:</w:t>
      </w:r>
    </w:p>
    <w:p w14:paraId="551A957D" w14:textId="5E1E81BB" w:rsidR="0069657C" w:rsidRP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&lt;8</w:t>
      </w:r>
      <w:proofErr w:type="gramStart"/>
      <w:r w:rsidRPr="0069657C">
        <w:rPr>
          <w:rFonts w:ascii="Consolas" w:hAnsi="Consolas"/>
          <w:sz w:val="19"/>
          <w:szCs w:val="19"/>
        </w:rPr>
        <w:t xml:space="preserve">&gt; </w:t>
      </w:r>
      <w:r>
        <w:rPr>
          <w:rFonts w:ascii="Consolas" w:hAnsi="Consolas"/>
          <w:sz w:val="19"/>
          <w:szCs w:val="19"/>
        </w:rPr>
        <w:t xml:space="preserve"> </w:t>
      </w:r>
      <w:r w:rsidRPr="0069657C">
        <w:rPr>
          <w:rFonts w:ascii="Consolas" w:hAnsi="Consolas"/>
          <w:sz w:val="19"/>
          <w:szCs w:val="19"/>
        </w:rPr>
        <w:t>x</w:t>
      </w:r>
      <w:proofErr w:type="gramEnd"/>
      <w:r w:rsidRPr="0069657C">
        <w:rPr>
          <w:rFonts w:ascii="Consolas" w:hAnsi="Consolas"/>
          <w:sz w:val="19"/>
          <w:szCs w:val="19"/>
        </w:rPr>
        <w:t>;</w:t>
      </w:r>
    </w:p>
    <w:p w14:paraId="2ADDF4B7" w14:textId="72FC8F9D" w:rsid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5363BAF9" w14:textId="77777777" w:rsidR="0069657C" w:rsidRDefault="0069657C" w:rsidP="0069657C">
      <w:pPr>
        <w:widowControl w:val="0"/>
        <w:autoSpaceDE w:val="0"/>
        <w:autoSpaceDN w:val="0"/>
        <w:adjustRightInd w:val="0"/>
        <w:spacing w:before="0" w:after="0"/>
        <w:rPr>
          <w:rFonts w:ascii="Consolas" w:hAnsi="Consolas"/>
          <w:sz w:val="19"/>
          <w:szCs w:val="19"/>
        </w:rPr>
      </w:pPr>
    </w:p>
    <w:p w14:paraId="31147B8E" w14:textId="77777777" w:rsidR="0069657C" w:rsidRDefault="0069657C" w:rsidP="00896DBD">
      <w:r>
        <w:t>The following expressions are translated by the compiler as follows:</w:t>
      </w:r>
    </w:p>
    <w:p w14:paraId="0EEEBD51" w14:textId="7D22BA12"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Pr>
          <w:rFonts w:ascii="Consolas" w:hAnsi="Consolas"/>
          <w:sz w:val="19"/>
          <w:szCs w:val="19"/>
        </w:rPr>
        <w:t xml:space="preserve">x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1</w:t>
      </w:r>
      <w:r w:rsidRPr="0069657C">
        <w:rPr>
          <w:rFonts w:ascii="Times New Roman" w:hAnsi="Times New Roman"/>
          <w:sz w:val="19"/>
          <w:szCs w:val="19"/>
        </w:rPr>
        <w:t xml:space="preserve"> </w:t>
      </w:r>
      <w:r w:rsidRPr="00896DBD">
        <w:t xml:space="preserve">becomes </w:t>
      </w:r>
      <w:r w:rsidRPr="0069657C">
        <w:rPr>
          <w:rFonts w:ascii="Consolas" w:hAnsi="Consolas"/>
          <w:sz w:val="19"/>
          <w:szCs w:val="19"/>
        </w:rPr>
        <w:t>x</w:t>
      </w:r>
      <w:r>
        <w:rPr>
          <w:rFonts w:ascii="Consolas" w:hAnsi="Consolas"/>
          <w:sz w:val="19"/>
          <w:szCs w:val="19"/>
        </w:rPr>
        <w:t xml:space="preserve">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bit</w:t>
      </w:r>
      <w:r w:rsidRPr="0069657C">
        <w:rPr>
          <w:rFonts w:ascii="Consolas" w:hAnsi="Consolas"/>
          <w:sz w:val="19"/>
          <w:szCs w:val="19"/>
        </w:rPr>
        <w:t>&lt;8&gt;)1</w:t>
      </w:r>
    </w:p>
    <w:p w14:paraId="77E194CE" w14:textId="469CA23D"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0</w:t>
      </w:r>
      <w:r>
        <w:rPr>
          <w:rFonts w:ascii="Consolas" w:hAnsi="Consolas"/>
          <w:sz w:val="19"/>
          <w:szCs w:val="19"/>
        </w:rPr>
        <w:t xml:space="preserve"> </w:t>
      </w:r>
      <w:r w:rsidRPr="0069657C">
        <w:t>becomes</w:t>
      </w:r>
      <w:r w:rsidRPr="0069657C">
        <w:rPr>
          <w:rFonts w:ascii="Times New Roman" w:hAnsi="Times New Roman"/>
          <w:sz w:val="19"/>
          <w:szCs w:val="19"/>
        </w:rPr>
        <w:t xml:space="preserve"> </w:t>
      </w: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int</w:t>
      </w:r>
      <w:r w:rsidRPr="0069657C">
        <w:rPr>
          <w:rFonts w:ascii="Consolas" w:hAnsi="Consolas"/>
          <w:sz w:val="19"/>
          <w:szCs w:val="19"/>
        </w:rPr>
        <w:t>&lt;8&gt;)0</w:t>
      </w:r>
    </w:p>
    <w:p w14:paraId="24168E83" w14:textId="78C8D7F7"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22"/>
          <w:szCs w:val="22"/>
        </w:rPr>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&lt;&lt;</w:t>
      </w:r>
      <w:r w:rsidR="00896DBD">
        <w:rPr>
          <w:rFonts w:ascii="Consolas" w:hAnsi="Consolas"/>
          <w:sz w:val="19"/>
          <w:szCs w:val="19"/>
        </w:rPr>
        <w:t xml:space="preserve"> </w:t>
      </w:r>
      <w:r w:rsidRPr="00896DBD">
        <w:rPr>
          <w:rFonts w:ascii="Consolas" w:hAnsi="Consolas"/>
          <w:sz w:val="19"/>
          <w:szCs w:val="19"/>
        </w:rPr>
        <w:t>13</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69657C">
        <w:rPr>
          <w:rFonts w:ascii="Consolas" w:hAnsi="Consolas"/>
          <w:sz w:val="19"/>
          <w:szCs w:val="19"/>
        </w:rPr>
        <w:t>0</w:t>
      </w:r>
      <w:r w:rsidRPr="0069657C">
        <w:rPr>
          <w:rFonts w:ascii="Times New Roman" w:hAnsi="Times New Roman"/>
          <w:sz w:val="22"/>
          <w:szCs w:val="22"/>
        </w:rPr>
        <w:t>; overflow warning</w:t>
      </w:r>
    </w:p>
    <w:p w14:paraId="3408CCB5" w14:textId="4219A78B" w:rsidR="0069657C" w:rsidRPr="00896DBD" w:rsidRDefault="0069657C" w:rsidP="002265E0">
      <w:pPr>
        <w:pStyle w:val="ListParagraph"/>
        <w:widowControl w:val="0"/>
        <w:numPr>
          <w:ilvl w:val="0"/>
          <w:numId w:val="46"/>
        </w:numPr>
        <w:autoSpaceDE w:val="0"/>
        <w:autoSpaceDN w:val="0"/>
        <w:adjustRightInd w:val="0"/>
        <w:spacing w:before="0" w:after="0"/>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0xFFF</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w:t>
      </w:r>
      <w:r w:rsidRPr="00252074">
        <w:rPr>
          <w:rFonts w:ascii="Consolas" w:hAnsi="Consolas"/>
          <w:b/>
          <w:sz w:val="19"/>
          <w:szCs w:val="19"/>
        </w:rPr>
        <w:t>bit</w:t>
      </w:r>
      <w:r w:rsidRPr="00896DBD">
        <w:rPr>
          <w:rFonts w:ascii="Consolas" w:hAnsi="Consolas"/>
          <w:sz w:val="19"/>
          <w:szCs w:val="19"/>
        </w:rPr>
        <w:t>&lt;8&gt;)0xFFF</w:t>
      </w:r>
      <w:r w:rsidRPr="00896DBD">
        <w:t>; overflow warning</w:t>
      </w:r>
    </w:p>
    <w:p w14:paraId="5243D329" w14:textId="5C19DC70" w:rsidR="00E5151B" w:rsidRDefault="00E5151B" w:rsidP="00E5151B">
      <w:pPr>
        <w:pStyle w:val="Heading3"/>
      </w:pPr>
      <w:bookmarkStart w:id="314" w:name="_Toc445830041"/>
      <w:bookmarkStart w:id="315" w:name="_Toc445799359"/>
      <w:r>
        <w:t xml:space="preserve">Illegal </w:t>
      </w:r>
      <w:r w:rsidR="00A1165C">
        <w:t xml:space="preserve">arithmetic </w:t>
      </w:r>
      <w:r>
        <w:t>expressions</w:t>
      </w:r>
      <w:bookmarkEnd w:id="314"/>
      <w:bookmarkEnd w:id="315"/>
    </w:p>
    <w:p w14:paraId="1068086B" w14:textId="77777777" w:rsidR="00E5151B" w:rsidRDefault="00E5151B" w:rsidP="00E5151B">
      <w:r>
        <w:t>Consider a program with the following values:</w:t>
      </w:r>
    </w:p>
    <w:p w14:paraId="0217B296" w14:textId="77777777" w:rsidR="00E5151B" w:rsidRPr="0069657C"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&lt;8</w:t>
      </w:r>
      <w:proofErr w:type="gramStart"/>
      <w:r w:rsidRPr="0069657C">
        <w:rPr>
          <w:rFonts w:ascii="Consolas" w:hAnsi="Consolas"/>
          <w:sz w:val="19"/>
          <w:szCs w:val="19"/>
        </w:rPr>
        <w:t xml:space="preserve">&gt; </w:t>
      </w:r>
      <w:r>
        <w:rPr>
          <w:rFonts w:ascii="Consolas" w:hAnsi="Consolas"/>
          <w:sz w:val="19"/>
          <w:szCs w:val="19"/>
        </w:rPr>
        <w:t xml:space="preserve"> </w:t>
      </w:r>
      <w:r w:rsidRPr="0069657C">
        <w:rPr>
          <w:rFonts w:ascii="Consolas" w:hAnsi="Consolas"/>
          <w:sz w:val="19"/>
          <w:szCs w:val="19"/>
        </w:rPr>
        <w:t>x</w:t>
      </w:r>
      <w:proofErr w:type="gramEnd"/>
      <w:r w:rsidRPr="0069657C">
        <w:rPr>
          <w:rFonts w:ascii="Consolas" w:hAnsi="Consolas"/>
          <w:sz w:val="19"/>
          <w:szCs w:val="19"/>
        </w:rPr>
        <w:t>;</w:t>
      </w:r>
    </w:p>
    <w:p w14:paraId="622AE36E" w14:textId="77777777" w:rsidR="00E5151B"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04D43A49" w14:textId="4404BDA2" w:rsidR="00F3074E" w:rsidRDefault="00E5151B" w:rsidP="00E5151B">
      <w:r>
        <w:t xml:space="preserve">The table below shows several expressions which are illegal because they do not obey the P4 typing rules. For each expression we provide several ways that the expression could be manually rewritten </w:t>
      </w:r>
      <w:r>
        <w:lastRenderedPageBreak/>
        <w:t>into a legal expression. Note that for some expression there are several legal alternatives, which may produce different results!</w:t>
      </w:r>
      <w:r w:rsidR="00252074">
        <w:t xml:space="preserve"> The compiler cannot guess the user intent, so the user is required to explicitly state it.</w:t>
      </w:r>
    </w:p>
    <w:tbl>
      <w:tblPr>
        <w:tblStyle w:val="ListTable3-Accent5"/>
        <w:tblW w:w="7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393"/>
        <w:gridCol w:w="3362"/>
        <w:gridCol w:w="2948"/>
      </w:tblGrid>
      <w:tr w:rsidR="00E522D3" w:rsidRPr="00A30F10" w14:paraId="2C28DFE0" w14:textId="77777777" w:rsidTr="00EE71D2">
        <w:trPr>
          <w:cnfStyle w:val="100000000000" w:firstRow="1" w:lastRow="0" w:firstColumn="0" w:lastColumn="0" w:oddVBand="0" w:evenVBand="0" w:oddHBand="0" w:evenHBand="0" w:firstRowFirstColumn="0" w:firstRowLastColumn="0" w:lastRowFirstColumn="0" w:lastRowLastColumn="0"/>
          <w:jc w:val="center"/>
        </w:trPr>
        <w:tc>
          <w:tcPr>
            <w:tcW w:w="1393" w:type="dxa"/>
          </w:tcPr>
          <w:p w14:paraId="05FFAF77" w14:textId="07A9F398" w:rsidR="00E5151B" w:rsidRPr="00A30F10" w:rsidRDefault="00E5151B" w:rsidP="00E5151B">
            <w:pPr>
              <w:pStyle w:val="NoSpacing"/>
              <w:rPr>
                <w:sz w:val="20"/>
                <w:szCs w:val="20"/>
              </w:rPr>
            </w:pPr>
            <w:r w:rsidRPr="00A30F10">
              <w:rPr>
                <w:sz w:val="20"/>
                <w:szCs w:val="20"/>
              </w:rPr>
              <w:t>Expression</w:t>
            </w:r>
          </w:p>
        </w:tc>
        <w:tc>
          <w:tcPr>
            <w:tcW w:w="3362" w:type="dxa"/>
          </w:tcPr>
          <w:p w14:paraId="3CFB16FC" w14:textId="1DF2C8AA" w:rsidR="00E5151B" w:rsidRPr="00A30F10" w:rsidRDefault="00E5151B" w:rsidP="00E5151B">
            <w:pPr>
              <w:pStyle w:val="NoSpacing"/>
              <w:rPr>
                <w:sz w:val="20"/>
                <w:szCs w:val="20"/>
              </w:rPr>
            </w:pPr>
            <w:r w:rsidRPr="00A30F10">
              <w:rPr>
                <w:sz w:val="20"/>
                <w:szCs w:val="20"/>
              </w:rPr>
              <w:t>Why it is illegal</w:t>
            </w:r>
          </w:p>
        </w:tc>
        <w:tc>
          <w:tcPr>
            <w:tcW w:w="2948" w:type="dxa"/>
          </w:tcPr>
          <w:p w14:paraId="07ADA894" w14:textId="0608EF50" w:rsidR="00E5151B" w:rsidRPr="00A30F10" w:rsidRDefault="00E5151B" w:rsidP="00E5151B">
            <w:pPr>
              <w:pStyle w:val="NoSpacing"/>
              <w:rPr>
                <w:sz w:val="20"/>
                <w:szCs w:val="20"/>
              </w:rPr>
            </w:pPr>
            <w:r w:rsidRPr="00A30F10">
              <w:rPr>
                <w:sz w:val="20"/>
                <w:szCs w:val="20"/>
              </w:rPr>
              <w:t>Alternatives</w:t>
            </w:r>
          </w:p>
        </w:tc>
      </w:tr>
      <w:tr w:rsidR="00AE57B3" w:rsidRPr="00A30F10" w14:paraId="7DC98330" w14:textId="77777777" w:rsidTr="002F540D">
        <w:trPr>
          <w:jc w:val="center"/>
        </w:trPr>
        <w:tc>
          <w:tcPr>
            <w:tcW w:w="1393" w:type="dxa"/>
          </w:tcPr>
          <w:p w14:paraId="3721715D" w14:textId="08447714"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 xml:space="preserve">x </w:t>
            </w:r>
            <w:r w:rsidR="00E5151B" w:rsidRPr="00A30F10">
              <w:rPr>
                <w:rFonts w:ascii="Consolas" w:hAnsi="Consolas"/>
                <w:sz w:val="20"/>
                <w:szCs w:val="20"/>
              </w:rPr>
              <w:t>+</w:t>
            </w:r>
            <w:r w:rsidRPr="00A30F10">
              <w:rPr>
                <w:rFonts w:ascii="Consolas" w:hAnsi="Consolas"/>
                <w:sz w:val="20"/>
                <w:szCs w:val="20"/>
              </w:rPr>
              <w:t xml:space="preserve"> </w:t>
            </w:r>
            <w:r w:rsidR="00E5151B" w:rsidRPr="00A30F10">
              <w:rPr>
                <w:rFonts w:ascii="Consolas" w:hAnsi="Consolas"/>
                <w:sz w:val="20"/>
                <w:szCs w:val="20"/>
              </w:rPr>
              <w:t>y</w:t>
            </w:r>
          </w:p>
        </w:tc>
        <w:tc>
          <w:tcPr>
            <w:tcW w:w="3362" w:type="dxa"/>
          </w:tcPr>
          <w:p w14:paraId="1906C039" w14:textId="0689959E" w:rsidR="00E5151B" w:rsidRPr="00A30F10" w:rsidRDefault="00E5151B" w:rsidP="00A30F10">
            <w:pPr>
              <w:pStyle w:val="NoSpacing"/>
              <w:rPr>
                <w:sz w:val="20"/>
                <w:szCs w:val="20"/>
              </w:rPr>
            </w:pPr>
            <w:r w:rsidRPr="00A30F10">
              <w:rPr>
                <w:sz w:val="20"/>
                <w:szCs w:val="20"/>
              </w:rPr>
              <w:t>Differen</w:t>
            </w:r>
            <w:r w:rsidR="00A30F10" w:rsidRPr="00A30F10">
              <w:rPr>
                <w:sz w:val="20"/>
                <w:szCs w:val="20"/>
              </w:rPr>
              <w:t>t</w:t>
            </w:r>
            <w:r w:rsidRPr="00A30F10">
              <w:rPr>
                <w:sz w:val="20"/>
                <w:szCs w:val="20"/>
              </w:rPr>
              <w:t xml:space="preserve"> widths</w:t>
            </w:r>
          </w:p>
        </w:tc>
        <w:tc>
          <w:tcPr>
            <w:tcW w:w="2948" w:type="dxa"/>
          </w:tcPr>
          <w:p w14:paraId="6D0796DD" w14:textId="31D23089" w:rsidR="00E5151B" w:rsidRPr="00A30F10" w:rsidRDefault="00E5151B"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bit</w:t>
            </w:r>
            <w:r w:rsidRPr="00A30F10">
              <w:rPr>
                <w:rFonts w:ascii="Consolas" w:hAnsi="Consolas"/>
                <w:sz w:val="20"/>
                <w:szCs w:val="20"/>
              </w:rPr>
              <w:t>&lt;16</w:t>
            </w:r>
            <w:proofErr w:type="gramStart"/>
            <w:r w:rsidRPr="00A30F10">
              <w:rPr>
                <w:rFonts w:ascii="Consolas" w:hAnsi="Consolas"/>
                <w:sz w:val="20"/>
                <w:szCs w:val="20"/>
              </w:rPr>
              <w:t>&gt;)x</w:t>
            </w:r>
            <w:proofErr w:type="gramEnd"/>
            <w:r w:rsidRPr="00A30F10">
              <w:rPr>
                <w:rFonts w:ascii="Consolas" w:hAnsi="Consolas"/>
                <w:sz w:val="20"/>
                <w:szCs w:val="20"/>
              </w:rPr>
              <w:t xml:space="preserve"> + y</w:t>
            </w:r>
          </w:p>
          <w:p w14:paraId="33091077" w14:textId="031FC202" w:rsidR="00E5151B" w:rsidRPr="00A30F10" w:rsidRDefault="00E5151B"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&lt;8&gt;)y</w:t>
            </w:r>
          </w:p>
        </w:tc>
      </w:tr>
      <w:tr w:rsidR="00AE57B3" w:rsidRPr="00A30F10" w14:paraId="5A09F994" w14:textId="77777777" w:rsidTr="002F540D">
        <w:trPr>
          <w:jc w:val="center"/>
        </w:trPr>
        <w:tc>
          <w:tcPr>
            <w:tcW w:w="1393" w:type="dxa"/>
          </w:tcPr>
          <w:p w14:paraId="36BAC019" w14:textId="428810F8"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 z</w:t>
            </w:r>
          </w:p>
        </w:tc>
        <w:tc>
          <w:tcPr>
            <w:tcW w:w="3362" w:type="dxa"/>
          </w:tcPr>
          <w:p w14:paraId="35685C12" w14:textId="466CE733" w:rsidR="00E5151B" w:rsidRPr="00A30F10" w:rsidRDefault="00A30F10" w:rsidP="00E5151B">
            <w:pPr>
              <w:pStyle w:val="NoSpacing"/>
              <w:rPr>
                <w:sz w:val="20"/>
                <w:szCs w:val="20"/>
              </w:rPr>
            </w:pPr>
            <w:r w:rsidRPr="00A30F10">
              <w:rPr>
                <w:sz w:val="20"/>
                <w:szCs w:val="20"/>
              </w:rPr>
              <w:t>Different signs</w:t>
            </w:r>
          </w:p>
        </w:tc>
        <w:tc>
          <w:tcPr>
            <w:tcW w:w="2948" w:type="dxa"/>
          </w:tcPr>
          <w:p w14:paraId="183F4740"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w:t>
            </w:r>
            <w:proofErr w:type="gramStart"/>
            <w:r w:rsidRPr="00A30F10">
              <w:rPr>
                <w:rFonts w:ascii="Consolas" w:hAnsi="Consolas"/>
                <w:sz w:val="20"/>
                <w:szCs w:val="20"/>
              </w:rPr>
              <w:t>&gt;)x</w:t>
            </w:r>
            <w:proofErr w:type="gramEnd"/>
            <w:r w:rsidRPr="00A30F10">
              <w:rPr>
                <w:rFonts w:ascii="Consolas" w:hAnsi="Consolas"/>
                <w:sz w:val="20"/>
                <w:szCs w:val="20"/>
              </w:rPr>
              <w:t xml:space="preserve"> + z</w:t>
            </w:r>
          </w:p>
          <w:p w14:paraId="7FA0E1F9" w14:textId="7BAD8E5C" w:rsidR="00A30F10" w:rsidRPr="00A30F10" w:rsidRDefault="00A30F10"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&lt;8&gt;)z</w:t>
            </w:r>
          </w:p>
        </w:tc>
      </w:tr>
      <w:tr w:rsidR="00AE57B3" w:rsidRPr="00A30F10" w14:paraId="22934DFC" w14:textId="77777777" w:rsidTr="002F540D">
        <w:trPr>
          <w:jc w:val="center"/>
        </w:trPr>
        <w:tc>
          <w:tcPr>
            <w:tcW w:w="1393" w:type="dxa"/>
          </w:tcPr>
          <w:p w14:paraId="4BB880CD" w14:textId="4C3B56A2"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&lt;8&gt;)y</w:t>
            </w:r>
          </w:p>
        </w:tc>
        <w:tc>
          <w:tcPr>
            <w:tcW w:w="3362" w:type="dxa"/>
          </w:tcPr>
          <w:p w14:paraId="003210BE" w14:textId="1B775E65" w:rsidR="00E5151B" w:rsidRPr="00A30F10" w:rsidRDefault="00A30F10" w:rsidP="00E5151B">
            <w:pPr>
              <w:pStyle w:val="NoSpacing"/>
              <w:rPr>
                <w:sz w:val="20"/>
                <w:szCs w:val="20"/>
              </w:rPr>
            </w:pPr>
            <w:r w:rsidRPr="00A30F10">
              <w:rPr>
                <w:sz w:val="20"/>
                <w:szCs w:val="20"/>
              </w:rPr>
              <w:t>Cannot change both size and width</w:t>
            </w:r>
          </w:p>
        </w:tc>
        <w:tc>
          <w:tcPr>
            <w:tcW w:w="2948" w:type="dxa"/>
          </w:tcPr>
          <w:p w14:paraId="4D6CFE7D"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w:t>
            </w:r>
            <w:proofErr w:type="gramStart"/>
            <w:r w:rsidRPr="00A30F10">
              <w:rPr>
                <w:rFonts w:ascii="Consolas" w:hAnsi="Consolas"/>
                <w:sz w:val="20"/>
                <w:szCs w:val="20"/>
              </w:rPr>
              <w:t>&gt;)(</w:t>
            </w:r>
            <w:proofErr w:type="gramEnd"/>
            <w:r w:rsidRPr="00A30F10">
              <w:rPr>
                <w:rFonts w:ascii="Consolas" w:hAnsi="Consolas"/>
                <w:b/>
                <w:sz w:val="20"/>
                <w:szCs w:val="20"/>
              </w:rPr>
              <w:t>bit</w:t>
            </w:r>
            <w:r w:rsidRPr="00A30F10">
              <w:rPr>
                <w:rFonts w:ascii="Consolas" w:hAnsi="Consolas"/>
                <w:sz w:val="20"/>
                <w:szCs w:val="20"/>
              </w:rPr>
              <w:t>&lt;8&gt;)y</w:t>
            </w:r>
          </w:p>
          <w:p w14:paraId="1BB8FB74" w14:textId="6C2E1C3E"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w:t>
            </w:r>
            <w:r w:rsidRPr="00A30F10">
              <w:rPr>
                <w:rFonts w:ascii="Consolas" w:hAnsi="Consolas"/>
                <w:b/>
                <w:sz w:val="20"/>
                <w:szCs w:val="20"/>
              </w:rPr>
              <w:t>int</w:t>
            </w:r>
            <w:r w:rsidRPr="00A30F10">
              <w:rPr>
                <w:rFonts w:ascii="Consolas" w:hAnsi="Consolas"/>
                <w:sz w:val="20"/>
                <w:szCs w:val="20"/>
              </w:rPr>
              <w:t>&lt;16&gt;)y</w:t>
            </w:r>
          </w:p>
        </w:tc>
      </w:tr>
      <w:tr w:rsidR="00AE57B3" w:rsidRPr="00A30F10" w14:paraId="03B035C0" w14:textId="77777777" w:rsidTr="002F540D">
        <w:trPr>
          <w:jc w:val="center"/>
        </w:trPr>
        <w:tc>
          <w:tcPr>
            <w:tcW w:w="1393" w:type="dxa"/>
          </w:tcPr>
          <w:p w14:paraId="0823914B" w14:textId="6E2D4E91"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y + z</w:t>
            </w:r>
          </w:p>
        </w:tc>
        <w:tc>
          <w:tcPr>
            <w:tcW w:w="3362" w:type="dxa"/>
          </w:tcPr>
          <w:p w14:paraId="5789AE6E" w14:textId="4598F815" w:rsidR="00E5151B" w:rsidRPr="00A30F10" w:rsidRDefault="00A30F10" w:rsidP="00E5151B">
            <w:pPr>
              <w:pStyle w:val="NoSpacing"/>
              <w:rPr>
                <w:sz w:val="20"/>
                <w:szCs w:val="20"/>
              </w:rPr>
            </w:pPr>
            <w:r w:rsidRPr="00A30F10">
              <w:rPr>
                <w:sz w:val="20"/>
                <w:szCs w:val="20"/>
              </w:rPr>
              <w:t>Different widths and signs</w:t>
            </w:r>
          </w:p>
        </w:tc>
        <w:tc>
          <w:tcPr>
            <w:tcW w:w="2948" w:type="dxa"/>
          </w:tcPr>
          <w:p w14:paraId="7349F1E2" w14:textId="7179AB33"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int</w:t>
            </w:r>
            <w:r w:rsidRPr="00A30F10">
              <w:rPr>
                <w:rFonts w:ascii="Consolas" w:hAnsi="Consolas"/>
                <w:szCs w:val="20"/>
              </w:rPr>
              <w:t>&lt;8</w:t>
            </w:r>
            <w:proofErr w:type="gramStart"/>
            <w:r w:rsidRPr="00A30F10">
              <w:rPr>
                <w:rFonts w:ascii="Consolas" w:hAnsi="Consolas"/>
                <w:szCs w:val="20"/>
              </w:rPr>
              <w:t>&gt;)(</w:t>
            </w:r>
            <w:proofErr w:type="gramEnd"/>
            <w:r w:rsidRPr="00A30F10">
              <w:rPr>
                <w:rFonts w:ascii="Consolas" w:hAnsi="Consolas"/>
                <w:b/>
                <w:szCs w:val="20"/>
              </w:rPr>
              <w:t>bit</w:t>
            </w:r>
            <w:r w:rsidRPr="00A30F10">
              <w:rPr>
                <w:rFonts w:ascii="Consolas" w:hAnsi="Consolas"/>
                <w:szCs w:val="20"/>
              </w:rPr>
              <w:t>&lt;8&gt;)y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 xml:space="preserve">z </w:t>
            </w:r>
          </w:p>
          <w:p w14:paraId="76D166BB" w14:textId="00A48742"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&lt;16</w:t>
            </w:r>
            <w:proofErr w:type="gramStart"/>
            <w:r w:rsidRPr="00A30F10">
              <w:rPr>
                <w:rFonts w:ascii="Consolas" w:hAnsi="Consolas"/>
                <w:szCs w:val="20"/>
              </w:rPr>
              <w:t>&gt;)(</w:t>
            </w:r>
            <w:proofErr w:type="gramEnd"/>
            <w:r w:rsidRPr="00A30F10">
              <w:rPr>
                <w:rFonts w:ascii="Consolas" w:hAnsi="Consolas"/>
                <w:b/>
                <w:szCs w:val="20"/>
              </w:rPr>
              <w:t>bit</w:t>
            </w:r>
            <w:r w:rsidRPr="00A30F10">
              <w:rPr>
                <w:rFonts w:ascii="Consolas" w:hAnsi="Consolas"/>
                <w:szCs w:val="20"/>
              </w:rPr>
              <w:t xml:space="preserve">&lt;8&gt;)z </w:t>
            </w:r>
          </w:p>
          <w:p w14:paraId="5A5F090C" w14:textId="7C2C099E"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bit</w:t>
            </w:r>
            <w:r w:rsidRPr="00A30F10">
              <w:rPr>
                <w:rFonts w:ascii="Consolas" w:hAnsi="Consolas"/>
                <w:szCs w:val="20"/>
              </w:rPr>
              <w:t>&lt;8</w:t>
            </w:r>
            <w:proofErr w:type="gramStart"/>
            <w:r w:rsidRPr="00A30F10">
              <w:rPr>
                <w:rFonts w:ascii="Consolas" w:hAnsi="Consolas"/>
                <w:szCs w:val="20"/>
              </w:rPr>
              <w:t>&gt;)y</w:t>
            </w:r>
            <w:proofErr w:type="gramEnd"/>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&lt;8&gt;)z</w:t>
            </w:r>
          </w:p>
          <w:p w14:paraId="57F5970A" w14:textId="1DD07890" w:rsidR="00E5151B" w:rsidRPr="00A30F10" w:rsidRDefault="00A30F10" w:rsidP="00A30F10">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&lt;16&gt;)y</w:t>
            </w:r>
            <w:r w:rsidR="00BA53EB">
              <w:rPr>
                <w:rFonts w:ascii="Consolas" w:hAnsi="Consolas"/>
                <w:sz w:val="20"/>
                <w:szCs w:val="20"/>
              </w:rPr>
              <w:t xml:space="preserve"> </w:t>
            </w:r>
            <w:r w:rsidRPr="00A30F10">
              <w:rPr>
                <w:rFonts w:ascii="Consolas" w:hAnsi="Consolas"/>
                <w:sz w:val="20"/>
                <w:szCs w:val="20"/>
              </w:rPr>
              <w:t>+</w:t>
            </w:r>
            <w:r w:rsidR="00BA53EB">
              <w:rPr>
                <w:rFonts w:ascii="Consolas" w:hAnsi="Consolas"/>
                <w:sz w:val="20"/>
                <w:szCs w:val="20"/>
              </w:rPr>
              <w:t xml:space="preserve"> </w:t>
            </w: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&lt;16&gt;)z</w:t>
            </w:r>
          </w:p>
        </w:tc>
      </w:tr>
      <w:tr w:rsidR="00AE57B3" w:rsidRPr="00A30F10" w14:paraId="1C9A21C2" w14:textId="77777777" w:rsidTr="002F540D">
        <w:trPr>
          <w:jc w:val="center"/>
        </w:trPr>
        <w:tc>
          <w:tcPr>
            <w:tcW w:w="1393" w:type="dxa"/>
          </w:tcPr>
          <w:p w14:paraId="1A0AB56F" w14:textId="3F3C2DFB"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&lt;&lt; z</w:t>
            </w:r>
          </w:p>
        </w:tc>
        <w:tc>
          <w:tcPr>
            <w:tcW w:w="3362" w:type="dxa"/>
          </w:tcPr>
          <w:p w14:paraId="27DF1D05" w14:textId="02BCD7D2" w:rsidR="00E5151B" w:rsidRPr="00A30F10" w:rsidRDefault="00A30F10" w:rsidP="00E5151B">
            <w:pPr>
              <w:pStyle w:val="NoSpacing"/>
              <w:rPr>
                <w:sz w:val="20"/>
                <w:szCs w:val="20"/>
              </w:rPr>
            </w:pPr>
            <w:r>
              <w:rPr>
                <w:sz w:val="20"/>
                <w:szCs w:val="20"/>
              </w:rPr>
              <w:t>RHS of shift cannot be signed</w:t>
            </w:r>
          </w:p>
        </w:tc>
        <w:tc>
          <w:tcPr>
            <w:tcW w:w="2948" w:type="dxa"/>
          </w:tcPr>
          <w:p w14:paraId="35691D69" w14:textId="2B13233B" w:rsidR="00E5151B" w:rsidRPr="00A30F10" w:rsidRDefault="00A30F10" w:rsidP="00E5151B">
            <w:pPr>
              <w:pStyle w:val="NoSpacing"/>
              <w:rPr>
                <w:rFonts w:ascii="Consolas" w:hAnsi="Consolas"/>
                <w:sz w:val="20"/>
                <w:szCs w:val="20"/>
              </w:rPr>
            </w:pPr>
            <w:r w:rsidRPr="00A30F10">
              <w:rPr>
                <w:rFonts w:ascii="Consolas" w:hAnsi="Consolas"/>
                <w:sz w:val="20"/>
                <w:szCs w:val="20"/>
              </w:rPr>
              <w:t>x &lt;&lt; (</w:t>
            </w:r>
            <w:r w:rsidRPr="00A30F10">
              <w:rPr>
                <w:rFonts w:ascii="Consolas" w:hAnsi="Consolas"/>
                <w:b/>
                <w:sz w:val="20"/>
                <w:szCs w:val="20"/>
              </w:rPr>
              <w:t>bit</w:t>
            </w:r>
            <w:r w:rsidRPr="00A30F10">
              <w:rPr>
                <w:rFonts w:ascii="Consolas" w:hAnsi="Consolas"/>
                <w:sz w:val="20"/>
                <w:szCs w:val="20"/>
              </w:rPr>
              <w:t>&lt;8&gt;)z</w:t>
            </w:r>
          </w:p>
        </w:tc>
      </w:tr>
      <w:tr w:rsidR="00AE57B3" w:rsidRPr="00A30F10" w14:paraId="6F5E1F15" w14:textId="77777777" w:rsidTr="002F540D">
        <w:trPr>
          <w:jc w:val="center"/>
        </w:trPr>
        <w:tc>
          <w:tcPr>
            <w:tcW w:w="1393" w:type="dxa"/>
          </w:tcPr>
          <w:p w14:paraId="600DD66F" w14:textId="5A7DE8E8" w:rsidR="00E5151B" w:rsidRPr="00A30F10" w:rsidRDefault="00A30F10" w:rsidP="00A30F10">
            <w:pPr>
              <w:pStyle w:val="NoSpacing"/>
              <w:jc w:val="right"/>
              <w:rPr>
                <w:rFonts w:ascii="Consolas" w:hAnsi="Consolas"/>
                <w:sz w:val="20"/>
                <w:szCs w:val="20"/>
              </w:rPr>
            </w:pPr>
            <w:r>
              <w:rPr>
                <w:rFonts w:ascii="Consolas" w:hAnsi="Consolas"/>
                <w:sz w:val="20"/>
                <w:szCs w:val="20"/>
              </w:rPr>
              <w:t>x</w:t>
            </w:r>
            <w:r w:rsidRPr="00A30F10">
              <w:rPr>
                <w:rFonts w:ascii="Consolas" w:hAnsi="Consolas"/>
                <w:sz w:val="20"/>
                <w:szCs w:val="20"/>
              </w:rPr>
              <w:t xml:space="preserve"> &lt; z</w:t>
            </w:r>
          </w:p>
        </w:tc>
        <w:tc>
          <w:tcPr>
            <w:tcW w:w="3362" w:type="dxa"/>
          </w:tcPr>
          <w:p w14:paraId="0DE83AB1" w14:textId="1F472AF0" w:rsidR="00E5151B" w:rsidRPr="00A30F10" w:rsidRDefault="00A30F10" w:rsidP="00E5151B">
            <w:pPr>
              <w:pStyle w:val="NoSpacing"/>
              <w:rPr>
                <w:sz w:val="20"/>
                <w:szCs w:val="20"/>
              </w:rPr>
            </w:pPr>
            <w:r>
              <w:rPr>
                <w:sz w:val="20"/>
                <w:szCs w:val="20"/>
              </w:rPr>
              <w:t>Different signs</w:t>
            </w:r>
          </w:p>
        </w:tc>
        <w:tc>
          <w:tcPr>
            <w:tcW w:w="2948" w:type="dxa"/>
          </w:tcPr>
          <w:p w14:paraId="05E63888" w14:textId="27354644" w:rsidR="00E5151B" w:rsidRPr="00A30F10" w:rsidRDefault="00A30F10" w:rsidP="00E5151B">
            <w:pPr>
              <w:pStyle w:val="NoSpacing"/>
              <w:rPr>
                <w:rFonts w:ascii="Consolas" w:hAnsi="Consolas"/>
                <w:sz w:val="20"/>
                <w:szCs w:val="20"/>
              </w:rPr>
            </w:pPr>
            <w:r w:rsidRPr="00A30F10">
              <w:rPr>
                <w:rFonts w:ascii="Consolas" w:hAnsi="Consolas"/>
                <w:sz w:val="20"/>
                <w:szCs w:val="20"/>
              </w:rPr>
              <w:t>X &lt; (</w:t>
            </w:r>
            <w:r w:rsidRPr="00A30F10">
              <w:rPr>
                <w:rFonts w:ascii="Consolas" w:hAnsi="Consolas"/>
                <w:b/>
                <w:sz w:val="20"/>
                <w:szCs w:val="20"/>
              </w:rPr>
              <w:t>bit</w:t>
            </w:r>
            <w:r w:rsidRPr="00A30F10">
              <w:rPr>
                <w:rFonts w:ascii="Consolas" w:hAnsi="Consolas"/>
                <w:sz w:val="20"/>
                <w:szCs w:val="20"/>
              </w:rPr>
              <w:t>&lt;8</w:t>
            </w:r>
            <w:proofErr w:type="gramStart"/>
            <w:r w:rsidRPr="00A30F10">
              <w:rPr>
                <w:rFonts w:ascii="Consolas" w:hAnsi="Consolas"/>
                <w:sz w:val="20"/>
                <w:szCs w:val="20"/>
              </w:rPr>
              <w:t>&gt;)z</w:t>
            </w:r>
            <w:proofErr w:type="gramEnd"/>
          </w:p>
          <w:p w14:paraId="21204E07" w14:textId="429DB0BF"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&lt;8&gt;)x &lt; z</w:t>
            </w:r>
          </w:p>
        </w:tc>
      </w:tr>
      <w:tr w:rsidR="00AE57B3" w:rsidRPr="00A30F10" w14:paraId="326C8152" w14:textId="77777777" w:rsidTr="002F540D">
        <w:trPr>
          <w:jc w:val="center"/>
        </w:trPr>
        <w:tc>
          <w:tcPr>
            <w:tcW w:w="1393" w:type="dxa"/>
          </w:tcPr>
          <w:p w14:paraId="08DB5FD8" w14:textId="41D55F37"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1 &lt;&lt; x</w:t>
            </w:r>
          </w:p>
        </w:tc>
        <w:tc>
          <w:tcPr>
            <w:tcW w:w="3362" w:type="dxa"/>
          </w:tcPr>
          <w:p w14:paraId="62F894A5" w14:textId="31B2A9E2" w:rsidR="00E5151B" w:rsidRPr="00A30F10" w:rsidRDefault="00A30F10" w:rsidP="00E5151B">
            <w:pPr>
              <w:pStyle w:val="NoSpacing"/>
              <w:rPr>
                <w:sz w:val="20"/>
                <w:szCs w:val="20"/>
              </w:rPr>
            </w:pPr>
            <w:r>
              <w:rPr>
                <w:sz w:val="20"/>
                <w:szCs w:val="20"/>
              </w:rPr>
              <w:t>Width of 1 is unknown</w:t>
            </w:r>
          </w:p>
        </w:tc>
        <w:tc>
          <w:tcPr>
            <w:tcW w:w="2948" w:type="dxa"/>
          </w:tcPr>
          <w:p w14:paraId="756B5A1A" w14:textId="2E2C01F8" w:rsidR="00E5151B" w:rsidRPr="00A30F10" w:rsidRDefault="00A30F10" w:rsidP="00E5151B">
            <w:pPr>
              <w:pStyle w:val="NoSpacing"/>
              <w:rPr>
                <w:rFonts w:ascii="Consolas" w:hAnsi="Consolas"/>
                <w:sz w:val="20"/>
                <w:szCs w:val="20"/>
              </w:rPr>
            </w:pPr>
            <w:r w:rsidRPr="00A30F10">
              <w:rPr>
                <w:rFonts w:ascii="Consolas" w:hAnsi="Consolas"/>
                <w:sz w:val="20"/>
                <w:szCs w:val="20"/>
              </w:rPr>
              <w:t>32w1 &lt;&lt; x</w:t>
            </w:r>
          </w:p>
        </w:tc>
      </w:tr>
      <w:tr w:rsidR="00AE57B3" w:rsidRPr="00A30F10" w14:paraId="43F77F99" w14:textId="77777777" w:rsidTr="002F540D">
        <w:trPr>
          <w:jc w:val="center"/>
        </w:trPr>
        <w:tc>
          <w:tcPr>
            <w:tcW w:w="1393" w:type="dxa"/>
          </w:tcPr>
          <w:p w14:paraId="6E6E099C" w14:textId="34B6BC2B"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~1</w:t>
            </w:r>
          </w:p>
        </w:tc>
        <w:tc>
          <w:tcPr>
            <w:tcW w:w="3362" w:type="dxa"/>
          </w:tcPr>
          <w:p w14:paraId="0E73A5CD" w14:textId="615D8A59"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
          <w:p w14:paraId="05AC7454" w14:textId="5C91522B" w:rsidR="00A30F10" w:rsidRPr="00A30F10" w:rsidRDefault="00A30F10" w:rsidP="00E5151B">
            <w:pPr>
              <w:pStyle w:val="NoSpacing"/>
              <w:rPr>
                <w:rFonts w:ascii="Consolas" w:hAnsi="Consolas"/>
                <w:sz w:val="20"/>
                <w:szCs w:val="20"/>
              </w:rPr>
            </w:pPr>
            <w:r w:rsidRPr="00A30F10">
              <w:rPr>
                <w:rFonts w:ascii="Consolas" w:hAnsi="Consolas"/>
                <w:sz w:val="20"/>
                <w:szCs w:val="20"/>
              </w:rPr>
              <w:t>~32w1</w:t>
            </w:r>
          </w:p>
        </w:tc>
      </w:tr>
      <w:tr w:rsidR="00AE57B3" w:rsidRPr="00A30F10" w14:paraId="4EFC00C7" w14:textId="77777777" w:rsidTr="002F540D">
        <w:trPr>
          <w:jc w:val="center"/>
        </w:trPr>
        <w:tc>
          <w:tcPr>
            <w:tcW w:w="1393" w:type="dxa"/>
          </w:tcPr>
          <w:p w14:paraId="08E6FC8F" w14:textId="4E2557D0"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5 &amp; -3</w:t>
            </w:r>
          </w:p>
        </w:tc>
        <w:tc>
          <w:tcPr>
            <w:tcW w:w="3362" w:type="dxa"/>
          </w:tcPr>
          <w:p w14:paraId="2073A39D" w14:textId="786C8D6B"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
          <w:p w14:paraId="0F587137" w14:textId="777A3675" w:rsidR="00A30F10" w:rsidRPr="00A30F10" w:rsidRDefault="00A30F10" w:rsidP="00E5151B">
            <w:pPr>
              <w:pStyle w:val="NoSpacing"/>
              <w:rPr>
                <w:rFonts w:ascii="Consolas" w:hAnsi="Consolas"/>
                <w:sz w:val="20"/>
                <w:szCs w:val="20"/>
              </w:rPr>
            </w:pPr>
            <w:r w:rsidRPr="00A30F10">
              <w:rPr>
                <w:rFonts w:ascii="Consolas" w:hAnsi="Consolas"/>
                <w:sz w:val="20"/>
                <w:szCs w:val="20"/>
              </w:rPr>
              <w:t>32w5 &amp; -3</w:t>
            </w:r>
          </w:p>
        </w:tc>
      </w:tr>
    </w:tbl>
    <w:p w14:paraId="7B7C2325" w14:textId="77777777" w:rsidR="00E5151B" w:rsidRDefault="00E5151B" w:rsidP="00E5151B"/>
    <w:p w14:paraId="183DDD24" w14:textId="77777777" w:rsidR="00402726" w:rsidRPr="00BB19F6" w:rsidRDefault="00402726" w:rsidP="00402726">
      <w:pPr>
        <w:pStyle w:val="Heading2"/>
      </w:pPr>
      <w:bookmarkStart w:id="316" w:name="_Toc417920618"/>
      <w:bookmarkStart w:id="317" w:name="_Ref295457789"/>
      <w:bookmarkStart w:id="318" w:name="_Ref445809907"/>
      <w:bookmarkStart w:id="319" w:name="_Toc445830042"/>
      <w:bookmarkStart w:id="320" w:name="_Toc445799360"/>
      <w:bookmarkStart w:id="321" w:name="_Ref288308589"/>
      <w:bookmarkStart w:id="322" w:name="_Toc417920623"/>
      <w:bookmarkStart w:id="323" w:name="_Ref285972312"/>
      <w:bookmarkStart w:id="324" w:name="_Ref285972947"/>
      <w:r>
        <w:t>Tuple expressions</w:t>
      </w:r>
      <w:bookmarkEnd w:id="316"/>
      <w:bookmarkEnd w:id="317"/>
      <w:bookmarkEnd w:id="318"/>
      <w:bookmarkEnd w:id="319"/>
      <w:bookmarkEnd w:id="320"/>
    </w:p>
    <w:p w14:paraId="3A871929" w14:textId="5D4E0414" w:rsidR="00402726" w:rsidRDefault="00402726" w:rsidP="00402726">
      <w:r>
        <w:t xml:space="preserve">Tuple expressions can only appear in </w:t>
      </w:r>
      <w:r w:rsidR="006A3101">
        <w:t xml:space="preserve">in </w:t>
      </w:r>
      <w:r w:rsidR="006A3101" w:rsidRPr="006A3101">
        <w:rPr>
          <w:rFonts w:ascii="Consolas" w:hAnsi="Consolas" w:cs="Consolas"/>
        </w:rPr>
        <w:t>select</w:t>
      </w:r>
      <w:r w:rsidR="006A3101" w:rsidRPr="006A3101">
        <w:t xml:space="preserve"> expressions</w:t>
      </w:r>
      <w:r w:rsidR="007E19C1">
        <w:t xml:space="preserve"> (Section </w:t>
      </w:r>
      <w:r w:rsidR="007E19C1">
        <w:fldChar w:fldCharType="begin"/>
      </w:r>
      <w:r w:rsidR="007E19C1">
        <w:instrText xml:space="preserve"> REF _Ref445503135 \r \h </w:instrText>
      </w:r>
      <w:r w:rsidR="007E19C1">
        <w:fldChar w:fldCharType="separate"/>
      </w:r>
      <w:r w:rsidR="00C55925">
        <w:t>10.6</w:t>
      </w:r>
      <w:r w:rsidR="007E19C1">
        <w:fldChar w:fldCharType="end"/>
      </w:r>
      <w:r w:rsidR="007E19C1">
        <w:t>)</w:t>
      </w:r>
      <w:r>
        <w:t>.</w:t>
      </w:r>
      <w:r w:rsidR="006A3101">
        <w:t xml:space="preserve"> </w:t>
      </w:r>
      <w:r>
        <w:t>Values with tuple types are created by writing a comma-separated list of expressions enclosed within parentheses:</w:t>
      </w:r>
    </w:p>
    <w:p w14:paraId="2953F2E3" w14:textId="77777777" w:rsidR="006A3101" w:rsidRPr="00254E38" w:rsidRDefault="006A3101" w:rsidP="002D0F38">
      <w:pPr>
        <w:pStyle w:val="Grammar"/>
      </w:pPr>
      <w:r w:rsidRPr="00254E38">
        <w:t>tupleKeysetExpression</w:t>
      </w:r>
    </w:p>
    <w:p w14:paraId="3535BE9C" w14:textId="136A050C" w:rsidR="00402726" w:rsidRPr="007E19C1" w:rsidRDefault="006A3101" w:rsidP="002D0F38">
      <w:pPr>
        <w:pStyle w:val="Grammar"/>
      </w:pPr>
      <w:r>
        <w:t xml:space="preserve">    </w:t>
      </w:r>
      <w:r w:rsidRPr="00254E38">
        <w:t>: '(' simpleKeysetExpression ',' sim</w:t>
      </w:r>
      <w:r>
        <w:t>pleExpressionList ')'</w:t>
      </w:r>
      <w:r>
        <w:br/>
      </w:r>
      <w:r w:rsidRPr="00254E38">
        <w:t xml:space="preserve">    ;</w:t>
      </w:r>
    </w:p>
    <w:p w14:paraId="40B900B6" w14:textId="369D39D5" w:rsidR="003C5B63" w:rsidRDefault="003C5B63" w:rsidP="003C5B63">
      <w:r>
        <w:t>For example, in the following program fragment from a parser definition we have two instances of tuple expressions:</w:t>
      </w:r>
    </w:p>
    <w:p w14:paraId="0BD209F7" w14:textId="767146AE" w:rsidR="003C5B63" w:rsidRDefault="003C5B63" w:rsidP="003C5B63">
      <w:pPr>
        <w:rPr>
          <w:rFonts w:ascii="Consolas" w:hAnsi="Consolas" w:cs="Consolas"/>
        </w:rPr>
      </w:pPr>
      <w:r w:rsidRPr="003C5B63">
        <w:rPr>
          <w:rFonts w:ascii="Consolas" w:hAnsi="Consolas" w:cs="Consolas"/>
          <w:b/>
        </w:rPr>
        <w:t>transition</w:t>
      </w:r>
      <w:r w:rsidRPr="003C5B63">
        <w:rPr>
          <w:rFonts w:ascii="Consolas" w:hAnsi="Consolas" w:cs="Consolas"/>
        </w:rPr>
        <w:t xml:space="preserve"> </w:t>
      </w:r>
      <w:r w:rsidRPr="003C5B63">
        <w:rPr>
          <w:rFonts w:ascii="Consolas" w:hAnsi="Consolas" w:cs="Consolas"/>
          <w:b/>
        </w:rPr>
        <w:t>select</w:t>
      </w:r>
      <w:r w:rsidRPr="003C5B63">
        <w:rPr>
          <w:rFonts w:ascii="Consolas" w:hAnsi="Consolas" w:cs="Consolas"/>
        </w:rPr>
        <w:t xml:space="preserve">(headers.ipv4.version, </w:t>
      </w:r>
      <w:r>
        <w:rPr>
          <w:rFonts w:ascii="Consolas" w:hAnsi="Consolas" w:cs="Consolas"/>
        </w:rPr>
        <w:t>ipv4.ihl) {</w:t>
      </w:r>
      <w:r>
        <w:rPr>
          <w:rFonts w:ascii="Consolas" w:hAnsi="Consolas" w:cs="Consolas"/>
        </w:rPr>
        <w:br/>
        <w:t xml:space="preserve">   (</w:t>
      </w:r>
      <w:r w:rsidR="008F127A">
        <w:rPr>
          <w:rFonts w:ascii="Consolas" w:hAnsi="Consolas" w:cs="Consolas"/>
        </w:rPr>
        <w:t xml:space="preserve">4, 5) </w:t>
      </w:r>
      <w:r w:rsidR="005332E2">
        <w:rPr>
          <w:rFonts w:ascii="Consolas" w:hAnsi="Consolas" w:cs="Consolas"/>
        </w:rPr>
        <w:t xml:space="preserve"> </w:t>
      </w:r>
      <w:r w:rsidR="005B58E6">
        <w:rPr>
          <w:rFonts w:ascii="Consolas" w:hAnsi="Consolas" w:cs="Consolas"/>
        </w:rPr>
        <w:t>:</w:t>
      </w:r>
      <w:r>
        <w:rPr>
          <w:rFonts w:ascii="Consolas" w:hAnsi="Consolas" w:cs="Consolas"/>
        </w:rPr>
        <w:t xml:space="preserve"> process;</w:t>
      </w:r>
      <w:r>
        <w:rPr>
          <w:rFonts w:ascii="Consolas" w:hAnsi="Consolas" w:cs="Consolas"/>
        </w:rPr>
        <w:br/>
        <w:t xml:space="preserve">   </w:t>
      </w:r>
      <w:r w:rsidRPr="003C5B63">
        <w:rPr>
          <w:rFonts w:ascii="Consolas" w:hAnsi="Consolas" w:cs="Consolas"/>
          <w:b/>
        </w:rPr>
        <w:t>default</w:t>
      </w:r>
      <w:r w:rsidR="008F127A">
        <w:rPr>
          <w:rFonts w:ascii="Consolas" w:hAnsi="Consolas" w:cs="Consolas"/>
        </w:rPr>
        <w:t xml:space="preserve"> </w:t>
      </w:r>
      <w:r w:rsidR="005B58E6">
        <w:rPr>
          <w:rFonts w:ascii="Consolas" w:hAnsi="Consolas" w:cs="Consolas"/>
        </w:rPr>
        <w:t>:</w:t>
      </w:r>
      <w:r>
        <w:rPr>
          <w:rFonts w:ascii="Consolas" w:hAnsi="Consolas" w:cs="Consolas"/>
        </w:rPr>
        <w:t xml:space="preserve"> reject;</w:t>
      </w:r>
      <w:r>
        <w:rPr>
          <w:rFonts w:ascii="Consolas" w:hAnsi="Consolas" w:cs="Consolas"/>
        </w:rPr>
        <w:br/>
        <w:t>}</w:t>
      </w:r>
    </w:p>
    <w:p w14:paraId="0254A5A3" w14:textId="00571CE0" w:rsidR="003C5B63" w:rsidRPr="00624AF4" w:rsidRDefault="003C5B63" w:rsidP="003C5B63">
      <w:r>
        <w:t>The argument of the select expression is a tuple with two arguments. The label case (4, 5) is another tuple expression.</w:t>
      </w:r>
    </w:p>
    <w:p w14:paraId="102506AB" w14:textId="61C43F30" w:rsidR="006A3101" w:rsidRDefault="006A3101" w:rsidP="006A3101">
      <w:pPr>
        <w:pStyle w:val="Heading2"/>
      </w:pPr>
      <w:bookmarkStart w:id="325" w:name="_Toc445830043"/>
      <w:bookmarkStart w:id="326" w:name="_Toc445799361"/>
      <w:r>
        <w:t>List expressions</w:t>
      </w:r>
      <w:bookmarkEnd w:id="325"/>
      <w:bookmarkEnd w:id="326"/>
    </w:p>
    <w:p w14:paraId="596B4684" w14:textId="3D4D3B44" w:rsidR="006A3101" w:rsidRDefault="006A3101" w:rsidP="006A3101">
      <w:r>
        <w:t>A list expression is similar to a tuple expression, but is introduced using curly braces instead of parentheses:</w:t>
      </w:r>
    </w:p>
    <w:p w14:paraId="68DE8D6B" w14:textId="14B6DEAA" w:rsidR="006A3101" w:rsidRDefault="00EF42B8" w:rsidP="002D0F38">
      <w:pPr>
        <w:pStyle w:val="Grammar"/>
      </w:pPr>
      <w:r>
        <w:lastRenderedPageBreak/>
        <w:t>expression ...</w:t>
      </w:r>
      <w:r>
        <w:br/>
        <w:t xml:space="preserve">    |</w:t>
      </w:r>
      <w:r w:rsidR="006A3101">
        <w:t xml:space="preserve"> </w:t>
      </w:r>
      <w:r w:rsidR="006A3101" w:rsidRPr="00254E38">
        <w:t>'</w:t>
      </w:r>
      <w:r w:rsidR="006A3101">
        <w:t>{</w:t>
      </w:r>
      <w:r w:rsidR="006A3101" w:rsidRPr="00254E38">
        <w:t>'</w:t>
      </w:r>
      <w:r w:rsidR="006A3101">
        <w:t xml:space="preserve"> expressionList </w:t>
      </w:r>
      <w:r w:rsidR="006A3101" w:rsidRPr="00254E38">
        <w:t>'</w:t>
      </w:r>
      <w:r w:rsidR="006A3101">
        <w:t>}</w:t>
      </w:r>
      <w:r w:rsidR="006A3101" w:rsidRPr="00254E38">
        <w:t>'</w:t>
      </w:r>
    </w:p>
    <w:p w14:paraId="59F7E821" w14:textId="77777777" w:rsidR="006A3101" w:rsidRDefault="006A3101" w:rsidP="002D0F38">
      <w:pPr>
        <w:pStyle w:val="Grammar"/>
      </w:pPr>
    </w:p>
    <w:p w14:paraId="0BDA735A" w14:textId="65631BF9" w:rsidR="006A3101" w:rsidRPr="00254E38" w:rsidRDefault="006A3101" w:rsidP="002D0F38">
      <w:pPr>
        <w:pStyle w:val="Grammar"/>
      </w:pPr>
      <w:r w:rsidRPr="00254E38">
        <w:t>expressionList</w:t>
      </w:r>
    </w:p>
    <w:p w14:paraId="5687F5E5" w14:textId="77777777" w:rsidR="006A3101" w:rsidRPr="00254E38" w:rsidRDefault="006A3101" w:rsidP="002D0F38">
      <w:pPr>
        <w:pStyle w:val="Grammar"/>
      </w:pPr>
      <w:r w:rsidRPr="00254E38">
        <w:t xml:space="preserve">    : expression                         </w:t>
      </w:r>
    </w:p>
    <w:p w14:paraId="38F146DB" w14:textId="77777777" w:rsidR="006A3101" w:rsidRPr="00254E38" w:rsidRDefault="006A3101" w:rsidP="002D0F38">
      <w:pPr>
        <w:pStyle w:val="Grammar"/>
      </w:pPr>
      <w:r w:rsidRPr="00254E38">
        <w:t xml:space="preserve">    | expressionList ',' expression      </w:t>
      </w:r>
    </w:p>
    <w:p w14:paraId="1B381248" w14:textId="77777777" w:rsidR="006A3101" w:rsidRPr="00254E38" w:rsidRDefault="006A3101" w:rsidP="002D0F38">
      <w:pPr>
        <w:pStyle w:val="Grammar"/>
      </w:pPr>
      <w:r w:rsidRPr="00254E38">
        <w:t xml:space="preserve">    ;</w:t>
      </w:r>
    </w:p>
    <w:p w14:paraId="56E780CF" w14:textId="23E717D5" w:rsidR="006A3101" w:rsidRDefault="006F618A" w:rsidP="006A3101">
      <w:r>
        <w:t xml:space="preserve">The type of a list expression is a </w:t>
      </w:r>
      <w:r w:rsidR="00624AF4" w:rsidRPr="00624AF4">
        <w:rPr>
          <w:rFonts w:ascii="Consolas" w:hAnsi="Consolas" w:cs="Consolas"/>
        </w:rPr>
        <w:t>t</w:t>
      </w:r>
      <w:r w:rsidR="00624AF4">
        <w:rPr>
          <w:rFonts w:ascii="Consolas" w:hAnsi="Consolas" w:cs="Consolas"/>
        </w:rPr>
        <w:t>uple</w:t>
      </w:r>
      <w:r>
        <w:t xml:space="preserve"> type</w:t>
      </w:r>
      <w:r w:rsidR="00624AF4">
        <w:t xml:space="preserve"> (Section </w:t>
      </w:r>
      <w:r w:rsidR="00624AF4">
        <w:fldChar w:fldCharType="begin"/>
      </w:r>
      <w:r w:rsidR="00624AF4">
        <w:instrText xml:space="preserve"> REF _Ref445647207 \r \h </w:instrText>
      </w:r>
      <w:r w:rsidR="00624AF4">
        <w:fldChar w:fldCharType="separate"/>
      </w:r>
      <w:r w:rsidR="00C55925">
        <w:t>6.2.5</w:t>
      </w:r>
      <w:r w:rsidR="00624AF4">
        <w:fldChar w:fldCharType="end"/>
      </w:r>
      <w:r w:rsidR="00624AF4">
        <w:t>)</w:t>
      </w:r>
      <w:r>
        <w:t xml:space="preserve">. List expressions can be assigned to </w:t>
      </w:r>
      <w:r w:rsidRPr="006F618A">
        <w:rPr>
          <w:rFonts w:ascii="Consolas" w:hAnsi="Consolas" w:cs="Consolas"/>
          <w:b/>
        </w:rPr>
        <w:t>struct</w:t>
      </w:r>
      <w:r>
        <w:t xml:space="preserve"> or </w:t>
      </w:r>
      <w:r w:rsidRPr="006F618A">
        <w:rPr>
          <w:rFonts w:ascii="Consolas" w:hAnsi="Consolas" w:cs="Consolas"/>
          <w:b/>
        </w:rPr>
        <w:t>header</w:t>
      </w:r>
      <w:r>
        <w:t xml:space="preserve"> typed-values, or they can be passed as arguments to methods. List expressions are not l-values.</w:t>
      </w:r>
    </w:p>
    <w:p w14:paraId="4B81AB61" w14:textId="76E4F8CA" w:rsidR="00A346D7" w:rsidRDefault="00A346D7" w:rsidP="006A3101">
      <w:r>
        <w:t>For example, the following example uses a list expression to pass multiple header fields simultaneously to a non-incremental checksum unit:</w:t>
      </w:r>
    </w:p>
    <w:p w14:paraId="14A4BF71" w14:textId="7CCA193E" w:rsidR="00A346D7" w:rsidRDefault="00A346D7" w:rsidP="006A3101">
      <w:pPr>
        <w:rPr>
          <w:rFonts w:ascii="Consolas" w:hAnsi="Consolas" w:cs="Consolas"/>
        </w:rPr>
      </w:pPr>
      <w:r w:rsidRPr="00A346D7">
        <w:rPr>
          <w:rFonts w:ascii="Consolas" w:hAnsi="Consolas" w:cs="Consolas"/>
          <w:b/>
        </w:rPr>
        <w:t>extern</w:t>
      </w:r>
      <w:r w:rsidRPr="00A346D7">
        <w:rPr>
          <w:rFonts w:ascii="Consolas" w:hAnsi="Consolas" w:cs="Consolas"/>
        </w:rPr>
        <w:t xml:space="preserve"> ck16 {</w:t>
      </w:r>
      <w:r w:rsidRPr="00A346D7">
        <w:rPr>
          <w:rFonts w:ascii="Consolas" w:hAnsi="Consolas" w:cs="Consolas"/>
        </w:rPr>
        <w:br/>
        <w:t xml:space="preserve">    </w:t>
      </w:r>
      <w:r w:rsidRPr="00A346D7">
        <w:rPr>
          <w:rFonts w:ascii="Consolas" w:hAnsi="Consolas" w:cs="Consolas"/>
          <w:b/>
        </w:rPr>
        <w:t>bit</w:t>
      </w:r>
      <w:r>
        <w:rPr>
          <w:rFonts w:ascii="Consolas" w:hAnsi="Consolas" w:cs="Consolas"/>
        </w:rPr>
        <w:t>&lt;16&gt; get</w:t>
      </w:r>
      <w:r w:rsidRPr="00A346D7">
        <w:rPr>
          <w:rFonts w:ascii="Consolas" w:hAnsi="Consolas" w:cs="Consolas"/>
        </w:rPr>
        <w:t>&lt;T&gt;(</w:t>
      </w:r>
      <w:r w:rsidRPr="00A346D7">
        <w:rPr>
          <w:rFonts w:ascii="Consolas" w:hAnsi="Consolas" w:cs="Consolas"/>
          <w:b/>
        </w:rPr>
        <w:t>in</w:t>
      </w:r>
      <w:r w:rsidRPr="00A346D7">
        <w:rPr>
          <w:rFonts w:ascii="Consolas" w:hAnsi="Consolas" w:cs="Consolas"/>
        </w:rPr>
        <w:t xml:space="preserve"> T data);</w:t>
      </w:r>
      <w:r>
        <w:rPr>
          <w:rFonts w:ascii="Consolas" w:hAnsi="Consolas" w:cs="Consolas"/>
        </w:rPr>
        <w:br/>
        <w:t>}</w:t>
      </w:r>
    </w:p>
    <w:p w14:paraId="44F86994" w14:textId="320BDA75" w:rsidR="00A346D7" w:rsidRDefault="00A346D7" w:rsidP="006A3101">
      <w:pPr>
        <w:rPr>
          <w:rFonts w:ascii="Consolas" w:hAnsi="Consolas" w:cs="Consolas"/>
        </w:rPr>
      </w:pPr>
      <w:r>
        <w:rPr>
          <w:rFonts w:ascii="Consolas" w:hAnsi="Consolas" w:cs="Consolas"/>
        </w:rPr>
        <w:t xml:space="preserve">ck16() </w:t>
      </w:r>
      <w:proofErr w:type="gramStart"/>
      <w:r>
        <w:rPr>
          <w:rFonts w:ascii="Consolas" w:hAnsi="Consolas" w:cs="Consolas"/>
        </w:rPr>
        <w:t>unit;  /</w:t>
      </w:r>
      <w:proofErr w:type="gramEnd"/>
      <w:r>
        <w:rPr>
          <w:rFonts w:ascii="Consolas" w:hAnsi="Consolas" w:cs="Consolas"/>
        </w:rPr>
        <w:t>/ allocate checksum unit</w:t>
      </w:r>
    </w:p>
    <w:p w14:paraId="0BC8965F" w14:textId="40EF1D5D" w:rsidR="00A346D7" w:rsidRDefault="00A346D7" w:rsidP="006A3101">
      <w:pPr>
        <w:rPr>
          <w:rFonts w:ascii="Consolas" w:hAnsi="Consolas" w:cs="Consolas"/>
        </w:rPr>
      </w:pPr>
      <w:r>
        <w:rPr>
          <w:rFonts w:ascii="Consolas" w:hAnsi="Consolas" w:cs="Consolas"/>
        </w:rPr>
        <w:t xml:space="preserve">hdr.ipv4.cksum = </w:t>
      </w:r>
      <w:r>
        <w:rPr>
          <w:rFonts w:ascii="Consolas" w:hAnsi="Consolas" w:cs="Consolas"/>
        </w:rPr>
        <w:br/>
        <w:t xml:space="preserve">    ck16.get( { hdr.ipv4.version, hdr.ipv4.ihl, hdr.ipv4.diffserv,</w:t>
      </w:r>
      <w:r>
        <w:rPr>
          <w:rFonts w:ascii="Consolas" w:hAnsi="Consolas" w:cs="Consolas"/>
        </w:rPr>
        <w:br/>
        <w:t xml:space="preserve">                hdr.ipv4.totalLen, hdr.ipv4.id, hdr.ipv4.flags,</w:t>
      </w:r>
      <w:r>
        <w:rPr>
          <w:rFonts w:ascii="Consolas" w:hAnsi="Consolas" w:cs="Consolas"/>
        </w:rPr>
        <w:br/>
        <w:t xml:space="preserve">                hdr.ipv4.fragOff, hdr.ipv4.ttl, hdr.ipv4.proto,</w:t>
      </w:r>
      <w:r>
        <w:rPr>
          <w:rFonts w:ascii="Consolas" w:hAnsi="Consolas" w:cs="Consolas"/>
        </w:rPr>
        <w:br/>
        <w:t xml:space="preserve">                hdr.ipv4.src, hdr.ipv4.dst } );</w:t>
      </w:r>
    </w:p>
    <w:p w14:paraId="1EE89275" w14:textId="77777777" w:rsidR="00624AF4" w:rsidRDefault="00624AF4" w:rsidP="00624AF4">
      <w:pPr>
        <w:pStyle w:val="Heading2"/>
      </w:pPr>
      <w:bookmarkStart w:id="327" w:name="_Ref445809883"/>
      <w:bookmarkStart w:id="328" w:name="_Toc445830044"/>
      <w:bookmarkStart w:id="329" w:name="_Toc445799362"/>
      <w:r>
        <w:t>Set expressions</w:t>
      </w:r>
      <w:bookmarkEnd w:id="327"/>
      <w:bookmarkEnd w:id="328"/>
      <w:bookmarkEnd w:id="329"/>
    </w:p>
    <w:p w14:paraId="49539DB6" w14:textId="1F0647FB" w:rsidR="00F476BD" w:rsidRPr="00254E38" w:rsidRDefault="00F476BD" w:rsidP="002D0F38">
      <w:pPr>
        <w:rPr>
          <w:rFonts w:ascii="Courier New" w:hAnsi="Courier New" w:cs="Courier New"/>
        </w:rPr>
      </w:pPr>
      <w:r>
        <w:t xml:space="preserve">Some P4 expressions denote </w:t>
      </w:r>
      <w:r w:rsidRPr="00624AF4">
        <w:rPr>
          <w:i/>
        </w:rPr>
        <w:t>sets</w:t>
      </w:r>
      <w:r>
        <w:t xml:space="preserve"> of values (</w:t>
      </w:r>
      <w:r w:rsidRPr="00F476BD">
        <w:rPr>
          <w:rFonts w:ascii="Consolas" w:hAnsi="Consolas"/>
        </w:rPr>
        <w:t>set&lt;T&gt;</w:t>
      </w:r>
      <w:r w:rsidRPr="007A08A9">
        <w:rPr>
          <w:rFonts w:ascii="Consolas" w:hAnsi="Consolas"/>
        </w:rPr>
        <w:t>,</w:t>
      </w:r>
      <w:r>
        <w:t xml:space="preserve"> for some type </w:t>
      </w:r>
      <w:r w:rsidRPr="00F476BD">
        <w:rPr>
          <w:rFonts w:ascii="Consolas" w:hAnsi="Consolas"/>
        </w:rPr>
        <w:t>T</w:t>
      </w:r>
      <w:r w:rsidRPr="009C5FB5">
        <w:t xml:space="preserve">; see Section </w:t>
      </w:r>
      <w:r w:rsidRPr="009C5FB5">
        <w:fldChar w:fldCharType="begin"/>
      </w:r>
      <w:r w:rsidRPr="009C5FB5">
        <w:instrText xml:space="preserve"> REF _Ref445811997 \r \h </w:instrText>
      </w:r>
      <w:r w:rsidRPr="009C5FB5">
        <w:fldChar w:fldCharType="separate"/>
      </w:r>
      <w:r>
        <w:t>6.2.6</w:t>
      </w:r>
      <w:r w:rsidRPr="009C5FB5">
        <w:fldChar w:fldCharType="end"/>
      </w:r>
      <w:r>
        <w:t>). These expressions can appear only in limited contexts.</w:t>
      </w:r>
    </w:p>
    <w:p w14:paraId="6566FB1C" w14:textId="77777777" w:rsidR="00F476BD" w:rsidRPr="00254E38" w:rsidRDefault="00F476BD" w:rsidP="002D0F38">
      <w:pPr>
        <w:pStyle w:val="Grammar"/>
      </w:pPr>
      <w:r w:rsidRPr="00254E38">
        <w:t>keysetExpression</w:t>
      </w:r>
    </w:p>
    <w:p w14:paraId="3ABC5FE0" w14:textId="77777777" w:rsidR="00F476BD" w:rsidRPr="00254E38" w:rsidRDefault="00F476BD" w:rsidP="002D0F38">
      <w:pPr>
        <w:pStyle w:val="Grammar"/>
      </w:pPr>
      <w:r w:rsidRPr="00254E38">
        <w:t xml:space="preserve">    : DEFAULT                 </w:t>
      </w:r>
    </w:p>
    <w:p w14:paraId="67B6F422" w14:textId="77777777" w:rsidR="00F476BD" w:rsidRPr="00254E38" w:rsidRDefault="00F476BD" w:rsidP="002D0F38">
      <w:pPr>
        <w:pStyle w:val="Grammar"/>
      </w:pPr>
      <w:r w:rsidRPr="00254E38">
        <w:t xml:space="preserve">    | tupleKeysetExpression   </w:t>
      </w:r>
    </w:p>
    <w:p w14:paraId="70C09B6F" w14:textId="77777777" w:rsidR="00F476BD" w:rsidRPr="00254E38" w:rsidRDefault="00F476BD" w:rsidP="002D0F38">
      <w:pPr>
        <w:pStyle w:val="Grammar"/>
      </w:pPr>
      <w:r w:rsidRPr="00254E38">
        <w:t xml:space="preserve">    | simpleKeysetExpression  </w:t>
      </w:r>
    </w:p>
    <w:p w14:paraId="2817DE6C" w14:textId="77777777" w:rsidR="00F476BD" w:rsidRPr="00254E38" w:rsidRDefault="00F476BD" w:rsidP="002D0F38">
      <w:pPr>
        <w:pStyle w:val="Grammar"/>
      </w:pPr>
      <w:r w:rsidRPr="00254E38">
        <w:t xml:space="preserve">    ;</w:t>
      </w:r>
    </w:p>
    <w:p w14:paraId="36BC9AB2" w14:textId="77777777" w:rsidR="00F476BD" w:rsidRPr="00254E38" w:rsidRDefault="00F476BD" w:rsidP="002D0F38">
      <w:pPr>
        <w:pStyle w:val="Grammar"/>
      </w:pPr>
    </w:p>
    <w:p w14:paraId="7C8760BF" w14:textId="77777777" w:rsidR="00F476BD" w:rsidRPr="00254E38" w:rsidRDefault="00F476BD" w:rsidP="002D0F38">
      <w:pPr>
        <w:pStyle w:val="Grammar"/>
      </w:pPr>
      <w:r w:rsidRPr="00254E38">
        <w:t>tupleKeysetExpression</w:t>
      </w:r>
    </w:p>
    <w:p w14:paraId="70978787" w14:textId="77777777" w:rsidR="00F476BD" w:rsidRPr="00254E38" w:rsidRDefault="00F476BD" w:rsidP="002D0F38">
      <w:pPr>
        <w:pStyle w:val="Grammar"/>
      </w:pPr>
      <w:r>
        <w:t xml:space="preserve">    </w:t>
      </w:r>
      <w:r w:rsidRPr="00254E38">
        <w:t>: '(' simpleKeysetExpression ',' simpleExpressionList ')'</w:t>
      </w:r>
    </w:p>
    <w:p w14:paraId="003747E6" w14:textId="77777777" w:rsidR="00F476BD" w:rsidRPr="00254E38" w:rsidRDefault="00F476BD" w:rsidP="002D0F38">
      <w:pPr>
        <w:pStyle w:val="Grammar"/>
      </w:pPr>
      <w:r w:rsidRPr="00254E38">
        <w:t xml:space="preserve">    ;</w:t>
      </w:r>
    </w:p>
    <w:p w14:paraId="63CDEDC9" w14:textId="77777777" w:rsidR="00F476BD" w:rsidRPr="00254E38" w:rsidRDefault="00F476BD" w:rsidP="002D0F38">
      <w:pPr>
        <w:pStyle w:val="Grammar"/>
      </w:pPr>
    </w:p>
    <w:p w14:paraId="6E2830CE" w14:textId="77777777" w:rsidR="00F476BD" w:rsidRPr="00254E38" w:rsidRDefault="00F476BD" w:rsidP="002D0F38">
      <w:pPr>
        <w:pStyle w:val="Grammar"/>
      </w:pPr>
      <w:r w:rsidRPr="00254E38">
        <w:t>simpleExpressionList</w:t>
      </w:r>
    </w:p>
    <w:p w14:paraId="16E52F92" w14:textId="77777777" w:rsidR="00F476BD" w:rsidRPr="00254E38" w:rsidRDefault="00F476BD" w:rsidP="002D0F38">
      <w:pPr>
        <w:pStyle w:val="Grammar"/>
      </w:pPr>
      <w:r w:rsidRPr="00254E38">
        <w:t xml:space="preserve">    : simpleKeysetExpression</w:t>
      </w:r>
    </w:p>
    <w:p w14:paraId="715EBAB2" w14:textId="77777777" w:rsidR="00F476BD" w:rsidRPr="00254E38" w:rsidRDefault="00F476BD" w:rsidP="002D0F38">
      <w:pPr>
        <w:pStyle w:val="Grammar"/>
      </w:pPr>
      <w:r w:rsidRPr="00254E38">
        <w:t xml:space="preserve">    | simpleExpressionList ',' simpleKeysetExpression</w:t>
      </w:r>
    </w:p>
    <w:p w14:paraId="5A2D2384" w14:textId="77777777" w:rsidR="00F476BD" w:rsidRPr="00254E38" w:rsidRDefault="00F476BD" w:rsidP="002D0F38">
      <w:pPr>
        <w:pStyle w:val="Grammar"/>
      </w:pPr>
      <w:r w:rsidRPr="00254E38">
        <w:t xml:space="preserve">    ;</w:t>
      </w:r>
    </w:p>
    <w:p w14:paraId="10B86BAD" w14:textId="77777777" w:rsidR="00F476BD" w:rsidRPr="00254E38" w:rsidRDefault="00F476BD" w:rsidP="002D0F38">
      <w:pPr>
        <w:pStyle w:val="Grammar"/>
      </w:pPr>
    </w:p>
    <w:p w14:paraId="0E0794D5" w14:textId="77777777" w:rsidR="00F476BD" w:rsidRPr="00254E38" w:rsidRDefault="00F476BD" w:rsidP="002D0F38">
      <w:pPr>
        <w:pStyle w:val="Grammar"/>
      </w:pPr>
      <w:r w:rsidRPr="00254E38">
        <w:t>simpleKeysetExpression</w:t>
      </w:r>
    </w:p>
    <w:p w14:paraId="53E55FB5" w14:textId="77777777" w:rsidR="00F476BD" w:rsidRPr="00254E38" w:rsidRDefault="00F476BD" w:rsidP="002D0F38">
      <w:pPr>
        <w:pStyle w:val="Grammar"/>
      </w:pPr>
      <w:r w:rsidRPr="00254E38">
        <w:t xml:space="preserve">    : expression                 </w:t>
      </w:r>
    </w:p>
    <w:p w14:paraId="219582AA" w14:textId="77777777" w:rsidR="00F476BD" w:rsidRDefault="00F476BD" w:rsidP="002D0F38">
      <w:pPr>
        <w:pStyle w:val="Grammar"/>
      </w:pPr>
      <w:r w:rsidRPr="00254E38">
        <w:t xml:space="preserve">    | expression MASK expression </w:t>
      </w:r>
    </w:p>
    <w:p w14:paraId="7FC27A69" w14:textId="77777777" w:rsidR="00F476BD" w:rsidRPr="00254E38" w:rsidRDefault="00F476BD" w:rsidP="002D0F38">
      <w:pPr>
        <w:pStyle w:val="Grammar"/>
      </w:pPr>
      <w:r>
        <w:t xml:space="preserve">    | expression RANGE expression</w:t>
      </w:r>
    </w:p>
    <w:p w14:paraId="7DAE9ADC" w14:textId="61374F8C" w:rsidR="00F476BD" w:rsidRPr="00F476BD" w:rsidRDefault="00F476BD" w:rsidP="002D0F38">
      <w:pPr>
        <w:pStyle w:val="Grammar"/>
      </w:pPr>
      <w:r w:rsidRPr="00254E38">
        <w:t xml:space="preserve">    ;</w:t>
      </w:r>
    </w:p>
    <w:p w14:paraId="433AFB7F" w14:textId="21F3956A" w:rsidR="00F476BD" w:rsidRPr="00F476BD" w:rsidRDefault="00F476BD" w:rsidP="002D0F38">
      <w:r>
        <w:t>The mask (</w:t>
      </w:r>
      <w:r w:rsidRPr="002D0F38">
        <w:rPr>
          <w:rFonts w:ascii="Consolas" w:hAnsi="Consolas"/>
        </w:rPr>
        <w:t>&amp;&amp;&amp;</w:t>
      </w:r>
      <w:r>
        <w:rPr>
          <w:rFonts w:ascii="Consolas" w:hAnsi="Consolas"/>
        </w:rPr>
        <w:t>)</w:t>
      </w:r>
      <w:r>
        <w:t xml:space="preserve"> and range (</w:t>
      </w:r>
      <w:r w:rsidRPr="002D0F38">
        <w:rPr>
          <w:rFonts w:ascii="Consolas" w:hAnsi="Consolas"/>
        </w:rPr>
        <w:t>..</w:t>
      </w:r>
      <w:r>
        <w:t xml:space="preserve">) operators have the same precedence, just above </w:t>
      </w:r>
      <w:r w:rsidRPr="001246BD">
        <w:rPr>
          <w:rFonts w:ascii="Consolas" w:hAnsi="Consolas"/>
        </w:rPr>
        <w:t>&amp;</w:t>
      </w:r>
      <w:r>
        <w:t>.</w:t>
      </w:r>
    </w:p>
    <w:p w14:paraId="5B4751F8" w14:textId="595B4F83" w:rsidR="00624AF4" w:rsidRDefault="00624AF4" w:rsidP="00624AF4">
      <w:r>
        <w:lastRenderedPageBreak/>
        <w:t xml:space="preserve">For example, the </w:t>
      </w:r>
      <w:r w:rsidRPr="00624AF4">
        <w:rPr>
          <w:rFonts w:ascii="Consolas" w:hAnsi="Consolas" w:cs="Consolas"/>
          <w:b/>
        </w:rPr>
        <w:t>select</w:t>
      </w:r>
      <w:r w:rsidRPr="00624AF4">
        <w:t xml:space="preserve"> expression</w:t>
      </w:r>
      <w:r>
        <w:t xml:space="preserve"> (Section </w:t>
      </w:r>
      <w:r>
        <w:fldChar w:fldCharType="begin"/>
      </w:r>
      <w:r>
        <w:instrText xml:space="preserve"> REF _Ref445647383 \r \h </w:instrText>
      </w:r>
      <w:r>
        <w:fldChar w:fldCharType="separate"/>
      </w:r>
      <w:r w:rsidR="00C55925">
        <w:t>10.6</w:t>
      </w:r>
      <w:r>
        <w:fldChar w:fldCharType="end"/>
      </w:r>
      <w:r>
        <w:t>) has the following shape:</w:t>
      </w:r>
    </w:p>
    <w:p w14:paraId="5DA44330" w14:textId="037FC763" w:rsidR="00624AF4" w:rsidRDefault="00624AF4" w:rsidP="00624AF4">
      <w:pPr>
        <w:rPr>
          <w:rFonts w:ascii="Consolas" w:hAnsi="Consolas" w:cs="Consolas"/>
        </w:rPr>
      </w:pPr>
      <w:r w:rsidRPr="00624AF4">
        <w:rPr>
          <w:rFonts w:ascii="Consolas" w:hAnsi="Consolas" w:cs="Consolas"/>
          <w:b/>
        </w:rPr>
        <w:t>select</w:t>
      </w:r>
      <w:r w:rsidRPr="00624AF4">
        <w:rPr>
          <w:rFonts w:ascii="Consolas" w:hAnsi="Consolas" w:cs="Consolas"/>
        </w:rPr>
        <w:t xml:space="preserve"> (expression) {</w:t>
      </w:r>
      <w:r w:rsidRPr="00624AF4">
        <w:rPr>
          <w:rFonts w:ascii="Consolas" w:hAnsi="Consolas" w:cs="Consolas"/>
        </w:rPr>
        <w:br/>
        <w:t xml:space="preserve">    set1 </w:t>
      </w:r>
      <w:r w:rsidR="005B58E6">
        <w:rPr>
          <w:rFonts w:ascii="Consolas" w:hAnsi="Consolas" w:cs="Consolas"/>
        </w:rPr>
        <w:t>:</w:t>
      </w:r>
      <w:r w:rsidRPr="00624AF4">
        <w:rPr>
          <w:rFonts w:ascii="Consolas" w:hAnsi="Consolas" w:cs="Consolas"/>
        </w:rPr>
        <w:t xml:space="preserve"> state1;</w:t>
      </w:r>
      <w:r w:rsidRPr="00624AF4">
        <w:rPr>
          <w:rFonts w:ascii="Consolas" w:hAnsi="Consolas" w:cs="Consolas"/>
        </w:rPr>
        <w:br/>
        <w:t xml:space="preserve">    set2 </w:t>
      </w:r>
      <w:r w:rsidR="005B58E6">
        <w:rPr>
          <w:rFonts w:ascii="Consolas" w:hAnsi="Consolas" w:cs="Consolas"/>
        </w:rPr>
        <w:t>:</w:t>
      </w:r>
      <w:r w:rsidRPr="00624AF4">
        <w:rPr>
          <w:rFonts w:ascii="Consolas" w:hAnsi="Consolas" w:cs="Consolas"/>
        </w:rPr>
        <w:t xml:space="preserve"> state2;</w:t>
      </w:r>
      <w:r w:rsidRPr="00624AF4">
        <w:rPr>
          <w:rFonts w:ascii="Consolas" w:hAnsi="Consolas" w:cs="Consolas"/>
        </w:rPr>
        <w:br/>
        <w:t xml:space="preserve">   …</w:t>
      </w:r>
      <w:r w:rsidRPr="00624AF4">
        <w:rPr>
          <w:rFonts w:ascii="Consolas" w:hAnsi="Consolas" w:cs="Consolas"/>
        </w:rPr>
        <w:br/>
        <w:t>}</w:t>
      </w:r>
    </w:p>
    <w:p w14:paraId="7F4A9442" w14:textId="2632D4B1" w:rsidR="00624AF4" w:rsidRPr="00624AF4" w:rsidRDefault="00624AF4" w:rsidP="00624AF4">
      <w:r>
        <w:t xml:space="preserve">In this context the expressions </w:t>
      </w:r>
      <w:r w:rsidRPr="00624AF4">
        <w:rPr>
          <w:rFonts w:ascii="Consolas" w:hAnsi="Consolas" w:cs="Consolas"/>
        </w:rPr>
        <w:t>set1</w:t>
      </w:r>
      <w:r>
        <w:t xml:space="preserve">, </w:t>
      </w:r>
      <w:r w:rsidRPr="00624AF4">
        <w:rPr>
          <w:rFonts w:ascii="Consolas" w:hAnsi="Consolas" w:cs="Consolas"/>
        </w:rPr>
        <w:t>set2</w:t>
      </w:r>
      <w:r>
        <w:t xml:space="preserve">, etc. evaluate to sets of values. The </w:t>
      </w:r>
      <w:r w:rsidRPr="00624AF4">
        <w:rPr>
          <w:rFonts w:ascii="Consolas" w:hAnsi="Consolas" w:cs="Consolas"/>
          <w:b/>
        </w:rPr>
        <w:t>select</w:t>
      </w:r>
      <w:r>
        <w:t xml:space="preserve"> expression tests whether its argument belongs to any of the following sets.</w:t>
      </w:r>
    </w:p>
    <w:p w14:paraId="4BC930FB" w14:textId="3477D414" w:rsidR="00624AF4" w:rsidRDefault="00624AF4" w:rsidP="00624AF4">
      <w:pPr>
        <w:pStyle w:val="Heading3"/>
      </w:pPr>
      <w:bookmarkStart w:id="330" w:name="_Toc445830045"/>
      <w:bookmarkStart w:id="331" w:name="_Toc445799363"/>
      <w:r>
        <w:t>Singleton sets</w:t>
      </w:r>
      <w:bookmarkEnd w:id="330"/>
      <w:bookmarkEnd w:id="331"/>
    </w:p>
    <w:p w14:paraId="782A5500" w14:textId="00E471D0" w:rsidR="00624AF4" w:rsidRDefault="00624AF4" w:rsidP="00624AF4">
      <w:r>
        <w:t>In a set context a simple expression denotes a set containing a single element. For example:</w:t>
      </w:r>
    </w:p>
    <w:p w14:paraId="56EEE811" w14:textId="1645E0A9" w:rsidR="00624AF4" w:rsidRDefault="00624AF4"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sidR="00D04AB9">
        <w:rPr>
          <w:rFonts w:ascii="Consolas" w:hAnsi="Consolas" w:cs="Consolas"/>
        </w:rPr>
        <w:t>version) {</w:t>
      </w:r>
      <w:r w:rsidR="00D04AB9">
        <w:rPr>
          <w:rFonts w:ascii="Consolas" w:hAnsi="Consolas" w:cs="Consolas"/>
        </w:rPr>
        <w:br/>
        <w:t xml:space="preserve">   4 </w:t>
      </w:r>
      <w:r w:rsidR="005B58E6">
        <w:rPr>
          <w:rFonts w:ascii="Consolas" w:hAnsi="Consolas" w:cs="Consolas"/>
        </w:rPr>
        <w:t>:</w:t>
      </w:r>
      <w:r w:rsidR="00D04AB9" w:rsidRPr="00D04AB9">
        <w:rPr>
          <w:rFonts w:ascii="Consolas" w:hAnsi="Consolas" w:cs="Consolas"/>
        </w:rPr>
        <w:t xml:space="preserve"> continue;</w:t>
      </w:r>
      <w:r w:rsidR="00D04AB9" w:rsidRPr="00D04AB9">
        <w:rPr>
          <w:rFonts w:ascii="Consolas" w:hAnsi="Consolas" w:cs="Consolas"/>
        </w:rPr>
        <w:br/>
        <w:t>}</w:t>
      </w:r>
    </w:p>
    <w:p w14:paraId="567A0D2F" w14:textId="68B4DC7D" w:rsidR="00D04AB9" w:rsidRPr="00D04AB9" w:rsidRDefault="00D04AB9" w:rsidP="00624AF4">
      <w:pPr>
        <w:rPr>
          <w:rFonts w:ascii="Consolas" w:hAnsi="Consolas" w:cs="Consolas"/>
        </w:rPr>
      </w:pPr>
      <w:r>
        <w:rPr>
          <w:rFonts w:ascii="Consolas" w:hAnsi="Consolas" w:cs="Consolas"/>
        </w:rPr>
        <w:t>4</w:t>
      </w:r>
      <w:r w:rsidRPr="00D04AB9">
        <w:t xml:space="preserve"> is a set expression denoting the set consisting of the single value </w:t>
      </w:r>
      <w:r>
        <w:rPr>
          <w:rFonts w:ascii="Consolas" w:hAnsi="Consolas" w:cs="Consolas"/>
        </w:rPr>
        <w:t>4.</w:t>
      </w:r>
    </w:p>
    <w:p w14:paraId="152FAD19" w14:textId="2D1362B6" w:rsidR="00624AF4" w:rsidRDefault="00624AF4" w:rsidP="00624AF4">
      <w:pPr>
        <w:pStyle w:val="Heading3"/>
      </w:pPr>
      <w:bookmarkStart w:id="332" w:name="_Toc445830046"/>
      <w:bookmarkStart w:id="333" w:name="_Toc445799364"/>
      <w:r>
        <w:t>The universal set</w:t>
      </w:r>
      <w:bookmarkEnd w:id="332"/>
      <w:bookmarkEnd w:id="333"/>
    </w:p>
    <w:p w14:paraId="5BBEA533" w14:textId="542B4382" w:rsidR="00624AF4" w:rsidRDefault="00624AF4" w:rsidP="00624AF4">
      <w:r>
        <w:t xml:space="preserve">In a set context the </w:t>
      </w:r>
      <w:r w:rsidRPr="00624AF4">
        <w:rPr>
          <w:rFonts w:ascii="Consolas" w:hAnsi="Consolas" w:cs="Consolas"/>
          <w:b/>
        </w:rPr>
        <w:t>default</w:t>
      </w:r>
      <w:r w:rsidRPr="00624AF4">
        <w:t xml:space="preserve"> expression</w:t>
      </w:r>
      <w:r>
        <w:t xml:space="preserve"> denotes a set containing all possible elements.</w:t>
      </w:r>
    </w:p>
    <w:p w14:paraId="1AC9AF24" w14:textId="407929D4" w:rsidR="00D04AB9" w:rsidRPr="00D04AB9" w:rsidRDefault="00D04AB9"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Pr>
          <w:rFonts w:ascii="Consolas" w:hAnsi="Consolas" w:cs="Consolas"/>
        </w:rPr>
        <w:t>version) {</w:t>
      </w:r>
      <w:r>
        <w:rPr>
          <w:rFonts w:ascii="Consolas" w:hAnsi="Consolas" w:cs="Consolas"/>
        </w:rPr>
        <w:br/>
        <w:t xml:space="preserve">   4 </w:t>
      </w:r>
      <w:r w:rsidR="005B58E6">
        <w:rPr>
          <w:rFonts w:ascii="Consolas" w:hAnsi="Consolas" w:cs="Consolas"/>
        </w:rPr>
        <w:t>:</w:t>
      </w:r>
      <w:r w:rsidRPr="00D04AB9">
        <w:rPr>
          <w:rFonts w:ascii="Consolas" w:hAnsi="Consolas" w:cs="Consolas"/>
        </w:rPr>
        <w:t xml:space="preserve"> continue;</w:t>
      </w:r>
      <w:r>
        <w:rPr>
          <w:rFonts w:ascii="Consolas" w:hAnsi="Consolas" w:cs="Consolas"/>
        </w:rPr>
        <w:br/>
        <w:t xml:space="preserve">   </w:t>
      </w:r>
      <w:r w:rsidRPr="00D04AB9">
        <w:rPr>
          <w:rFonts w:ascii="Consolas" w:hAnsi="Consolas" w:cs="Consolas"/>
          <w:b/>
        </w:rPr>
        <w:t>default</w:t>
      </w:r>
      <w:r>
        <w:rPr>
          <w:rFonts w:ascii="Consolas" w:hAnsi="Consolas" w:cs="Consolas"/>
        </w:rPr>
        <w:t xml:space="preserve"> </w:t>
      </w:r>
      <w:r w:rsidR="005B58E6">
        <w:rPr>
          <w:rFonts w:ascii="Consolas" w:hAnsi="Consolas" w:cs="Consolas"/>
        </w:rPr>
        <w:t>:</w:t>
      </w:r>
      <w:r>
        <w:rPr>
          <w:rFonts w:ascii="Consolas" w:hAnsi="Consolas" w:cs="Consolas"/>
        </w:rPr>
        <w:t xml:space="preserve"> reject;</w:t>
      </w:r>
      <w:r w:rsidRPr="00D04AB9">
        <w:rPr>
          <w:rFonts w:ascii="Consolas" w:hAnsi="Consolas" w:cs="Consolas"/>
        </w:rPr>
        <w:br/>
        <w:t>}</w:t>
      </w:r>
    </w:p>
    <w:p w14:paraId="4614ADE5" w14:textId="5C7BAB60" w:rsidR="00624AF4" w:rsidRDefault="00624AF4" w:rsidP="00624AF4">
      <w:pPr>
        <w:pStyle w:val="Heading3"/>
      </w:pPr>
      <w:bookmarkStart w:id="334" w:name="_Toc445830047"/>
      <w:bookmarkStart w:id="335" w:name="_Toc445799365"/>
      <w:r>
        <w:t>Cubes</w:t>
      </w:r>
      <w:bookmarkEnd w:id="334"/>
      <w:bookmarkEnd w:id="335"/>
    </w:p>
    <w:p w14:paraId="5A206B29" w14:textId="11596478" w:rsidR="00624AF4" w:rsidRDefault="00624AF4" w:rsidP="00624AF4">
      <w:r>
        <w:t xml:space="preserve">The </w:t>
      </w:r>
      <w:r w:rsidR="00921303">
        <w:t xml:space="preserve">mask </w:t>
      </w:r>
      <w:r w:rsidRPr="00280B0E">
        <w:rPr>
          <w:rFonts w:ascii="Consolas" w:hAnsi="Consolas"/>
        </w:rPr>
        <w:t>&amp;&amp;&amp;</w:t>
      </w:r>
      <w:r>
        <w:t xml:space="preserve"> infix oper</w:t>
      </w:r>
      <w:r w:rsidR="00D04AB9">
        <w:t xml:space="preserve">ator takes two arguments of the same </w:t>
      </w:r>
      <w:r w:rsidR="00D04AB9" w:rsidRPr="00D04AB9">
        <w:rPr>
          <w:rFonts w:ascii="Consolas" w:hAnsi="Consolas" w:cs="Consolas"/>
          <w:b/>
        </w:rPr>
        <w:t>bit</w:t>
      </w:r>
      <w:r w:rsidR="00D04AB9" w:rsidRPr="00D04AB9">
        <w:rPr>
          <w:rFonts w:ascii="Consolas" w:hAnsi="Consolas" w:cs="Consolas"/>
        </w:rPr>
        <w:t>&lt;W&gt;</w:t>
      </w:r>
      <w:r w:rsidR="00D04AB9">
        <w:t xml:space="preserve"> type, and creates a value of type </w:t>
      </w:r>
      <w:r w:rsidR="00D04AB9" w:rsidRPr="00D04AB9">
        <w:rPr>
          <w:rFonts w:ascii="Consolas" w:hAnsi="Consolas" w:cs="Consolas"/>
        </w:rPr>
        <w:t>set&lt;</w:t>
      </w:r>
      <w:r w:rsidR="00D04AB9" w:rsidRPr="00D04AB9">
        <w:rPr>
          <w:rFonts w:ascii="Consolas" w:hAnsi="Consolas" w:cs="Consolas"/>
          <w:b/>
        </w:rPr>
        <w:t>bit</w:t>
      </w:r>
      <w:r w:rsidR="00D04AB9" w:rsidRPr="00D04AB9">
        <w:rPr>
          <w:rFonts w:ascii="Consolas" w:hAnsi="Consolas" w:cs="Consolas"/>
        </w:rPr>
        <w:t>&lt;W&gt;&gt;</w:t>
      </w:r>
      <w:r>
        <w:t xml:space="preserve">. The right value </w:t>
      </w:r>
      <w:r w:rsidR="00D04AB9">
        <w:t>is a “mask”</w:t>
      </w:r>
      <w:r>
        <w:t>, where each 0 bit in the mask indicates a “don’t care”</w:t>
      </w:r>
      <w:r w:rsidR="00D04AB9">
        <w:t xml:space="preserve"> bit</w:t>
      </w:r>
      <w:r>
        <w:t xml:space="preserve">. </w:t>
      </w:r>
      <w:r w:rsidR="00D04AB9">
        <w:t xml:space="preserve">The set denoted by </w:t>
      </w:r>
      <w:r w:rsidR="00D04AB9" w:rsidRPr="00D04AB9">
        <w:rPr>
          <w:rFonts w:ascii="Consolas" w:hAnsi="Consolas" w:cs="Consolas"/>
        </w:rPr>
        <w:t>a &amp;&amp;&amp; b</w:t>
      </w:r>
      <w:r w:rsidR="00D04AB9" w:rsidRPr="00D04AB9">
        <w:t xml:space="preserve"> is defined</w:t>
      </w:r>
      <w:r w:rsidR="00D04AB9">
        <w:t xml:space="preserve"> as</w:t>
      </w:r>
    </w:p>
    <w:p w14:paraId="30B742E8" w14:textId="2BF58661" w:rsidR="00D04AB9" w:rsidRPr="00D04AB9" w:rsidRDefault="00D04AB9" w:rsidP="00624AF4">
      <w:r w:rsidRPr="00D04AB9">
        <w:rPr>
          <w:rFonts w:ascii="Consolas" w:hAnsi="Consolas" w:cs="Consolas"/>
        </w:rPr>
        <w:t>a &amp;&amp;&amp; b</w:t>
      </w:r>
      <w:r>
        <w:t xml:space="preserve"> = </w:t>
      </w:r>
      <w:proofErr w:type="gramStart"/>
      <w:r>
        <w:t xml:space="preserve">{ </w:t>
      </w:r>
      <w:r w:rsidRPr="00D04AB9">
        <w:rPr>
          <w:rFonts w:ascii="Consolas" w:hAnsi="Consolas" w:cs="Consolas"/>
        </w:rPr>
        <w:t>c</w:t>
      </w:r>
      <w:proofErr w:type="gramEnd"/>
      <w:r>
        <w:t xml:space="preserve"> of type </w:t>
      </w:r>
      <w:r w:rsidRPr="00D04AB9">
        <w:rPr>
          <w:rFonts w:ascii="Consolas" w:hAnsi="Consolas" w:cs="Consolas"/>
        </w:rPr>
        <w:t>bit&lt;W&gt;</w:t>
      </w:r>
      <w:r>
        <w:t xml:space="preserve"> where </w:t>
      </w:r>
      <w:r w:rsidRPr="00D04AB9">
        <w:rPr>
          <w:rFonts w:ascii="Consolas" w:hAnsi="Consolas" w:cs="Consolas"/>
        </w:rPr>
        <w:t>a &amp; b = c &amp; b</w:t>
      </w:r>
      <w:r>
        <w:t xml:space="preserve"> }</w:t>
      </w:r>
    </w:p>
    <w:p w14:paraId="4ED0D1F2" w14:textId="0914B978" w:rsidR="00624AF4" w:rsidRDefault="003A3950" w:rsidP="00624AF4">
      <w:r>
        <w:t>(This set looks like a cube in the Cartesian space {0,</w:t>
      </w:r>
      <w:proofErr w:type="gramStart"/>
      <w:r>
        <w:t>1}</w:t>
      </w:r>
      <w:r w:rsidRPr="002D0F38">
        <w:rPr>
          <w:vertAlign w:val="superscript"/>
        </w:rPr>
        <w:t>W</w:t>
      </w:r>
      <w:r>
        <w:t>.</w:t>
      </w:r>
      <w:proofErr w:type="gramEnd"/>
      <w:r>
        <w:t xml:space="preserve">) </w:t>
      </w:r>
      <w:r w:rsidR="00624AF4">
        <w:t>For example:</w:t>
      </w:r>
    </w:p>
    <w:p w14:paraId="3C1308A8" w14:textId="27333E3C" w:rsidR="00624AF4" w:rsidRPr="00DE4665" w:rsidRDefault="00624AF4" w:rsidP="00624AF4">
      <w:pPr>
        <w:rPr>
          <w:rFonts w:ascii="Consolas" w:hAnsi="Consolas"/>
        </w:rPr>
      </w:pPr>
      <w:r w:rsidRPr="00DE4665">
        <w:rPr>
          <w:rFonts w:ascii="Consolas" w:hAnsi="Consolas"/>
        </w:rPr>
        <w:t>8</w:t>
      </w:r>
      <w:r w:rsidR="006C2FA5">
        <w:rPr>
          <w:rFonts w:ascii="Consolas" w:hAnsi="Consolas"/>
        </w:rPr>
        <w:t>w</w:t>
      </w:r>
      <w:r w:rsidRPr="00DE4665">
        <w:rPr>
          <w:rFonts w:ascii="Consolas" w:hAnsi="Consolas"/>
        </w:rPr>
        <w:t>0x</w:t>
      </w:r>
      <w:r>
        <w:rPr>
          <w:rFonts w:ascii="Consolas" w:hAnsi="Consolas"/>
        </w:rPr>
        <w:t>0A</w:t>
      </w:r>
      <w:r w:rsidRPr="00DE4665">
        <w:rPr>
          <w:rFonts w:ascii="Consolas" w:hAnsi="Consolas"/>
        </w:rPr>
        <w:t xml:space="preserve"> &amp;&amp;&amp; 8</w:t>
      </w:r>
      <w:r w:rsidR="006C2FA5">
        <w:rPr>
          <w:rFonts w:ascii="Consolas" w:hAnsi="Consolas"/>
        </w:rPr>
        <w:t>w</w:t>
      </w:r>
      <w:r w:rsidRPr="00DE4665">
        <w:rPr>
          <w:rFonts w:ascii="Consolas" w:hAnsi="Consolas"/>
        </w:rPr>
        <w:t>0x0F</w:t>
      </w:r>
    </w:p>
    <w:p w14:paraId="413FE368" w14:textId="32EBF160" w:rsidR="00624AF4" w:rsidRPr="00DE4665" w:rsidRDefault="005645F0" w:rsidP="00624AF4">
      <w:r>
        <w:t>denotes a set that contains</w:t>
      </w:r>
      <w:r w:rsidR="00D04AB9">
        <w:t xml:space="preserve"> 16 </w:t>
      </w:r>
      <w:r>
        <w:t xml:space="preserve">different </w:t>
      </w:r>
      <w:r w:rsidR="00D04AB9">
        <w:t>8-bit values, whose bit-pattern is XXXX1010, where t</w:t>
      </w:r>
      <w:r w:rsidR="00B10851">
        <w:t>he value of an X can be any bit</w:t>
      </w:r>
      <w:r w:rsidR="00D04AB9">
        <w:t>.</w:t>
      </w:r>
    </w:p>
    <w:p w14:paraId="304658EB" w14:textId="7474ADA4" w:rsidR="00624AF4" w:rsidRDefault="00624AF4" w:rsidP="006A3101">
      <w:r>
        <w:t>P4 targets may impose additional restrictions on the expressions on the left and right-hand side of a mask operator: for example, they may forbid non compile-time-constant expressions to be</w:t>
      </w:r>
      <w:r w:rsidR="00D04AB9">
        <w:t xml:space="preserve"> used in one or both positions.</w:t>
      </w:r>
    </w:p>
    <w:p w14:paraId="3B366C7B" w14:textId="51BE1B64" w:rsidR="00A04E8C" w:rsidRDefault="00A04E8C" w:rsidP="00A04E8C">
      <w:pPr>
        <w:pStyle w:val="Heading3"/>
      </w:pPr>
      <w:bookmarkStart w:id="336" w:name="_Toc445830048"/>
      <w:bookmarkStart w:id="337" w:name="_Toc445799366"/>
      <w:r>
        <w:t>Ranges</w:t>
      </w:r>
      <w:bookmarkEnd w:id="336"/>
      <w:bookmarkEnd w:id="337"/>
    </w:p>
    <w:p w14:paraId="052DA9D1" w14:textId="14C21047" w:rsidR="00921303" w:rsidRDefault="00921303" w:rsidP="00921303">
      <w:r>
        <w:t>The range</w:t>
      </w:r>
      <w:proofErr w:type="gramStart"/>
      <w:r>
        <w:t xml:space="preserve"> </w:t>
      </w:r>
      <w:r w:rsidRPr="00921303">
        <w:rPr>
          <w:rFonts w:ascii="Consolas" w:hAnsi="Consolas" w:cs="Consolas"/>
        </w:rPr>
        <w:t>..</w:t>
      </w:r>
      <w:proofErr w:type="gramEnd"/>
      <w:r>
        <w:t xml:space="preserve"> infix operator takes two arguments of the same type T </w:t>
      </w:r>
      <w:r w:rsidRPr="00921303">
        <w:rPr>
          <w:rFonts w:ascii="Consolas" w:hAnsi="Consolas" w:cs="Consolas"/>
          <w:b/>
        </w:rPr>
        <w:t>bit</w:t>
      </w:r>
      <w:r w:rsidRPr="00921303">
        <w:rPr>
          <w:rFonts w:ascii="Consolas" w:hAnsi="Consolas" w:cs="Consolas"/>
        </w:rPr>
        <w:t>&lt;W&gt;</w:t>
      </w:r>
      <w:r>
        <w:t xml:space="preserve"> or </w:t>
      </w:r>
      <w:r w:rsidRPr="00921303">
        <w:rPr>
          <w:rFonts w:ascii="Consolas" w:hAnsi="Consolas" w:cs="Consolas"/>
          <w:b/>
        </w:rPr>
        <w:t>int</w:t>
      </w:r>
      <w:r w:rsidRPr="00921303">
        <w:rPr>
          <w:rFonts w:ascii="Consolas" w:hAnsi="Consolas" w:cs="Consolas"/>
        </w:rPr>
        <w:t>&lt;W&gt;</w:t>
      </w:r>
      <w:r w:rsidR="005C5D2B">
        <w:t xml:space="preserve"> and creates a v</w:t>
      </w:r>
      <w:r>
        <w:t xml:space="preserve">alue of type </w:t>
      </w:r>
      <w:r w:rsidRPr="00921303">
        <w:rPr>
          <w:rFonts w:ascii="Consolas" w:hAnsi="Consolas" w:cs="Consolas"/>
        </w:rPr>
        <w:t>set&lt;T&gt;</w:t>
      </w:r>
      <w:r w:rsidR="000E405B">
        <w:t xml:space="preserve">. The </w:t>
      </w:r>
      <w:r>
        <w:t>set contains all values numerically between the first and the second, inclusively.</w:t>
      </w:r>
    </w:p>
    <w:p w14:paraId="507FC364" w14:textId="72E0F7F5" w:rsidR="003D40C0" w:rsidRDefault="003D40C0" w:rsidP="00921303">
      <w:r>
        <w:t>For example:</w:t>
      </w:r>
    </w:p>
    <w:p w14:paraId="3B9566BE" w14:textId="07D33169" w:rsidR="003D40C0" w:rsidRDefault="00F548DB" w:rsidP="00921303">
      <w:pPr>
        <w:rPr>
          <w:rFonts w:ascii="Consolas" w:hAnsi="Consolas" w:cs="Consolas"/>
        </w:rPr>
      </w:pPr>
      <w:r>
        <w:rPr>
          <w:rFonts w:ascii="Consolas" w:hAnsi="Consolas" w:cs="Consolas"/>
        </w:rPr>
        <w:t>4w</w:t>
      </w:r>
      <w:r w:rsidR="003D40C0" w:rsidRPr="003D40C0">
        <w:rPr>
          <w:rFonts w:ascii="Consolas" w:hAnsi="Consolas" w:cs="Consolas"/>
        </w:rPr>
        <w:t>5</w:t>
      </w:r>
      <w:proofErr w:type="gramStart"/>
      <w:r w:rsidR="004A0CA0">
        <w:rPr>
          <w:rFonts w:ascii="Consolas" w:hAnsi="Consolas" w:cs="Consolas"/>
        </w:rPr>
        <w:t xml:space="preserve"> </w:t>
      </w:r>
      <w:r w:rsidR="003D40C0" w:rsidRPr="003D40C0">
        <w:rPr>
          <w:rFonts w:ascii="Consolas" w:hAnsi="Consolas" w:cs="Consolas"/>
        </w:rPr>
        <w:t>..</w:t>
      </w:r>
      <w:proofErr w:type="gramEnd"/>
      <w:r w:rsidR="004A0CA0">
        <w:rPr>
          <w:rFonts w:ascii="Consolas" w:hAnsi="Consolas" w:cs="Consolas"/>
        </w:rPr>
        <w:t xml:space="preserve"> </w:t>
      </w:r>
      <w:r>
        <w:rPr>
          <w:rFonts w:ascii="Consolas" w:hAnsi="Consolas" w:cs="Consolas"/>
        </w:rPr>
        <w:t>4w</w:t>
      </w:r>
      <w:r w:rsidR="003D40C0" w:rsidRPr="003D40C0">
        <w:rPr>
          <w:rFonts w:ascii="Consolas" w:hAnsi="Consolas" w:cs="Consolas"/>
        </w:rPr>
        <w:t>8</w:t>
      </w:r>
    </w:p>
    <w:p w14:paraId="182D9B0F" w14:textId="6E287707" w:rsidR="003D40C0" w:rsidRDefault="000E405B" w:rsidP="003D40C0">
      <w:r>
        <w:lastRenderedPageBreak/>
        <w:t xml:space="preserve">denotes a </w:t>
      </w:r>
      <w:r w:rsidR="003D40C0">
        <w:t xml:space="preserve">set with values </w:t>
      </w:r>
      <w:r w:rsidR="00F548DB">
        <w:t>4w</w:t>
      </w:r>
      <w:r w:rsidR="003D40C0">
        <w:t xml:space="preserve">5, </w:t>
      </w:r>
      <w:r w:rsidR="00F548DB">
        <w:t>4w</w:t>
      </w:r>
      <w:r w:rsidR="003D40C0">
        <w:t xml:space="preserve">6, </w:t>
      </w:r>
      <w:r w:rsidR="00F548DB">
        <w:t>4w</w:t>
      </w:r>
      <w:r w:rsidR="003D40C0">
        <w:t xml:space="preserve">7, and </w:t>
      </w:r>
      <w:r w:rsidR="00F548DB">
        <w:t>4w</w:t>
      </w:r>
      <w:r w:rsidR="003D40C0">
        <w:t>8.</w:t>
      </w:r>
    </w:p>
    <w:p w14:paraId="4E133DFB" w14:textId="5107BD21" w:rsidR="00781D8D" w:rsidRDefault="00781D8D" w:rsidP="00781D8D">
      <w:pPr>
        <w:pStyle w:val="Heading3"/>
      </w:pPr>
      <w:bookmarkStart w:id="338" w:name="_Toc445830049"/>
      <w:bookmarkStart w:id="339" w:name="_Toc445799367"/>
      <w:r>
        <w:t>Tuples</w:t>
      </w:r>
      <w:bookmarkEnd w:id="338"/>
      <w:bookmarkEnd w:id="339"/>
    </w:p>
    <w:p w14:paraId="30EF7C9F" w14:textId="26DC6B02" w:rsidR="00781D8D" w:rsidRDefault="000E405B" w:rsidP="00781D8D">
      <w:r>
        <w:t xml:space="preserve">A tuple of </w:t>
      </w:r>
      <w:r w:rsidR="00781D8D">
        <w:t>set</w:t>
      </w:r>
      <w:r>
        <w:t xml:space="preserve"> values is a </w:t>
      </w:r>
      <w:r w:rsidR="00781D8D">
        <w:t>set of tuples, e.g.:</w:t>
      </w:r>
    </w:p>
    <w:p w14:paraId="3D936851" w14:textId="40CE3EE4" w:rsidR="00781D8D" w:rsidRDefault="000E405B" w:rsidP="00781D8D">
      <w:pPr>
        <w:rPr>
          <w:rFonts w:ascii="Consolas" w:hAnsi="Consolas" w:cs="Consolas"/>
        </w:rPr>
      </w:pPr>
      <w:r>
        <w:rPr>
          <w:rFonts w:ascii="Consolas" w:hAnsi="Consolas" w:cs="Consolas"/>
        </w:rPr>
        <w:t xml:space="preserve">tuple&lt;set&lt;T1&gt;, set&lt;T2&gt;&gt; = </w:t>
      </w:r>
      <w:r w:rsidR="00781D8D" w:rsidRPr="00781D8D">
        <w:rPr>
          <w:rFonts w:ascii="Consolas" w:hAnsi="Consolas" w:cs="Consolas"/>
        </w:rPr>
        <w:t>set&lt;tuple&lt;T1, T2&gt;&gt;</w:t>
      </w:r>
    </w:p>
    <w:p w14:paraId="08924326" w14:textId="6E26B469" w:rsidR="002560CB" w:rsidRDefault="002560CB" w:rsidP="002560CB">
      <w:r>
        <w:t>In consequence one can use tuples in a set context:</w:t>
      </w:r>
    </w:p>
    <w:p w14:paraId="6B1D9F0C" w14:textId="328E3FD5" w:rsidR="002560CB" w:rsidRPr="002560CB" w:rsidRDefault="002560CB" w:rsidP="002560CB">
      <w:pPr>
        <w:rPr>
          <w:rFonts w:ascii="Consolas" w:hAnsi="Consolas"/>
        </w:rPr>
      </w:pPr>
      <w:r w:rsidRPr="002560CB">
        <w:rPr>
          <w:rFonts w:ascii="Consolas" w:hAnsi="Consolas"/>
          <w:b/>
        </w:rPr>
        <w:t>select</w:t>
      </w:r>
      <w:r>
        <w:rPr>
          <w:rFonts w:ascii="Consolas" w:hAnsi="Consolas"/>
        </w:rPr>
        <w:t>(</w:t>
      </w:r>
      <w:r w:rsidRPr="002560CB">
        <w:rPr>
          <w:rFonts w:ascii="Consolas" w:hAnsi="Consolas"/>
        </w:rPr>
        <w:t>hdr.ipv4.ihl, hdr.ipv4.protocol) {</w:t>
      </w:r>
      <w:r>
        <w:rPr>
          <w:rFonts w:ascii="Consolas" w:hAnsi="Consolas"/>
        </w:rPr>
        <w:br/>
        <w:t xml:space="preserve">     (</w:t>
      </w:r>
      <w:r w:rsidRPr="002560CB">
        <w:rPr>
          <w:rFonts w:ascii="Consolas" w:hAnsi="Consolas"/>
        </w:rPr>
        <w:t>4w0x5, 8w0x1): parse_icmp;</w:t>
      </w:r>
      <w:r>
        <w:rPr>
          <w:rFonts w:ascii="Consolas" w:hAnsi="Consolas"/>
        </w:rPr>
        <w:br/>
      </w:r>
      <w:r w:rsidRPr="002560CB">
        <w:rPr>
          <w:rFonts w:ascii="Consolas" w:hAnsi="Consolas"/>
        </w:rPr>
        <w:t xml:space="preserve">     (4w0x5, 8w0x6): parse_tcp;</w:t>
      </w:r>
      <w:r>
        <w:rPr>
          <w:rFonts w:ascii="Consolas" w:hAnsi="Consolas"/>
        </w:rPr>
        <w:br/>
        <w:t xml:space="preserve"> </w:t>
      </w:r>
      <w:r w:rsidRPr="002560CB">
        <w:rPr>
          <w:rFonts w:ascii="Consolas" w:hAnsi="Consolas"/>
        </w:rPr>
        <w:t xml:space="preserve">    (4w0x5, 8w0x11): parse_udp;</w:t>
      </w:r>
      <w:r>
        <w:rPr>
          <w:rFonts w:ascii="Consolas" w:hAnsi="Consolas"/>
        </w:rPr>
        <w:br/>
        <w:t xml:space="preserve">     </w:t>
      </w:r>
      <w:r w:rsidRPr="000B61D7">
        <w:rPr>
          <w:rFonts w:ascii="Consolas" w:hAnsi="Consolas"/>
          <w:b/>
        </w:rPr>
        <w:t>default</w:t>
      </w:r>
      <w:r w:rsidRPr="002560CB">
        <w:rPr>
          <w:rFonts w:ascii="Consolas" w:hAnsi="Consolas"/>
        </w:rPr>
        <w:t>: accept;</w:t>
      </w:r>
      <w:r>
        <w:rPr>
          <w:rFonts w:ascii="Consolas" w:hAnsi="Consolas"/>
        </w:rPr>
        <w:t xml:space="preserve"> </w:t>
      </w:r>
      <w:r w:rsidRPr="002560CB">
        <w:rPr>
          <w:rFonts w:ascii="Consolas" w:hAnsi="Consolas"/>
        </w:rPr>
        <w:t>}</w:t>
      </w:r>
    </w:p>
    <w:p w14:paraId="5DE41568" w14:textId="77777777" w:rsidR="002560CB" w:rsidRPr="00781D8D" w:rsidRDefault="002560CB" w:rsidP="002560CB"/>
    <w:p w14:paraId="69DE40F5" w14:textId="77777777" w:rsidR="00402726" w:rsidRDefault="00402726" w:rsidP="00402726">
      <w:pPr>
        <w:pStyle w:val="Heading2"/>
      </w:pPr>
      <w:bookmarkStart w:id="340" w:name="_Toc417920620"/>
      <w:bookmarkStart w:id="341" w:name="_Toc445830050"/>
      <w:bookmarkStart w:id="342" w:name="_Toc445799368"/>
      <w:r>
        <w:t xml:space="preserve">Operations on </w:t>
      </w:r>
      <w:r w:rsidRPr="00753CA3">
        <w:rPr>
          <w:rFonts w:ascii="Consolas" w:hAnsi="Consolas"/>
        </w:rPr>
        <w:t>struct</w:t>
      </w:r>
      <w:r>
        <w:t xml:space="preserve"> types</w:t>
      </w:r>
      <w:bookmarkEnd w:id="340"/>
      <w:bookmarkEnd w:id="341"/>
      <w:bookmarkEnd w:id="342"/>
    </w:p>
    <w:p w14:paraId="0E6EF27D" w14:textId="2899115D" w:rsidR="00402726" w:rsidRDefault="00402726" w:rsidP="00402726">
      <w:bookmarkStart w:id="343" w:name="_Toc417920621"/>
      <w:r>
        <w:t xml:space="preserve">The only operation defined on values with a structure type is </w:t>
      </w:r>
      <w:r w:rsidR="00BF45A5">
        <w:t>member access operation</w:t>
      </w:r>
      <w:r>
        <w:t xml:space="preserve">, </w:t>
      </w:r>
      <w:r w:rsidR="00B60F39">
        <w:t>indicated</w:t>
      </w:r>
      <w:r>
        <w:t xml:space="preserve"> using the </w:t>
      </w:r>
      <w:proofErr w:type="gramStart"/>
      <w:r>
        <w:t xml:space="preserve">dot </w:t>
      </w:r>
      <w:r w:rsidRPr="002378DA">
        <w:rPr>
          <w:rFonts w:ascii="Consolas" w:hAnsi="Consolas"/>
        </w:rPr>
        <w:t>.</w:t>
      </w:r>
      <w:proofErr w:type="gramEnd"/>
      <w:r>
        <w:t xml:space="preserve"> operator (e.g., </w:t>
      </w:r>
      <w:proofErr w:type="gramStart"/>
      <w:r w:rsidRPr="00A3325F">
        <w:rPr>
          <w:rFonts w:ascii="Consolas" w:hAnsi="Consolas"/>
        </w:rPr>
        <w:t>s.field</w:t>
      </w:r>
      <w:proofErr w:type="gramEnd"/>
      <w:r>
        <w:t>). Field extraction from an l-value produces an l-value. Structs can also be copied using assignment; this is only possible between structs that have the same type.</w:t>
      </w:r>
    </w:p>
    <w:p w14:paraId="51596613" w14:textId="77777777" w:rsidR="00402726" w:rsidRDefault="00402726" w:rsidP="00402726">
      <w:pPr>
        <w:pStyle w:val="Heading2"/>
      </w:pPr>
      <w:bookmarkStart w:id="344" w:name="_Toc445830051"/>
      <w:bookmarkStart w:id="345" w:name="_Toc445799369"/>
      <w:bookmarkStart w:id="346" w:name="_Ref447697552"/>
      <w:r>
        <w:t>Operations on headers</w:t>
      </w:r>
      <w:bookmarkEnd w:id="344"/>
      <w:bookmarkEnd w:id="345"/>
      <w:bookmarkEnd w:id="346"/>
    </w:p>
    <w:p w14:paraId="0F8A4267" w14:textId="6E4869D4" w:rsidR="00000BD1" w:rsidRDefault="00402726" w:rsidP="00402726">
      <w:r>
        <w:t>Headers provide the same operations as structs. Assignment between headers also copies the</w:t>
      </w:r>
      <w:r w:rsidR="00E72814">
        <w:t xml:space="preserve"> “validity” </w:t>
      </w:r>
      <w:r>
        <w:t xml:space="preserve">header bit. </w:t>
      </w:r>
    </w:p>
    <w:p w14:paraId="1DBBB834" w14:textId="5A15703B" w:rsidR="00000BD1" w:rsidRDefault="00000BD1" w:rsidP="00402726">
      <w:r>
        <w:t xml:space="preserve">The method </w:t>
      </w:r>
      <w:proofErr w:type="gramStart"/>
      <w:r w:rsidR="000C2B88" w:rsidRPr="007C0B33">
        <w:rPr>
          <w:rFonts w:ascii="Consolas" w:hAnsi="Consolas"/>
        </w:rPr>
        <w:t>is</w:t>
      </w:r>
      <w:r w:rsidRPr="002F540D">
        <w:rPr>
          <w:rFonts w:ascii="Consolas" w:hAnsi="Consolas"/>
        </w:rPr>
        <w:t>Valid(</w:t>
      </w:r>
      <w:proofErr w:type="gramEnd"/>
      <w:r w:rsidRPr="002F540D">
        <w:rPr>
          <w:rFonts w:ascii="Consolas" w:hAnsi="Consolas"/>
        </w:rPr>
        <w:t>)</w:t>
      </w:r>
      <w:r w:rsidRPr="002F540D">
        <w:t xml:space="preserve"> returns the </w:t>
      </w:r>
      <w:r>
        <w:t xml:space="preserve">value of the </w:t>
      </w:r>
      <w:r w:rsidRPr="002F540D">
        <w:t xml:space="preserve">header’s </w:t>
      </w:r>
      <w:r>
        <w:t>“</w:t>
      </w:r>
      <w:r w:rsidRPr="002F540D">
        <w:t>validity</w:t>
      </w:r>
      <w:r>
        <w:t>” bit.</w:t>
      </w:r>
    </w:p>
    <w:p w14:paraId="6DADB75F" w14:textId="3B4F1F37" w:rsidR="00402726" w:rsidRDefault="00000BD1" w:rsidP="00402726">
      <w:r>
        <w:t>The</w:t>
      </w:r>
      <w:r w:rsidR="00402726">
        <w:t xml:space="preserve"> method </w:t>
      </w:r>
      <w:r w:rsidR="00402726" w:rsidRPr="00EC744D">
        <w:rPr>
          <w:rFonts w:ascii="Consolas" w:hAnsi="Consolas"/>
        </w:rPr>
        <w:t>setValid(bool)</w:t>
      </w:r>
      <w:r>
        <w:t xml:space="preserve"> </w:t>
      </w:r>
      <w:r w:rsidR="00402726">
        <w:t>sets the header’s validity</w:t>
      </w:r>
      <w:r>
        <w:t xml:space="preserve"> bit. Some architectures may require the argument of </w:t>
      </w:r>
      <w:r w:rsidRPr="002F540D">
        <w:rPr>
          <w:rFonts w:ascii="Consolas" w:hAnsi="Consolas"/>
        </w:rPr>
        <w:t>setValid</w:t>
      </w:r>
      <w:r>
        <w:t xml:space="preserve"> to be a compile-time constant.</w:t>
      </w:r>
    </w:p>
    <w:p w14:paraId="3C60BADD" w14:textId="61E2A1EE" w:rsidR="00402726" w:rsidRPr="00EC744D" w:rsidRDefault="00A1165C" w:rsidP="00402726">
      <w:r>
        <w:t xml:space="preserve">The result of reading or writing a field </w:t>
      </w:r>
      <w:r w:rsidR="00952CA0">
        <w:t>i</w:t>
      </w:r>
      <w:r>
        <w:t>n an invalid header is</w:t>
      </w:r>
      <w:r w:rsidR="00952CA0">
        <w:t>.</w:t>
      </w:r>
      <w:r w:rsidR="00FA6F23">
        <w:t xml:space="preserve"> </w:t>
      </w:r>
      <w:r w:rsidR="003558EF">
        <w:t>The result of reading an uninitialized header field is undefined – even if the header itself is valid.</w:t>
      </w:r>
    </w:p>
    <w:p w14:paraId="1CAC30A6" w14:textId="14D323A1" w:rsidR="007309F8" w:rsidRDefault="007309F8" w:rsidP="001170F4">
      <w:pPr>
        <w:pStyle w:val="Heading2"/>
      </w:pPr>
      <w:bookmarkStart w:id="347" w:name="_Toc445830052"/>
      <w:bookmarkStart w:id="348" w:name="_Toc445799370"/>
      <w:bookmarkEnd w:id="343"/>
      <w:r>
        <w:t>Expressions on header stacks</w:t>
      </w:r>
      <w:bookmarkEnd w:id="321"/>
      <w:bookmarkEnd w:id="322"/>
      <w:bookmarkEnd w:id="347"/>
      <w:bookmarkEnd w:id="348"/>
    </w:p>
    <w:p w14:paraId="71E463C4" w14:textId="77777777" w:rsidR="004B5EA4" w:rsidRDefault="004B5EA4" w:rsidP="004B5EA4">
      <w:pPr>
        <w:keepNext/>
        <w:jc w:val="center"/>
      </w:pPr>
      <w:r>
        <w:rPr>
          <w:noProof/>
        </w:rPr>
        <w:drawing>
          <wp:inline distT="0" distB="0" distL="0" distR="0" wp14:anchorId="657EBBB9" wp14:editId="49F4857E">
            <wp:extent cx="2096135" cy="1009015"/>
            <wp:effectExtent l="0" t="0" r="0" b="63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6135" cy="1009015"/>
                    </a:xfrm>
                    <a:prstGeom prst="rect">
                      <a:avLst/>
                    </a:prstGeom>
                    <a:noFill/>
                    <a:ln>
                      <a:noFill/>
                    </a:ln>
                  </pic:spPr>
                </pic:pic>
              </a:graphicData>
            </a:graphic>
          </wp:inline>
        </w:drawing>
      </w:r>
    </w:p>
    <w:p w14:paraId="61D44266" w14:textId="77777777" w:rsidR="004B5EA4" w:rsidRDefault="004B5EA4" w:rsidP="0016160B">
      <w:pPr>
        <w:pStyle w:val="Caption"/>
      </w:pPr>
      <w:bookmarkStart w:id="349" w:name="_Ref289343314"/>
      <w:r>
        <w:t xml:space="preserve">Figure </w:t>
      </w:r>
      <w:fldSimple w:instr=" SEQ Figure \* ARABIC ">
        <w:r w:rsidR="002C0206">
          <w:rPr>
            <w:noProof/>
          </w:rPr>
          <w:t>8</w:t>
        </w:r>
      </w:fldSimple>
      <w:bookmarkEnd w:id="349"/>
      <w:r>
        <w:t>: header stack with 6 elements</w:t>
      </w:r>
    </w:p>
    <w:p w14:paraId="270427FC" w14:textId="0F1EBE88" w:rsidR="004B5EA4" w:rsidRDefault="00F71F30" w:rsidP="004B5EA4">
      <w:r>
        <w:t xml:space="preserve">A header stack is a fixed-size array of headers with the same type. </w:t>
      </w:r>
      <w:r w:rsidR="004B5EA4">
        <w:fldChar w:fldCharType="begin"/>
      </w:r>
      <w:r w:rsidR="004B5EA4">
        <w:instrText xml:space="preserve"> REF _Ref289343314 \h </w:instrText>
      </w:r>
      <w:r w:rsidR="004B5EA4">
        <w:fldChar w:fldCharType="separate"/>
      </w:r>
      <w:r w:rsidR="004B5EA4">
        <w:t xml:space="preserve">Figure </w:t>
      </w:r>
      <w:r w:rsidR="004B5EA4">
        <w:rPr>
          <w:noProof/>
        </w:rPr>
        <w:t>8</w:t>
      </w:r>
      <w:r w:rsidR="004B5EA4">
        <w:fldChar w:fldCharType="end"/>
      </w:r>
      <w:r w:rsidR="004B5EA4">
        <w:t xml:space="preserve"> shows an example header stack with 6 elements, with the indices shown at the bottom.  In this figure </w:t>
      </w:r>
      <w:r w:rsidR="000B730E">
        <w:t>the first 4 elements are valid</w:t>
      </w:r>
      <w:r w:rsidR="004B5EA4">
        <w:t xml:space="preserve"> (</w:t>
      </w:r>
      <w:r w:rsidR="00E25E97">
        <w:t xml:space="preserve">shown </w:t>
      </w:r>
      <w:r w:rsidR="004B5EA4">
        <w:t xml:space="preserve">shaded). </w:t>
      </w:r>
      <w:r w:rsidR="001837B0">
        <w:t>Note that a</w:t>
      </w:r>
      <w:r w:rsidR="001422E3">
        <w:t>ll</w:t>
      </w:r>
      <w:r w:rsidR="001837B0">
        <w:t xml:space="preserve"> valid elements in a header stack are not necessarily contiguous.</w:t>
      </w:r>
    </w:p>
    <w:p w14:paraId="466AF870" w14:textId="67994DCE" w:rsidR="007309F8" w:rsidRDefault="00397845" w:rsidP="00280B0E">
      <w:r>
        <w:t>P4 provides a set of computations that can only be applied to h</w:t>
      </w:r>
      <w:r w:rsidR="007309F8">
        <w:t xml:space="preserve">eader stacks. Given a value </w:t>
      </w:r>
      <w:r w:rsidR="007309F8" w:rsidRPr="00280B0E">
        <w:rPr>
          <w:rFonts w:ascii="Consolas" w:hAnsi="Consolas"/>
        </w:rPr>
        <w:t>hs</w:t>
      </w:r>
      <w:r w:rsidR="007309F8">
        <w:t xml:space="preserve"> of type header stack, the following expressions are legal:</w:t>
      </w:r>
    </w:p>
    <w:p w14:paraId="33F66107" w14:textId="10CB57DA" w:rsidR="009B4FCD" w:rsidRPr="00280B0E" w:rsidRDefault="009B4FCD" w:rsidP="002265E0">
      <w:pPr>
        <w:pStyle w:val="ListParagraph"/>
        <w:numPr>
          <w:ilvl w:val="0"/>
          <w:numId w:val="13"/>
        </w:numPr>
        <w:rPr>
          <w:rFonts w:ascii="Consolas" w:hAnsi="Consolas"/>
        </w:rPr>
      </w:pPr>
      <w:proofErr w:type="gramStart"/>
      <w:r w:rsidRPr="00280B0E">
        <w:rPr>
          <w:rFonts w:ascii="Consolas" w:hAnsi="Consolas"/>
        </w:rPr>
        <w:t>hs.empty</w:t>
      </w:r>
      <w:proofErr w:type="gramEnd"/>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when all valid</w:t>
      </w:r>
      <w:r w:rsidR="00E12AA4">
        <w:t>ity</w:t>
      </w:r>
      <w:r>
        <w:t xml:space="preserve"> bits in the stack are </w:t>
      </w:r>
      <w:r w:rsidRPr="00280B0E">
        <w:rPr>
          <w:rFonts w:ascii="Consolas" w:hAnsi="Consolas"/>
        </w:rPr>
        <w:t>false</w:t>
      </w:r>
      <w:r>
        <w:t>.</w:t>
      </w:r>
    </w:p>
    <w:p w14:paraId="0DF50D5B" w14:textId="63F60CDA" w:rsidR="009B4FCD" w:rsidRDefault="009B4FCD" w:rsidP="002265E0">
      <w:pPr>
        <w:pStyle w:val="ListParagraph"/>
        <w:numPr>
          <w:ilvl w:val="0"/>
          <w:numId w:val="13"/>
        </w:numPr>
      </w:pPr>
      <w:proofErr w:type="gramStart"/>
      <w:r w:rsidRPr="00280B0E">
        <w:rPr>
          <w:rFonts w:ascii="Consolas" w:hAnsi="Consolas"/>
        </w:rPr>
        <w:lastRenderedPageBreak/>
        <w:t>hs.full</w:t>
      </w:r>
      <w:proofErr w:type="gramEnd"/>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if all valid</w:t>
      </w:r>
      <w:r w:rsidR="00E12AA4">
        <w:t>ity</w:t>
      </w:r>
      <w:r>
        <w:t xml:space="preserve"> bits in the stack are </w:t>
      </w:r>
      <w:r w:rsidRPr="00280B0E">
        <w:rPr>
          <w:rFonts w:ascii="Consolas" w:hAnsi="Consolas"/>
        </w:rPr>
        <w:t>true</w:t>
      </w:r>
      <w:r>
        <w:t>.</w:t>
      </w:r>
    </w:p>
    <w:p w14:paraId="124CE4DC" w14:textId="125C9753" w:rsidR="007309F8" w:rsidRPr="00280B0E" w:rsidRDefault="007309F8" w:rsidP="002265E0">
      <w:pPr>
        <w:pStyle w:val="ListParagraph"/>
        <w:numPr>
          <w:ilvl w:val="0"/>
          <w:numId w:val="13"/>
        </w:numPr>
        <w:rPr>
          <w:rFonts w:ascii="Consolas" w:hAnsi="Consolas"/>
        </w:rPr>
      </w:pPr>
      <w:proofErr w:type="gramStart"/>
      <w:r w:rsidRPr="00280B0E">
        <w:rPr>
          <w:rFonts w:ascii="Consolas" w:hAnsi="Consolas"/>
        </w:rPr>
        <w:t>hs.next</w:t>
      </w:r>
      <w:proofErr w:type="gramEnd"/>
      <w:r>
        <w:rPr>
          <w:rFonts w:ascii="Consolas" w:hAnsi="Consolas"/>
        </w:rPr>
        <w:t xml:space="preserve">: </w:t>
      </w:r>
      <w:r w:rsidRPr="00280B0E">
        <w:t xml:space="preserve">result is a reference to the </w:t>
      </w:r>
      <w:r w:rsidR="000A2115">
        <w:t>lowest-index</w:t>
      </w:r>
      <w:r w:rsidRPr="00280B0E">
        <w:t xml:space="preserve"> header in the stack which does not have a valid</w:t>
      </w:r>
      <w:r w:rsidR="00F10668">
        <w:t>ity</w:t>
      </w:r>
      <w:r w:rsidRPr="00280B0E">
        <w:t xml:space="preserve"> bit set. Can only be used in a</w:t>
      </w:r>
      <w:r w:rsidR="006F58A4">
        <w:t xml:space="preserve"> parser. Results in </w:t>
      </w:r>
      <w:proofErr w:type="gramStart"/>
      <w:r w:rsidR="006F58A4">
        <w:t>an</w:t>
      </w:r>
      <w:proofErr w:type="gramEnd"/>
      <w:r w:rsidR="006F58A4">
        <w:t xml:space="preserve"> </w:t>
      </w:r>
      <w:r w:rsidR="00A0647E">
        <w:t xml:space="preserve">transition to </w:t>
      </w:r>
      <w:r w:rsidR="00A0647E" w:rsidRPr="002F540D">
        <w:rPr>
          <w:rFonts w:ascii="Consolas" w:hAnsi="Consolas"/>
        </w:rPr>
        <w:t>reject</w:t>
      </w:r>
      <w:r w:rsidR="00A0647E" w:rsidRPr="002F540D">
        <w:t xml:space="preserve">, setting the </w:t>
      </w:r>
      <w:r w:rsidR="00A0647E" w:rsidRPr="00A0647E">
        <w:t>er</w:t>
      </w:r>
      <w:r w:rsidR="005E0865" w:rsidRPr="00A0647E">
        <w:t>ror</w:t>
      </w:r>
      <w:r w:rsidR="005E0865">
        <w:t xml:space="preserve"> </w:t>
      </w:r>
      <w:r w:rsidR="00A0647E">
        <w:t xml:space="preserve">to </w:t>
      </w:r>
      <w:r w:rsidR="005E0865" w:rsidRPr="002D0F38">
        <w:rPr>
          <w:rFonts w:ascii="Consolas" w:hAnsi="Consolas"/>
        </w:rPr>
        <w:t>StackFull</w:t>
      </w:r>
      <w:r w:rsidR="00A0647E">
        <w:t>,</w:t>
      </w:r>
      <w:r w:rsidR="005E0865">
        <w:t xml:space="preserve"> </w:t>
      </w:r>
      <w:r w:rsidRPr="00280B0E">
        <w:t>if the stack is full</w:t>
      </w:r>
      <w:r w:rsidR="00A0647E">
        <w:t>.</w:t>
      </w:r>
    </w:p>
    <w:p w14:paraId="4DC14500" w14:textId="720459EA" w:rsidR="003550C1" w:rsidRDefault="007309F8" w:rsidP="002265E0">
      <w:pPr>
        <w:pStyle w:val="ListParagraph"/>
        <w:numPr>
          <w:ilvl w:val="0"/>
          <w:numId w:val="13"/>
        </w:numPr>
        <w:rPr>
          <w:rFonts w:ascii="Consolas" w:hAnsi="Consolas"/>
        </w:rPr>
      </w:pPr>
      <w:proofErr w:type="gramStart"/>
      <w:r w:rsidRPr="00280B0E">
        <w:rPr>
          <w:rFonts w:ascii="Consolas" w:hAnsi="Consolas"/>
        </w:rPr>
        <w:t>hs.last</w:t>
      </w:r>
      <w:proofErr w:type="gramEnd"/>
      <w:r>
        <w:rPr>
          <w:rFonts w:ascii="Consolas" w:hAnsi="Consolas"/>
        </w:rPr>
        <w:t>:</w:t>
      </w:r>
      <w:r w:rsidRPr="007309F8">
        <w:t xml:space="preserve"> </w:t>
      </w:r>
      <w:r w:rsidRPr="001A316A">
        <w:t xml:space="preserve">result is a reference to the </w:t>
      </w:r>
      <w:r w:rsidR="000A2115">
        <w:t>largest-index</w:t>
      </w:r>
      <w:r w:rsidRPr="001A316A">
        <w:t xml:space="preserve"> header in the stack which does </w:t>
      </w:r>
      <w:r>
        <w:t>h</w:t>
      </w:r>
      <w:r w:rsidRPr="001A316A">
        <w:t xml:space="preserve">ave </w:t>
      </w:r>
      <w:r w:rsidR="00EC15F8">
        <w:t>the</w:t>
      </w:r>
      <w:r w:rsidRPr="001A316A">
        <w:t xml:space="preserve"> valid</w:t>
      </w:r>
      <w:r w:rsidR="00EC15F8">
        <w:t>ity</w:t>
      </w:r>
      <w:r w:rsidRPr="001A316A">
        <w:t xml:space="preserve"> bit set. Can only be used in a parser. Results in</w:t>
      </w:r>
      <w:r>
        <w:t xml:space="preserve"> </w:t>
      </w:r>
      <w:proofErr w:type="gramStart"/>
      <w:r>
        <w:t>an</w:t>
      </w:r>
      <w:proofErr w:type="gramEnd"/>
      <w:r>
        <w:t xml:space="preserve"> </w:t>
      </w:r>
      <w:r w:rsidR="00A0647E">
        <w:t xml:space="preserve">transition to </w:t>
      </w:r>
      <w:r w:rsidR="00A0647E" w:rsidRPr="002F540D">
        <w:rPr>
          <w:rFonts w:ascii="Consolas" w:hAnsi="Consolas"/>
        </w:rPr>
        <w:t>reject</w:t>
      </w:r>
      <w:r w:rsidR="00A0647E" w:rsidRPr="002F540D">
        <w:t>,</w:t>
      </w:r>
      <w:r w:rsidR="00A0647E">
        <w:t xml:space="preserve"> setting the error to </w:t>
      </w:r>
      <w:r w:rsidR="005E0865" w:rsidRPr="002D0F38">
        <w:rPr>
          <w:rFonts w:ascii="Consolas" w:hAnsi="Consolas"/>
        </w:rPr>
        <w:t>StackEmpty</w:t>
      </w:r>
      <w:r w:rsidR="00A0647E">
        <w:t>,</w:t>
      </w:r>
      <w:r w:rsidR="005E0865">
        <w:t xml:space="preserve"> </w:t>
      </w:r>
      <w:r>
        <w:t>if the stack is empty</w:t>
      </w:r>
      <w:r w:rsidRPr="001A316A">
        <w:t>.</w:t>
      </w:r>
    </w:p>
    <w:p w14:paraId="51021CAC" w14:textId="6CBE35EA" w:rsidR="00733E33" w:rsidRPr="006F58A4" w:rsidRDefault="00840A4A" w:rsidP="002265E0">
      <w:pPr>
        <w:pStyle w:val="ListParagraph"/>
        <w:numPr>
          <w:ilvl w:val="0"/>
          <w:numId w:val="13"/>
        </w:numPr>
        <w:rPr>
          <w:rFonts w:ascii="Consolas" w:hAnsi="Consolas"/>
        </w:rPr>
      </w:pPr>
      <w:r w:rsidRPr="00280B0E">
        <w:rPr>
          <w:rFonts w:ascii="Consolas" w:hAnsi="Consolas"/>
        </w:rPr>
        <w:t>hs[</w:t>
      </w:r>
      <w:r>
        <w:rPr>
          <w:rFonts w:ascii="Consolas" w:hAnsi="Consolas"/>
        </w:rPr>
        <w:t>index</w:t>
      </w:r>
      <w:r w:rsidRPr="00280B0E">
        <w:rPr>
          <w:rFonts w:ascii="Consolas" w:hAnsi="Consolas"/>
        </w:rPr>
        <w:t>]</w:t>
      </w:r>
      <w:r>
        <w:rPr>
          <w:rFonts w:ascii="Consolas" w:hAnsi="Consolas"/>
        </w:rPr>
        <w:t xml:space="preserve">: </w:t>
      </w:r>
      <w:r w:rsidR="00753CA3">
        <w:t xml:space="preserve">result is an l-value reference </w:t>
      </w:r>
      <w:r w:rsidRPr="00280B0E">
        <w:t>to the header at the specified position within the stack. The header may be invalid.</w:t>
      </w:r>
      <w:r>
        <w:t xml:space="preserve"> </w:t>
      </w:r>
      <w:r w:rsidR="009B4FCD">
        <w:t>Some t</w:t>
      </w:r>
      <w:r w:rsidR="00245A8E">
        <w:t>argets may impose the constraint</w:t>
      </w:r>
      <w:r w:rsidR="009B4FCD">
        <w:t xml:space="preserve"> that t</w:t>
      </w:r>
      <w:r>
        <w:t>he index expression evaluate</w:t>
      </w:r>
      <w:r w:rsidR="009B4FCD">
        <w:t>s</w:t>
      </w:r>
      <w:r>
        <w:t xml:space="preserve"> to a compile-time constant.</w:t>
      </w:r>
    </w:p>
    <w:p w14:paraId="35B3B5A2" w14:textId="3EEE05D9" w:rsidR="006F58A4" w:rsidRPr="006F58A4" w:rsidRDefault="006F58A4" w:rsidP="006F58A4">
      <w:r>
        <w:t xml:space="preserve">[TODO: We can rewrite the semantics of </w:t>
      </w:r>
      <w:r w:rsidRPr="006F58A4">
        <w:rPr>
          <w:rFonts w:ascii="Consolas" w:hAnsi="Consolas"/>
        </w:rPr>
        <w:t>last</w:t>
      </w:r>
      <w:r>
        <w:t xml:space="preserve"> and </w:t>
      </w:r>
      <w:r w:rsidRPr="006F58A4">
        <w:rPr>
          <w:rFonts w:ascii="Consolas" w:hAnsi="Consolas"/>
        </w:rPr>
        <w:t>next</w:t>
      </w:r>
      <w:r>
        <w:t xml:space="preserve"> </w:t>
      </w:r>
      <w:r w:rsidR="00D01A0E">
        <w:t xml:space="preserve">so </w:t>
      </w:r>
      <w:r>
        <w:t>we can use them in the control pipeline as well.</w:t>
      </w:r>
      <w:r w:rsidR="00A0647E">
        <w:t xml:space="preserve"> They would have to have undefined behaviors when used incorrectly.</w:t>
      </w:r>
      <w:r>
        <w:t>]</w:t>
      </w:r>
    </w:p>
    <w:p w14:paraId="4FD31868" w14:textId="35EFA98D" w:rsidR="00733E33" w:rsidRDefault="00733E33" w:rsidP="00733E33">
      <w:r>
        <w:t xml:space="preserve">In addition, header stacks offer the following two methods that return </w:t>
      </w:r>
      <w:r w:rsidRPr="00733E33">
        <w:rPr>
          <w:rFonts w:ascii="Consolas" w:hAnsi="Consolas" w:cs="Consolas"/>
          <w:b/>
        </w:rPr>
        <w:t>void</w:t>
      </w:r>
      <w:r w:rsidRPr="00733E33">
        <w:t xml:space="preserve"> (the </w:t>
      </w:r>
      <w:r w:rsidRPr="00733E33">
        <w:rPr>
          <w:rFonts w:ascii="Consolas" w:hAnsi="Consolas" w:cs="Consolas"/>
        </w:rPr>
        <w:t>count</w:t>
      </w:r>
      <w:r w:rsidRPr="00733E33">
        <w:t xml:space="preserve"> arg</w:t>
      </w:r>
      <w:r>
        <w:t>ument must be a compile-time constant):</w:t>
      </w:r>
    </w:p>
    <w:p w14:paraId="67683AB4" w14:textId="0CABB6E8" w:rsidR="00733E33" w:rsidRPr="001A316A" w:rsidRDefault="00733E33" w:rsidP="002265E0">
      <w:pPr>
        <w:pStyle w:val="ListParagraph"/>
        <w:numPr>
          <w:ilvl w:val="0"/>
          <w:numId w:val="34"/>
        </w:numPr>
        <w:rPr>
          <w:rFonts w:ascii="Consolas" w:hAnsi="Consolas"/>
        </w:rPr>
      </w:pPr>
      <w:r w:rsidRPr="001A316A">
        <w:rPr>
          <w:rFonts w:ascii="Consolas" w:hAnsi="Consolas"/>
        </w:rPr>
        <w:t>stack.pop_</w:t>
      </w:r>
      <w:proofErr w:type="gramStart"/>
      <w:r w:rsidRPr="001A316A">
        <w:rPr>
          <w:rFonts w:ascii="Consolas" w:hAnsi="Consolas"/>
        </w:rPr>
        <w:t>front(</w:t>
      </w:r>
      <w:proofErr w:type="gramEnd"/>
      <w:r>
        <w:rPr>
          <w:rFonts w:ascii="Consolas" w:hAnsi="Consolas"/>
        </w:rPr>
        <w:t>int count</w:t>
      </w:r>
      <w:r w:rsidRPr="001A316A">
        <w:rPr>
          <w:rFonts w:ascii="Consolas" w:hAnsi="Consolas"/>
        </w:rPr>
        <w:t>)</w:t>
      </w:r>
      <w:r>
        <w:rPr>
          <w:rFonts w:ascii="Consolas" w:hAnsi="Consolas"/>
        </w:rPr>
        <w:t xml:space="preserve">: </w:t>
      </w:r>
      <w:r w:rsidRPr="00733E33">
        <w:t>shift “left</w:t>
      </w:r>
      <w:r>
        <w:t>”</w:t>
      </w:r>
      <w:r w:rsidRPr="00733E33">
        <w:t xml:space="preserve"> </w:t>
      </w:r>
      <w:r>
        <w:t xml:space="preserve">by </w:t>
      </w:r>
      <w:r w:rsidRPr="00733E33">
        <w:rPr>
          <w:rFonts w:ascii="Consolas" w:hAnsi="Consolas" w:cs="Consolas"/>
        </w:rPr>
        <w:t>count</w:t>
      </w:r>
      <w:r>
        <w:t xml:space="preserve"> (e.g., element with index </w:t>
      </w:r>
      <w:r w:rsidRPr="00733E33">
        <w:rPr>
          <w:rFonts w:ascii="Consolas" w:hAnsi="Consolas" w:cs="Consolas"/>
        </w:rPr>
        <w:t>count</w:t>
      </w:r>
      <w:r>
        <w:t xml:space="preserve"> is copied in stack at index 0). The last </w:t>
      </w:r>
      <w:r w:rsidRPr="00733E33">
        <w:rPr>
          <w:rFonts w:ascii="Consolas" w:hAnsi="Consolas" w:cs="Consolas"/>
        </w:rPr>
        <w:t>count</w:t>
      </w:r>
      <w:r>
        <w:t xml:space="preserve"> elements become invalid</w:t>
      </w:r>
      <w:r w:rsidRPr="001A316A">
        <w:t xml:space="preserve">. </w:t>
      </w:r>
    </w:p>
    <w:p w14:paraId="24A10886" w14:textId="7E7F87E6" w:rsidR="00733E33" w:rsidRPr="004F50F5" w:rsidRDefault="00733E33" w:rsidP="002265E0">
      <w:pPr>
        <w:pStyle w:val="ListParagraph"/>
        <w:numPr>
          <w:ilvl w:val="0"/>
          <w:numId w:val="34"/>
        </w:numPr>
        <w:rPr>
          <w:rFonts w:ascii="Consolas" w:hAnsi="Consolas"/>
        </w:rPr>
      </w:pPr>
      <w:proofErr w:type="gramStart"/>
      <w:r>
        <w:rPr>
          <w:rFonts w:ascii="Consolas" w:hAnsi="Consolas"/>
        </w:rPr>
        <w:t>stack.push</w:t>
      </w:r>
      <w:proofErr w:type="gramEnd"/>
      <w:r>
        <w:rPr>
          <w:rFonts w:ascii="Consolas" w:hAnsi="Consolas"/>
        </w:rPr>
        <w:t>_front(int count</w:t>
      </w:r>
      <w:r w:rsidRPr="001A316A">
        <w:rPr>
          <w:rFonts w:ascii="Consolas" w:hAnsi="Consolas"/>
        </w:rPr>
        <w:t>)</w:t>
      </w:r>
      <w:r>
        <w:rPr>
          <w:rFonts w:ascii="Consolas" w:hAnsi="Consolas"/>
        </w:rPr>
        <w:t xml:space="preserve">: </w:t>
      </w:r>
      <w:r>
        <w:t xml:space="preserve">shift “right” by </w:t>
      </w:r>
      <w:r w:rsidRPr="00733E33">
        <w:rPr>
          <w:rFonts w:ascii="Consolas" w:hAnsi="Consolas" w:cs="Consolas"/>
        </w:rPr>
        <w:t>count</w:t>
      </w:r>
      <w:r>
        <w:t xml:space="preserve">. The first </w:t>
      </w:r>
      <w:r w:rsidRPr="00733E33">
        <w:rPr>
          <w:rFonts w:ascii="Consolas" w:hAnsi="Consolas" w:cs="Consolas"/>
        </w:rPr>
        <w:t>count</w:t>
      </w:r>
      <w:r>
        <w:t xml:space="preserve"> elements become invalid.</w:t>
      </w:r>
    </w:p>
    <w:p w14:paraId="6E75CB61" w14:textId="5AD21982" w:rsidR="00733E33" w:rsidRDefault="004F50F5" w:rsidP="00733E33">
      <w:r>
        <w:t>[TODO: perhaps these methods should be renamed to “shift” instead of pop and push]</w:t>
      </w:r>
    </w:p>
    <w:p w14:paraId="189D74BF" w14:textId="6A03287C" w:rsidR="00155F05" w:rsidRPr="00D312C6" w:rsidRDefault="00155F05" w:rsidP="00733E33">
      <w:pPr>
        <w:rPr>
          <w:rFonts w:ascii="Consolas" w:hAnsi="Consolas"/>
        </w:rPr>
      </w:pPr>
      <w:r>
        <w:t>[TODO: emphasize semantics in the presence of “holes” in the stack.]</w:t>
      </w:r>
    </w:p>
    <w:p w14:paraId="6629BBFD" w14:textId="373D1534" w:rsidR="00116ACC" w:rsidRDefault="00116ACC" w:rsidP="00116ACC">
      <w:pPr>
        <w:pStyle w:val="Heading2"/>
      </w:pPr>
      <w:bookmarkStart w:id="350" w:name="_Toc445830053"/>
      <w:bookmarkStart w:id="351" w:name="_Toc445799371"/>
      <w:r>
        <w:t>Func</w:t>
      </w:r>
      <w:r w:rsidR="007E19C1">
        <w:t>tion calls, method invocations</w:t>
      </w:r>
      <w:bookmarkEnd w:id="350"/>
      <w:bookmarkEnd w:id="351"/>
    </w:p>
    <w:p w14:paraId="4C1B7E86" w14:textId="4402B1A0" w:rsidR="00116ACC" w:rsidRDefault="007E19C1" w:rsidP="00116ACC">
      <w:r>
        <w:t>Functions can be invoked using the function call syntax.</w:t>
      </w:r>
    </w:p>
    <w:p w14:paraId="0A76E12D" w14:textId="0DED7D1D" w:rsidR="00E4547B" w:rsidRDefault="00E4547B" w:rsidP="002D0F38">
      <w:pPr>
        <w:pStyle w:val="Grammar"/>
      </w:pPr>
      <w:r>
        <w:lastRenderedPageBreak/>
        <w:t xml:space="preserve">expression </w:t>
      </w:r>
      <w:r>
        <w:br/>
        <w:t xml:space="preserve">    : ...</w:t>
      </w:r>
    </w:p>
    <w:p w14:paraId="6C290F21" w14:textId="386DCA70" w:rsidR="00116ACC" w:rsidRPr="00254E38" w:rsidRDefault="002F2D0B" w:rsidP="002D0F38">
      <w:pPr>
        <w:pStyle w:val="Grammar"/>
      </w:pPr>
      <w:r>
        <w:t xml:space="preserve">    | </w:t>
      </w:r>
      <w:r w:rsidR="00116ACC" w:rsidRPr="00254E38">
        <w:t>expression '&lt;' typeArgumentList '&gt;' '(' argumentList ')'</w:t>
      </w:r>
    </w:p>
    <w:p w14:paraId="6DDA562E" w14:textId="44B22C75" w:rsidR="00116ACC" w:rsidRDefault="00116ACC" w:rsidP="002D0F38">
      <w:pPr>
        <w:pStyle w:val="Grammar"/>
      </w:pPr>
      <w:r w:rsidRPr="00254E38">
        <w:t xml:space="preserve">    | expression '(' argumentList ')' </w:t>
      </w:r>
    </w:p>
    <w:p w14:paraId="5B9051ED" w14:textId="77777777" w:rsidR="002F2D0B" w:rsidRDefault="002F2D0B" w:rsidP="002D0F38">
      <w:pPr>
        <w:pStyle w:val="Grammar"/>
      </w:pPr>
    </w:p>
    <w:p w14:paraId="742B0AF0" w14:textId="77777777" w:rsidR="002F2D0B" w:rsidRPr="00254E38" w:rsidRDefault="002F2D0B" w:rsidP="002D0F38">
      <w:pPr>
        <w:pStyle w:val="Grammar"/>
      </w:pPr>
      <w:r w:rsidRPr="00254E38">
        <w:t>argumentList</w:t>
      </w:r>
    </w:p>
    <w:p w14:paraId="324F834A" w14:textId="77777777" w:rsidR="002F2D0B" w:rsidRPr="00254E38" w:rsidRDefault="002F2D0B" w:rsidP="002D0F38">
      <w:pPr>
        <w:pStyle w:val="Grammar"/>
      </w:pPr>
      <w:r w:rsidRPr="00254E38">
        <w:t xml:space="preserve">    : /* empty */                        </w:t>
      </w:r>
    </w:p>
    <w:p w14:paraId="2F6C6927" w14:textId="77777777" w:rsidR="002F2D0B" w:rsidRPr="00254E38" w:rsidRDefault="002F2D0B" w:rsidP="002D0F38">
      <w:pPr>
        <w:pStyle w:val="Grammar"/>
      </w:pPr>
      <w:r w:rsidRPr="00254E38">
        <w:t xml:space="preserve">    | nonEmptyArgList                    </w:t>
      </w:r>
    </w:p>
    <w:p w14:paraId="6D0ACAA4" w14:textId="77777777" w:rsidR="002F2D0B" w:rsidRPr="00254E38" w:rsidRDefault="002F2D0B" w:rsidP="002D0F38">
      <w:pPr>
        <w:pStyle w:val="Grammar"/>
      </w:pPr>
      <w:r w:rsidRPr="00254E38">
        <w:t xml:space="preserve">    ;</w:t>
      </w:r>
    </w:p>
    <w:p w14:paraId="520CEEBD" w14:textId="77777777" w:rsidR="002F2D0B" w:rsidRPr="00254E38" w:rsidRDefault="002F2D0B" w:rsidP="002D0F38">
      <w:pPr>
        <w:pStyle w:val="Grammar"/>
      </w:pPr>
    </w:p>
    <w:p w14:paraId="552F978F" w14:textId="77777777" w:rsidR="002F2D0B" w:rsidRPr="00254E38" w:rsidRDefault="002F2D0B" w:rsidP="002D0F38">
      <w:pPr>
        <w:pStyle w:val="Grammar"/>
      </w:pPr>
      <w:r w:rsidRPr="00254E38">
        <w:t>nonEmptyArgList</w:t>
      </w:r>
    </w:p>
    <w:p w14:paraId="1DD62D0E" w14:textId="77777777" w:rsidR="002F2D0B" w:rsidRPr="00254E38" w:rsidRDefault="002F2D0B" w:rsidP="002D0F38">
      <w:pPr>
        <w:pStyle w:val="Grammar"/>
      </w:pPr>
      <w:r w:rsidRPr="00254E38">
        <w:t xml:space="preserve">    : argument                           </w:t>
      </w:r>
    </w:p>
    <w:p w14:paraId="3C8B3F56" w14:textId="77777777" w:rsidR="002F2D0B" w:rsidRPr="00254E38" w:rsidRDefault="002F2D0B" w:rsidP="002D0F38">
      <w:pPr>
        <w:pStyle w:val="Grammar"/>
      </w:pPr>
      <w:r w:rsidRPr="00254E38">
        <w:t xml:space="preserve">    | nonEmptyArgList ',' argument       </w:t>
      </w:r>
    </w:p>
    <w:p w14:paraId="4509AA7F" w14:textId="77777777" w:rsidR="002F2D0B" w:rsidRPr="00254E38" w:rsidRDefault="002F2D0B" w:rsidP="002D0F38">
      <w:pPr>
        <w:pStyle w:val="Grammar"/>
      </w:pPr>
      <w:r w:rsidRPr="00254E38">
        <w:t xml:space="preserve">    ;</w:t>
      </w:r>
    </w:p>
    <w:p w14:paraId="1EDEA554" w14:textId="77777777" w:rsidR="002F2D0B" w:rsidRPr="00254E38" w:rsidRDefault="002F2D0B" w:rsidP="002D0F38">
      <w:pPr>
        <w:pStyle w:val="Grammar"/>
      </w:pPr>
    </w:p>
    <w:p w14:paraId="5E793D2A" w14:textId="77777777" w:rsidR="002F2D0B" w:rsidRPr="00254E38" w:rsidRDefault="002F2D0B" w:rsidP="002D0F38">
      <w:pPr>
        <w:pStyle w:val="Grammar"/>
      </w:pPr>
      <w:r w:rsidRPr="00254E38">
        <w:t>argument</w:t>
      </w:r>
    </w:p>
    <w:p w14:paraId="6C2C5031" w14:textId="77777777" w:rsidR="002F2D0B" w:rsidRPr="00254E38" w:rsidRDefault="002F2D0B" w:rsidP="002D0F38">
      <w:pPr>
        <w:pStyle w:val="Grammar"/>
      </w:pPr>
      <w:r w:rsidRPr="00254E38">
        <w:t xml:space="preserve">    : expression                         </w:t>
      </w:r>
    </w:p>
    <w:p w14:paraId="7B0D6321" w14:textId="77777777" w:rsidR="002F2D0B" w:rsidRPr="00254E38" w:rsidRDefault="002F2D0B" w:rsidP="002D0F38">
      <w:pPr>
        <w:pStyle w:val="Grammar"/>
      </w:pPr>
      <w:r w:rsidRPr="00254E38">
        <w:t xml:space="preserve">    ;</w:t>
      </w:r>
    </w:p>
    <w:p w14:paraId="4BA0E897" w14:textId="77777777" w:rsidR="002F2D0B" w:rsidRDefault="002F2D0B" w:rsidP="002D0F38">
      <w:pPr>
        <w:pStyle w:val="Grammar"/>
      </w:pPr>
    </w:p>
    <w:p w14:paraId="7707CF94" w14:textId="77777777" w:rsidR="002F2D0B" w:rsidRPr="00254E38" w:rsidRDefault="002F2D0B" w:rsidP="002D0F38">
      <w:pPr>
        <w:pStyle w:val="Grammar"/>
      </w:pPr>
      <w:r w:rsidRPr="00254E38">
        <w:t>typeArgumentList</w:t>
      </w:r>
    </w:p>
    <w:p w14:paraId="01B36219" w14:textId="77777777" w:rsidR="002F2D0B" w:rsidRPr="00254E38" w:rsidRDefault="002F2D0B" w:rsidP="002D0F38">
      <w:pPr>
        <w:pStyle w:val="Grammar"/>
      </w:pPr>
      <w:r w:rsidRPr="00254E38">
        <w:t xml:space="preserve">    : typeRef                      </w:t>
      </w:r>
    </w:p>
    <w:p w14:paraId="59C6F9F9" w14:textId="77777777" w:rsidR="002F2D0B" w:rsidRDefault="002F2D0B" w:rsidP="002D0F38">
      <w:pPr>
        <w:pStyle w:val="Grammar"/>
      </w:pPr>
      <w:r w:rsidRPr="00254E38">
        <w:t xml:space="preserve">    | typeArgumentList ',' typeRef</w:t>
      </w:r>
    </w:p>
    <w:p w14:paraId="7782F3D7" w14:textId="08A83045" w:rsidR="002F2D0B" w:rsidRDefault="002F2D0B" w:rsidP="002D0F38">
      <w:pPr>
        <w:pStyle w:val="Grammar"/>
      </w:pPr>
      <w:r>
        <w:t xml:space="preserve">    ;</w:t>
      </w:r>
    </w:p>
    <w:p w14:paraId="6526C005" w14:textId="12482468" w:rsidR="007E19C1" w:rsidRDefault="007E19C1" w:rsidP="007E19C1">
      <w:r>
        <w:t xml:space="preserve">Function arguments are evaluated in order, left to right, before the function invocation takes place. The calling convention is copy-in/copy-out (Section </w:t>
      </w:r>
      <w:r>
        <w:fldChar w:fldCharType="begin"/>
      </w:r>
      <w:r>
        <w:instrText xml:space="preserve"> REF _Ref445503251 \r \h </w:instrText>
      </w:r>
      <w:r>
        <w:fldChar w:fldCharType="separate"/>
      </w:r>
      <w:r w:rsidR="00C55925">
        <w:t>5.6</w:t>
      </w:r>
      <w:r>
        <w:fldChar w:fldCharType="end"/>
      </w:r>
      <w:r>
        <w:t xml:space="preserve">). For generic functions the type arguments can be </w:t>
      </w:r>
      <w:r w:rsidR="00C678A6">
        <w:t xml:space="preserve">explicitly </w:t>
      </w:r>
      <w:r>
        <w:t>specified in the function call.</w:t>
      </w:r>
      <w:r w:rsidR="00C30800">
        <w:t xml:space="preserve"> No implicit casting is used for function arguments; the types of the arguments </w:t>
      </w:r>
      <w:r w:rsidR="00C16CAF">
        <w:rPr>
          <w:i/>
        </w:rPr>
        <w:t>must</w:t>
      </w:r>
      <w:r w:rsidR="00C30800">
        <w:t xml:space="preserve"> match the parameter types exactly.</w:t>
      </w:r>
    </w:p>
    <w:p w14:paraId="375079B8" w14:textId="79D5DC3B" w:rsidR="007E19C1" w:rsidRDefault="00C30800" w:rsidP="007E19C1">
      <w:pPr>
        <w:pStyle w:val="Heading2"/>
      </w:pPr>
      <w:bookmarkStart w:id="352" w:name="_Toc445830054"/>
      <w:bookmarkStart w:id="353" w:name="_Toc445799372"/>
      <w:r>
        <w:t>C</w:t>
      </w:r>
      <w:r w:rsidR="007E19C1" w:rsidRPr="007E19C1">
        <w:t>onstructor invocations</w:t>
      </w:r>
      <w:bookmarkEnd w:id="352"/>
      <w:bookmarkEnd w:id="353"/>
    </w:p>
    <w:p w14:paraId="455ED256" w14:textId="7B29B599" w:rsidR="003C5B63" w:rsidRDefault="003C5B63" w:rsidP="00CE49A3">
      <w:r>
        <w:t>Several P4 constructs denote resources that are allocated at compilation time:</w:t>
      </w:r>
    </w:p>
    <w:p w14:paraId="0A28A0B4" w14:textId="0F800B5E" w:rsidR="003C5B63" w:rsidRDefault="003C5B63" w:rsidP="002265E0">
      <w:pPr>
        <w:pStyle w:val="ListParagraph"/>
        <w:numPr>
          <w:ilvl w:val="0"/>
          <w:numId w:val="48"/>
        </w:numPr>
      </w:pPr>
      <w:r w:rsidRPr="003C5B63">
        <w:rPr>
          <w:rFonts w:ascii="Consolas" w:hAnsi="Consolas" w:cs="Consolas"/>
          <w:b/>
        </w:rPr>
        <w:t>extern</w:t>
      </w:r>
      <w:r>
        <w:t xml:space="preserve"> objects</w:t>
      </w:r>
    </w:p>
    <w:p w14:paraId="28E5ECA4" w14:textId="2F563CB8" w:rsidR="003C5B63" w:rsidRDefault="003C5B63" w:rsidP="002265E0">
      <w:pPr>
        <w:pStyle w:val="ListParagraph"/>
        <w:numPr>
          <w:ilvl w:val="0"/>
          <w:numId w:val="48"/>
        </w:numPr>
      </w:pPr>
      <w:r w:rsidRPr="003C5B63">
        <w:rPr>
          <w:rFonts w:ascii="Consolas" w:hAnsi="Consolas" w:cs="Consolas"/>
          <w:b/>
        </w:rPr>
        <w:t>parser</w:t>
      </w:r>
      <w:r>
        <w:t>s</w:t>
      </w:r>
    </w:p>
    <w:p w14:paraId="391626A5" w14:textId="1E179FCA" w:rsidR="003C5B63" w:rsidRDefault="003C5B63" w:rsidP="002265E0">
      <w:pPr>
        <w:pStyle w:val="ListParagraph"/>
        <w:numPr>
          <w:ilvl w:val="0"/>
          <w:numId w:val="48"/>
        </w:numPr>
      </w:pPr>
      <w:r w:rsidRPr="003C5B63">
        <w:rPr>
          <w:rFonts w:ascii="Consolas" w:hAnsi="Consolas" w:cs="Consolas"/>
          <w:b/>
        </w:rPr>
        <w:t>control</w:t>
      </w:r>
      <w:r>
        <w:t xml:space="preserve"> blocks</w:t>
      </w:r>
    </w:p>
    <w:p w14:paraId="0B59CCA5" w14:textId="2ED8CDEE" w:rsidR="003C5B63" w:rsidRDefault="003C5B63" w:rsidP="003C5B63">
      <w:r>
        <w:t>Allocation of such objects can be performed in two ways:</w:t>
      </w:r>
    </w:p>
    <w:p w14:paraId="4E60EE64" w14:textId="0A45B851" w:rsidR="003C5B63" w:rsidRDefault="003C5B63" w:rsidP="002265E0">
      <w:pPr>
        <w:pStyle w:val="ListParagraph"/>
        <w:numPr>
          <w:ilvl w:val="0"/>
          <w:numId w:val="40"/>
        </w:numPr>
      </w:pPr>
      <w:r>
        <w:t>using constructor invocations, which are expressions that return an object of the corresponding type.</w:t>
      </w:r>
    </w:p>
    <w:p w14:paraId="4E66D320" w14:textId="17610F06" w:rsidR="003C5B63" w:rsidRDefault="003C5B63" w:rsidP="002265E0">
      <w:pPr>
        <w:pStyle w:val="ListParagraph"/>
        <w:numPr>
          <w:ilvl w:val="0"/>
          <w:numId w:val="40"/>
        </w:numPr>
      </w:pPr>
      <w:r>
        <w:t xml:space="preserve">using instantiations, described in the next section. </w:t>
      </w:r>
      <w:r w:rsidR="00843AF5">
        <w:t>(</w:t>
      </w:r>
      <w:r>
        <w:t>Instantiations are similar to constant declarations.</w:t>
      </w:r>
      <w:r w:rsidR="00843AF5">
        <w:t>)</w:t>
      </w:r>
    </w:p>
    <w:p w14:paraId="1AD9229F" w14:textId="3CFC3C99" w:rsidR="003C5B63" w:rsidRDefault="003C5B63" w:rsidP="003C5B63">
      <w:r>
        <w:t xml:space="preserve">The syntax of a constructor invocation is similar to a function call. Constructors are evaluated entirely at compilation-time (see Section </w:t>
      </w:r>
      <w:r>
        <w:fldChar w:fldCharType="begin"/>
      </w:r>
      <w:r>
        <w:instrText xml:space="preserve"> REF _Ref445644138 \r \h </w:instrText>
      </w:r>
      <w:r>
        <w:fldChar w:fldCharType="separate"/>
      </w:r>
      <w:r w:rsidR="00C55925">
        <w:t>15</w:t>
      </w:r>
      <w:r>
        <w:fldChar w:fldCharType="end"/>
      </w:r>
      <w:r>
        <w:t>). In consequence, all constructor arguments must also be expressions that can be evaluated at compilation time.</w:t>
      </w:r>
    </w:p>
    <w:p w14:paraId="0B28C7A1" w14:textId="1E1ECD0B" w:rsidR="00B06801" w:rsidRDefault="00B06801" w:rsidP="003C5B63">
      <w:r>
        <w:t xml:space="preserve">The following example shows a constructor invocation for setting the target-dependent </w:t>
      </w:r>
      <w:r w:rsidRPr="00B06801">
        <w:rPr>
          <w:rFonts w:ascii="Consolas" w:hAnsi="Consolas" w:cs="Consolas"/>
        </w:rPr>
        <w:t>implementation</w:t>
      </w:r>
      <w:r>
        <w:t xml:space="preserve"> attribute of a table:</w:t>
      </w:r>
    </w:p>
    <w:p w14:paraId="4815E8E3" w14:textId="4F99E377" w:rsidR="00B06801" w:rsidRPr="00B06801" w:rsidRDefault="00B06801" w:rsidP="003C5B63">
      <w:pPr>
        <w:rPr>
          <w:rFonts w:ascii="Consolas" w:hAnsi="Consolas" w:cs="Consolas"/>
        </w:rPr>
      </w:pPr>
      <w:r w:rsidRPr="00B06801">
        <w:rPr>
          <w:rFonts w:ascii="Consolas" w:hAnsi="Consolas" w:cs="Consolas"/>
          <w:b/>
        </w:rPr>
        <w:t>extern</w:t>
      </w:r>
      <w:r w:rsidRPr="00B06801">
        <w:rPr>
          <w:rFonts w:ascii="Consolas" w:hAnsi="Consolas" w:cs="Consolas"/>
        </w:rPr>
        <w:t xml:space="preserve"> ActionProfile {</w:t>
      </w:r>
      <w:r w:rsidRPr="00B06801">
        <w:rPr>
          <w:rFonts w:ascii="Consolas" w:hAnsi="Consolas" w:cs="Consolas"/>
        </w:rPr>
        <w:br/>
        <w:t xml:space="preserve">    ActionProfile(</w:t>
      </w:r>
      <w:r w:rsidRPr="00B06801">
        <w:rPr>
          <w:rFonts w:ascii="Consolas" w:hAnsi="Consolas" w:cs="Consolas"/>
          <w:b/>
        </w:rPr>
        <w:t>bit</w:t>
      </w:r>
      <w:r w:rsidRPr="00B06801">
        <w:rPr>
          <w:rFonts w:ascii="Consolas" w:hAnsi="Consolas" w:cs="Consolas"/>
        </w:rPr>
        <w:t>&lt;32&gt; size);</w:t>
      </w:r>
      <w:r>
        <w:rPr>
          <w:rFonts w:ascii="Consolas" w:hAnsi="Consolas" w:cs="Consolas"/>
        </w:rPr>
        <w:t xml:space="preserve">  // constructor</w:t>
      </w:r>
      <w:r w:rsidRPr="00B06801">
        <w:rPr>
          <w:rFonts w:ascii="Consolas" w:hAnsi="Consolas" w:cs="Consolas"/>
        </w:rPr>
        <w:br/>
        <w:t>}</w:t>
      </w:r>
    </w:p>
    <w:p w14:paraId="480E36A5" w14:textId="6CAB3D0A" w:rsidR="00B06801" w:rsidRPr="00B06801" w:rsidRDefault="00B06801" w:rsidP="003C5B63">
      <w:pPr>
        <w:rPr>
          <w:rFonts w:ascii="Consolas" w:hAnsi="Consolas" w:cs="Consolas"/>
        </w:rPr>
      </w:pPr>
      <w:r w:rsidRPr="00B06801">
        <w:rPr>
          <w:rFonts w:ascii="Consolas" w:hAnsi="Consolas" w:cs="Consolas"/>
          <w:b/>
        </w:rPr>
        <w:lastRenderedPageBreak/>
        <w:t>table</w:t>
      </w:r>
      <w:r w:rsidRPr="00B06801">
        <w:rPr>
          <w:rFonts w:ascii="Consolas" w:hAnsi="Consolas" w:cs="Consolas"/>
        </w:rPr>
        <w:t xml:space="preserve"> tbl() {</w:t>
      </w:r>
      <w:r w:rsidRPr="00B06801">
        <w:rPr>
          <w:rFonts w:ascii="Consolas" w:hAnsi="Consolas" w:cs="Consolas"/>
        </w:rPr>
        <w:br/>
      </w:r>
      <w:r>
        <w:rPr>
          <w:rFonts w:ascii="Consolas" w:hAnsi="Consolas" w:cs="Consolas"/>
        </w:rPr>
        <w:t xml:space="preserve">    actions = { ... }</w:t>
      </w:r>
      <w:r>
        <w:rPr>
          <w:rFonts w:ascii="Consolas" w:hAnsi="Consolas" w:cs="Consolas"/>
        </w:rPr>
        <w:br/>
        <w:t xml:space="preserve">    implementation = ActionProfile(1024);  // constructor invocation</w:t>
      </w:r>
      <w:r>
        <w:rPr>
          <w:rFonts w:ascii="Consolas" w:hAnsi="Consolas" w:cs="Consolas"/>
        </w:rPr>
        <w:br/>
        <w:t>}</w:t>
      </w:r>
    </w:p>
    <w:p w14:paraId="11A7C22C" w14:textId="6D976CBF" w:rsidR="002422C2" w:rsidRDefault="002422C2" w:rsidP="002422C2">
      <w:pPr>
        <w:pStyle w:val="Heading1"/>
      </w:pPr>
      <w:bookmarkStart w:id="354" w:name="_Toc417920607"/>
      <w:bookmarkStart w:id="355" w:name="_Toc445830055"/>
      <w:bookmarkStart w:id="356" w:name="_Toc445799373"/>
      <w:r>
        <w:t>Constant</w:t>
      </w:r>
      <w:r w:rsidR="00B06801">
        <w:t>s</w:t>
      </w:r>
      <w:r>
        <w:t xml:space="preserve"> and variable declarations</w:t>
      </w:r>
      <w:bookmarkEnd w:id="354"/>
      <w:bookmarkEnd w:id="355"/>
      <w:bookmarkEnd w:id="356"/>
    </w:p>
    <w:p w14:paraId="6BD0D3B2" w14:textId="77777777" w:rsidR="002422C2" w:rsidRDefault="002422C2" w:rsidP="002422C2">
      <w:pPr>
        <w:pStyle w:val="Heading2"/>
      </w:pPr>
      <w:bookmarkStart w:id="357" w:name="_Toc445830056"/>
      <w:bookmarkStart w:id="358" w:name="_Toc445799374"/>
      <w:r>
        <w:t>Constants</w:t>
      </w:r>
      <w:bookmarkEnd w:id="357"/>
      <w:bookmarkEnd w:id="358"/>
    </w:p>
    <w:p w14:paraId="455638F8" w14:textId="77777777" w:rsidR="002422C2" w:rsidRDefault="002422C2" w:rsidP="002422C2">
      <w:r>
        <w:t>Constant values are defined with the syntax:</w:t>
      </w:r>
    </w:p>
    <w:p w14:paraId="75BB54E9" w14:textId="77777777" w:rsidR="004E73C9" w:rsidRPr="00254E38" w:rsidRDefault="004E73C9" w:rsidP="002D0F38">
      <w:pPr>
        <w:pStyle w:val="Grammar"/>
      </w:pPr>
      <w:r w:rsidRPr="00254E38">
        <w:t>constantDeclaration</w:t>
      </w:r>
    </w:p>
    <w:p w14:paraId="2EB57511" w14:textId="77777777" w:rsidR="004E73C9" w:rsidRPr="00254E38" w:rsidRDefault="004E73C9" w:rsidP="002D0F38">
      <w:pPr>
        <w:pStyle w:val="Grammar"/>
      </w:pPr>
      <w:r w:rsidRPr="00254E38">
        <w:t xml:space="preserve">    : optAnnotations CONST typeRef name '=' initializer ';'</w:t>
      </w:r>
    </w:p>
    <w:p w14:paraId="26DFDEEC" w14:textId="094EE9D5" w:rsidR="004E73C9" w:rsidRPr="00254E38" w:rsidRDefault="004E73C9" w:rsidP="002D0F38">
      <w:pPr>
        <w:pStyle w:val="Grammar"/>
      </w:pPr>
      <w:r w:rsidRPr="00254E38">
        <w:t xml:space="preserve">    ;</w:t>
      </w:r>
    </w:p>
    <w:p w14:paraId="08906547" w14:textId="77777777" w:rsidR="004E73C9" w:rsidRPr="00254E38" w:rsidRDefault="004E73C9" w:rsidP="002D0F38">
      <w:pPr>
        <w:pStyle w:val="Grammar"/>
      </w:pPr>
    </w:p>
    <w:p w14:paraId="268A0473" w14:textId="77777777" w:rsidR="004E73C9" w:rsidRPr="00254E38" w:rsidRDefault="004E73C9" w:rsidP="002D0F38">
      <w:pPr>
        <w:pStyle w:val="Grammar"/>
      </w:pPr>
      <w:r w:rsidRPr="00254E38">
        <w:t>initializer</w:t>
      </w:r>
    </w:p>
    <w:p w14:paraId="17D97756" w14:textId="77777777" w:rsidR="004E73C9" w:rsidRPr="00254E38" w:rsidRDefault="004E73C9" w:rsidP="002D0F38">
      <w:pPr>
        <w:pStyle w:val="Grammar"/>
      </w:pPr>
      <w:r w:rsidRPr="00254E38">
        <w:t xml:space="preserve">    : expression                         </w:t>
      </w:r>
    </w:p>
    <w:p w14:paraId="0CC3E3A1" w14:textId="77777777" w:rsidR="004E73C9" w:rsidRPr="00254E38" w:rsidRDefault="004E73C9" w:rsidP="002D0F38">
      <w:pPr>
        <w:pStyle w:val="Grammar"/>
      </w:pPr>
      <w:r w:rsidRPr="00254E38">
        <w:t xml:space="preserve">    ;</w:t>
      </w:r>
    </w:p>
    <w:p w14:paraId="466ACD6E" w14:textId="366B8F00" w:rsidR="002422C2" w:rsidRDefault="002422C2" w:rsidP="002422C2">
      <w:r>
        <w:t>This introduces a constant whose value has the specified type. The following are all legal constant declarations:</w:t>
      </w:r>
    </w:p>
    <w:p w14:paraId="0A57D626" w14:textId="1787726E" w:rsidR="002422C2" w:rsidRDefault="002422C2" w:rsidP="002422C2">
      <w:pPr>
        <w:rPr>
          <w:rFonts w:ascii="Consolas" w:hAnsi="Consolas"/>
        </w:rPr>
      </w:pPr>
      <w:r>
        <w:rPr>
          <w:rFonts w:ascii="Consolas" w:hAnsi="Consolas"/>
          <w:b/>
        </w:rPr>
        <w:t>const bit</w:t>
      </w:r>
      <w:r w:rsidRPr="00A229BA">
        <w:rPr>
          <w:rFonts w:ascii="Consolas" w:hAnsi="Consolas"/>
        </w:rPr>
        <w:t>&lt;</w:t>
      </w:r>
      <w:r w:rsidRPr="00A3325F">
        <w:rPr>
          <w:rFonts w:ascii="Consolas" w:hAnsi="Consolas"/>
        </w:rPr>
        <w:t>32</w:t>
      </w:r>
      <w:r>
        <w:rPr>
          <w:rFonts w:ascii="Consolas" w:hAnsi="Consolas"/>
        </w:rPr>
        <w:t>&gt;</w:t>
      </w:r>
      <w:r w:rsidRPr="00A3325F">
        <w:rPr>
          <w:rFonts w:ascii="Consolas" w:hAnsi="Consolas"/>
        </w:rPr>
        <w:t xml:space="preserve"> </w:t>
      </w:r>
      <w:r w:rsidR="00B2029B">
        <w:rPr>
          <w:rFonts w:ascii="Consolas" w:hAnsi="Consolas"/>
        </w:rPr>
        <w:t>COUNTER = 32w</w:t>
      </w:r>
      <w:r>
        <w:rPr>
          <w:rFonts w:ascii="Consolas" w:hAnsi="Consolas"/>
        </w:rPr>
        <w:t>0x0;</w:t>
      </w:r>
      <w:r>
        <w:rPr>
          <w:rFonts w:ascii="Consolas" w:hAnsi="Consolas"/>
        </w:rPr>
        <w:br/>
      </w:r>
      <w:r w:rsidRPr="003F68B2">
        <w:rPr>
          <w:rFonts w:ascii="Consolas" w:hAnsi="Consolas"/>
          <w:b/>
        </w:rPr>
        <w:t>struct</w:t>
      </w:r>
      <w:r>
        <w:rPr>
          <w:rFonts w:ascii="Consolas" w:hAnsi="Consolas"/>
        </w:rPr>
        <w:t xml:space="preserve"> Version {</w:t>
      </w:r>
      <w:r>
        <w:rPr>
          <w:rFonts w:ascii="Consolas" w:hAnsi="Consolas"/>
        </w:rPr>
        <w:br/>
        <w:t xml:space="preserve">    </w:t>
      </w:r>
      <w:r w:rsidRPr="003F68B2">
        <w:rPr>
          <w:rFonts w:ascii="Consolas" w:hAnsi="Consolas"/>
          <w:b/>
        </w:rPr>
        <w:t>bit</w:t>
      </w:r>
      <w:r>
        <w:rPr>
          <w:rFonts w:ascii="Consolas" w:hAnsi="Consolas"/>
        </w:rPr>
        <w:t>&lt;32&gt; major;</w:t>
      </w:r>
      <w:r>
        <w:rPr>
          <w:rFonts w:ascii="Consolas" w:hAnsi="Consolas"/>
        </w:rPr>
        <w:br/>
        <w:t xml:space="preserve">    </w:t>
      </w:r>
      <w:r w:rsidRPr="003F68B2">
        <w:rPr>
          <w:rFonts w:ascii="Consolas" w:hAnsi="Consolas"/>
          <w:b/>
        </w:rPr>
        <w:t>bit</w:t>
      </w:r>
      <w:r>
        <w:rPr>
          <w:rFonts w:ascii="Consolas" w:hAnsi="Consolas"/>
        </w:rPr>
        <w:t>&lt;32&gt; minor;</w:t>
      </w:r>
      <w:r>
        <w:rPr>
          <w:rFonts w:ascii="Consolas" w:hAnsi="Consolas"/>
        </w:rPr>
        <w:br/>
        <w:t>}</w:t>
      </w:r>
      <w:r>
        <w:rPr>
          <w:rFonts w:ascii="Consolas" w:hAnsi="Consolas"/>
        </w:rPr>
        <w:br/>
      </w:r>
      <w:r w:rsidRPr="003F68B2">
        <w:rPr>
          <w:rFonts w:ascii="Consolas" w:hAnsi="Consolas"/>
          <w:b/>
        </w:rPr>
        <w:t>const</w:t>
      </w:r>
      <w:r>
        <w:rPr>
          <w:rFonts w:ascii="Consolas" w:hAnsi="Consolas"/>
        </w:rPr>
        <w:t xml:space="preserve"> Version version = { 32</w:t>
      </w:r>
      <w:r w:rsidR="00045E7B">
        <w:rPr>
          <w:rFonts w:ascii="Consolas" w:hAnsi="Consolas"/>
        </w:rPr>
        <w:t>w</w:t>
      </w:r>
      <w:r>
        <w:rPr>
          <w:rFonts w:ascii="Consolas" w:hAnsi="Consolas"/>
        </w:rPr>
        <w:t>0, 32</w:t>
      </w:r>
      <w:r w:rsidR="00045E7B">
        <w:rPr>
          <w:rFonts w:ascii="Consolas" w:hAnsi="Consolas"/>
        </w:rPr>
        <w:t>w</w:t>
      </w:r>
      <w:r>
        <w:rPr>
          <w:rFonts w:ascii="Consolas" w:hAnsi="Consolas"/>
        </w:rPr>
        <w:t>0 };</w:t>
      </w:r>
    </w:p>
    <w:p w14:paraId="67EB1138" w14:textId="0594C793" w:rsidR="002422C2" w:rsidRDefault="002422C2" w:rsidP="002422C2">
      <w:r w:rsidRPr="003F68B2">
        <w:rPr>
          <w:rFonts w:ascii="Consolas" w:hAnsi="Consolas"/>
        </w:rPr>
        <w:t>initializer</w:t>
      </w:r>
      <w:r>
        <w:rPr>
          <w:rFonts w:ascii="Consolas" w:hAnsi="Consolas"/>
          <w:i/>
        </w:rPr>
        <w:t xml:space="preserve"> </w:t>
      </w:r>
      <w:r>
        <w:t xml:space="preserve">is an expression that evaluates to a </w:t>
      </w:r>
      <w:r w:rsidR="008C3643">
        <w:t>compile-time</w:t>
      </w:r>
      <w:r>
        <w:t xml:space="preserve"> constant</w:t>
      </w:r>
      <w:r w:rsidRPr="00AB28AA">
        <w:t>.</w:t>
      </w:r>
      <w:r>
        <w:t xml:space="preserve"> </w:t>
      </w:r>
    </w:p>
    <w:p w14:paraId="3F0A4D94" w14:textId="5B7ED801" w:rsidR="004E73C9" w:rsidRDefault="002422C2" w:rsidP="004E73C9">
      <w:pPr>
        <w:pStyle w:val="Heading2"/>
      </w:pPr>
      <w:bookmarkStart w:id="359" w:name="_Toc445830057"/>
      <w:bookmarkStart w:id="360" w:name="_Toc445799375"/>
      <w:r>
        <w:t>Variables</w:t>
      </w:r>
      <w:bookmarkEnd w:id="359"/>
      <w:bookmarkEnd w:id="360"/>
    </w:p>
    <w:p w14:paraId="60DBB5CB" w14:textId="67DA059C" w:rsidR="0064081B" w:rsidRPr="0064081B" w:rsidRDefault="0064081B" w:rsidP="0064081B">
      <w:r>
        <w:t>Local variables can be declared using variable declarations:</w:t>
      </w:r>
    </w:p>
    <w:p w14:paraId="3EA6EA53" w14:textId="77777777" w:rsidR="004E73C9" w:rsidRPr="00254E38" w:rsidRDefault="004E73C9" w:rsidP="002D0F38">
      <w:pPr>
        <w:pStyle w:val="Grammar"/>
      </w:pPr>
      <w:r w:rsidRPr="00254E38">
        <w:t>variableDeclaration</w:t>
      </w:r>
    </w:p>
    <w:p w14:paraId="24784A32" w14:textId="77777777" w:rsidR="004E73C9" w:rsidRPr="00254E38" w:rsidRDefault="004E73C9" w:rsidP="002D0F38">
      <w:pPr>
        <w:pStyle w:val="Grammar"/>
      </w:pPr>
      <w:r w:rsidRPr="00254E38">
        <w:t xml:space="preserve">    : annotations typeRef name optInitializer ';'</w:t>
      </w:r>
    </w:p>
    <w:p w14:paraId="35C3240D" w14:textId="77777777" w:rsidR="004E73C9" w:rsidRPr="00254E38" w:rsidRDefault="004E73C9" w:rsidP="002D0F38">
      <w:pPr>
        <w:pStyle w:val="Grammar"/>
      </w:pPr>
      <w:r w:rsidRPr="00254E38">
        <w:t xml:space="preserve">    | typeRef name optInitializer ';'</w:t>
      </w:r>
    </w:p>
    <w:p w14:paraId="1A4ACFEE" w14:textId="77777777" w:rsidR="004E73C9" w:rsidRPr="00254E38" w:rsidRDefault="004E73C9" w:rsidP="002D0F38">
      <w:pPr>
        <w:pStyle w:val="Grammar"/>
      </w:pPr>
      <w:r w:rsidRPr="00254E38">
        <w:t xml:space="preserve">    ;</w:t>
      </w:r>
    </w:p>
    <w:p w14:paraId="4317A2B2" w14:textId="77777777" w:rsidR="004E73C9" w:rsidRPr="00254E38" w:rsidRDefault="004E73C9" w:rsidP="002D0F38">
      <w:pPr>
        <w:pStyle w:val="Grammar"/>
      </w:pPr>
    </w:p>
    <w:p w14:paraId="1EF627CD" w14:textId="77777777" w:rsidR="004E73C9" w:rsidRPr="00254E38" w:rsidRDefault="004E73C9" w:rsidP="002D0F38">
      <w:pPr>
        <w:pStyle w:val="Grammar"/>
      </w:pPr>
      <w:r w:rsidRPr="00254E38">
        <w:t>optInitializer</w:t>
      </w:r>
    </w:p>
    <w:p w14:paraId="6461B4B1" w14:textId="77777777" w:rsidR="004E73C9" w:rsidRPr="00254E38" w:rsidRDefault="004E73C9" w:rsidP="002D0F38">
      <w:pPr>
        <w:pStyle w:val="Grammar"/>
      </w:pPr>
      <w:r w:rsidRPr="00254E38">
        <w:t xml:space="preserve">    : /* empty */                        </w:t>
      </w:r>
    </w:p>
    <w:p w14:paraId="135DE69C" w14:textId="77777777" w:rsidR="004E73C9" w:rsidRPr="00254E38" w:rsidRDefault="004E73C9" w:rsidP="002D0F38">
      <w:pPr>
        <w:pStyle w:val="Grammar"/>
      </w:pPr>
      <w:r w:rsidRPr="00254E38">
        <w:t xml:space="preserve">    | '=' initializer                    </w:t>
      </w:r>
    </w:p>
    <w:p w14:paraId="2C3172A9" w14:textId="00087E23" w:rsidR="0064081B" w:rsidRPr="0064081B" w:rsidRDefault="004E73C9" w:rsidP="002D0F38">
      <w:pPr>
        <w:pStyle w:val="Grammar"/>
      </w:pPr>
      <w:r w:rsidRPr="00254E38">
        <w:t xml:space="preserve">    ;</w:t>
      </w:r>
    </w:p>
    <w:p w14:paraId="70E23945" w14:textId="76C84932" w:rsidR="002422C2" w:rsidRDefault="002422C2" w:rsidP="002422C2">
      <w:commentRangeStart w:id="361"/>
      <w:commentRangeStart w:id="362"/>
      <w:r>
        <w:t xml:space="preserve">Variables </w:t>
      </w:r>
      <w:r w:rsidR="00C976D1">
        <w:t xml:space="preserve">without an initializer list </w:t>
      </w:r>
      <w:r>
        <w:t>are uninitialized</w:t>
      </w:r>
      <w:commentRangeEnd w:id="361"/>
      <w:r w:rsidR="009C5603">
        <w:rPr>
          <w:rStyle w:val="CommentReference"/>
        </w:rPr>
        <w:commentReference w:id="361"/>
      </w:r>
      <w:commentRangeEnd w:id="362"/>
      <w:r w:rsidR="00B57AEC">
        <w:rPr>
          <w:rStyle w:val="CommentReference"/>
        </w:rPr>
        <w:commentReference w:id="362"/>
      </w:r>
      <w:r>
        <w:t xml:space="preserve">. </w:t>
      </w:r>
    </w:p>
    <w:p w14:paraId="31BC0394" w14:textId="36D3B46C" w:rsidR="002422C2" w:rsidRDefault="002422C2" w:rsidP="002422C2">
      <w:del w:id="363" w:author="Mihai Budiu" w:date="2016-04-06T16:19:00Z">
        <w:r w:rsidDel="00F82852">
          <w:delText xml:space="preserve">It is an error to </w:delText>
        </w:r>
      </w:del>
      <w:ins w:id="364" w:author="Mihai Budiu" w:date="2016-04-06T16:19:00Z">
        <w:r w:rsidR="00F82852">
          <w:t>R</w:t>
        </w:r>
      </w:ins>
      <w:del w:id="365" w:author="Mihai Budiu" w:date="2016-04-06T16:19:00Z">
        <w:r w:rsidDel="00F82852">
          <w:delText>r</w:delText>
        </w:r>
      </w:del>
      <w:r>
        <w:t>ead</w:t>
      </w:r>
      <w:ins w:id="366" w:author="Mihai Budiu" w:date="2016-04-06T16:19:00Z">
        <w:r w:rsidR="00F82852">
          <w:t>ing</w:t>
        </w:r>
      </w:ins>
      <w:r>
        <w:t xml:space="preserve"> the value of a variable that has not been </w:t>
      </w:r>
      <w:del w:id="367" w:author="Mihai Budiu" w:date="2016-04-06T16:20:00Z">
        <w:r w:rsidDel="008927CE">
          <w:delText>set</w:delText>
        </w:r>
      </w:del>
      <w:ins w:id="368" w:author="Mihai Budiu" w:date="2016-04-06T16:20:00Z">
        <w:r w:rsidR="008927CE">
          <w:t>initialized</w:t>
        </w:r>
        <w:r w:rsidR="008927CE">
          <w:t xml:space="preserve"> </w:t>
        </w:r>
      </w:ins>
      <w:ins w:id="369" w:author="Mihai Budiu" w:date="2016-04-06T16:19:00Z">
        <w:r w:rsidR="00F82852">
          <w:t>provides an undefined result</w:t>
        </w:r>
      </w:ins>
      <w:r>
        <w:t xml:space="preserve">. The compiler should attempt to </w:t>
      </w:r>
      <w:del w:id="370" w:author="Mihai Budiu" w:date="2016-04-06T16:20:00Z">
        <w:r w:rsidDel="00F82852">
          <w:delText xml:space="preserve">enforce </w:delText>
        </w:r>
      </w:del>
      <w:ins w:id="371" w:author="Mihai Budiu" w:date="2016-04-06T16:20:00Z">
        <w:r w:rsidR="00F82852">
          <w:t>detect and flag</w:t>
        </w:r>
        <w:r w:rsidR="00F82852">
          <w:t xml:space="preserve"> </w:t>
        </w:r>
        <w:r w:rsidR="00F82852">
          <w:t>such reads</w:t>
        </w:r>
      </w:ins>
      <w:del w:id="372" w:author="Mihai Budiu" w:date="2016-04-06T16:20:00Z">
        <w:r w:rsidDel="00F82852">
          <w:delText>this rule</w:delText>
        </w:r>
      </w:del>
      <w:r>
        <w:t xml:space="preserve"> statically.</w:t>
      </w:r>
    </w:p>
    <w:p w14:paraId="66D9CDB8" w14:textId="5F429A00" w:rsidR="00116ACC" w:rsidRDefault="00116ACC" w:rsidP="00116ACC">
      <w:pPr>
        <w:pStyle w:val="Heading2"/>
      </w:pPr>
      <w:bookmarkStart w:id="373" w:name="_Ref445645891"/>
      <w:bookmarkStart w:id="374" w:name="_Toc445830058"/>
      <w:bookmarkStart w:id="375" w:name="_Toc445799376"/>
      <w:r>
        <w:t>Instantiations</w:t>
      </w:r>
      <w:bookmarkEnd w:id="373"/>
      <w:bookmarkEnd w:id="374"/>
      <w:bookmarkEnd w:id="375"/>
    </w:p>
    <w:p w14:paraId="606DBC5E" w14:textId="4D4A0785" w:rsidR="00B06801" w:rsidRPr="00B06801" w:rsidRDefault="00B06801" w:rsidP="00B06801">
      <w:r>
        <w:t xml:space="preserve">Instantiations are similar to </w:t>
      </w:r>
      <w:r w:rsidR="00C56B17">
        <w:t xml:space="preserve">variable </w:t>
      </w:r>
      <w:r>
        <w:t xml:space="preserve">declarations, but they are reserved for </w:t>
      </w:r>
      <w:r w:rsidR="00AC2C2C">
        <w:t xml:space="preserve">the </w:t>
      </w:r>
      <w:r>
        <w:t>types with constructors (</w:t>
      </w:r>
      <w:r w:rsidRPr="00B06801">
        <w:rPr>
          <w:rFonts w:ascii="Consolas" w:hAnsi="Consolas" w:cs="Consolas"/>
          <w:b/>
        </w:rPr>
        <w:t>extern</w:t>
      </w:r>
      <w:r>
        <w:t xml:space="preserve"> objects, </w:t>
      </w:r>
      <w:r w:rsidRPr="00B06801">
        <w:rPr>
          <w:rFonts w:ascii="Consolas" w:hAnsi="Consolas" w:cs="Consolas"/>
          <w:b/>
        </w:rPr>
        <w:t>control</w:t>
      </w:r>
      <w:r>
        <w:t xml:space="preserve"> blocks</w:t>
      </w:r>
      <w:r w:rsidR="00B50EB6">
        <w:t xml:space="preserve">, </w:t>
      </w:r>
      <w:r w:rsidRPr="00B06801">
        <w:rPr>
          <w:rFonts w:ascii="Consolas" w:hAnsi="Consolas" w:cs="Consolas"/>
          <w:b/>
        </w:rPr>
        <w:t>parser</w:t>
      </w:r>
      <w:r>
        <w:t>s</w:t>
      </w:r>
      <w:r w:rsidR="00B50EB6">
        <w:t xml:space="preserve"> and </w:t>
      </w:r>
      <w:r w:rsidR="00B50EB6" w:rsidRPr="002D0F38">
        <w:rPr>
          <w:rFonts w:ascii="Consolas" w:hAnsi="Consolas"/>
          <w:b/>
        </w:rPr>
        <w:t>package</w:t>
      </w:r>
      <w:r w:rsidR="00B50EB6">
        <w:t>s</w:t>
      </w:r>
      <w:r>
        <w:t>):</w:t>
      </w:r>
    </w:p>
    <w:p w14:paraId="2DAF30A6" w14:textId="77777777" w:rsidR="00116ACC" w:rsidRPr="00254E38" w:rsidRDefault="00116ACC" w:rsidP="002D0F38">
      <w:pPr>
        <w:pStyle w:val="Grammar"/>
      </w:pPr>
      <w:r w:rsidRPr="00254E38">
        <w:lastRenderedPageBreak/>
        <w:t>instantiation</w:t>
      </w:r>
    </w:p>
    <w:p w14:paraId="34EA10BE" w14:textId="77777777" w:rsidR="00116ACC" w:rsidRPr="00254E38" w:rsidRDefault="00116ACC" w:rsidP="002D0F38">
      <w:pPr>
        <w:pStyle w:val="Grammar"/>
      </w:pPr>
      <w:r w:rsidRPr="00254E38">
        <w:t xml:space="preserve">    : typeRef '(' argumentList ')' optAnnotations name ';'</w:t>
      </w:r>
    </w:p>
    <w:p w14:paraId="6EDE247E" w14:textId="009DF410" w:rsidR="00B06801" w:rsidRPr="00254E38" w:rsidRDefault="00116ACC" w:rsidP="002D0F38">
      <w:pPr>
        <w:pStyle w:val="Grammar"/>
      </w:pPr>
      <w:r w:rsidRPr="00254E38">
        <w:t xml:space="preserve">    ;</w:t>
      </w:r>
    </w:p>
    <w:p w14:paraId="3FC44AE7" w14:textId="2C0B1312" w:rsidR="00B06801" w:rsidRDefault="00B06801" w:rsidP="00B06801">
      <w:bookmarkStart w:id="376" w:name="_Toc417920608"/>
      <w:r>
        <w:t>An instantiation looks like a constructor invocation followed by a name. Instantiations are always executed at compilation-time</w:t>
      </w:r>
      <w:r w:rsidR="00F60128">
        <w:t xml:space="preserve"> (Section </w:t>
      </w:r>
      <w:r w:rsidR="00F60128">
        <w:fldChar w:fldCharType="begin"/>
      </w:r>
      <w:r w:rsidR="00F60128">
        <w:instrText xml:space="preserve"> REF _Ref445813355 \r \h </w:instrText>
      </w:r>
      <w:r w:rsidR="00F60128">
        <w:fldChar w:fldCharType="separate"/>
      </w:r>
      <w:r w:rsidR="00F60128">
        <w:t>15.1</w:t>
      </w:r>
      <w:r w:rsidR="00F60128">
        <w:fldChar w:fldCharType="end"/>
      </w:r>
      <w:r w:rsidR="00F60128">
        <w:t>)</w:t>
      </w:r>
      <w:r>
        <w:t xml:space="preserve">. The effect is to allocate an </w:t>
      </w:r>
      <w:r w:rsidR="002B0CB4">
        <w:t>object</w:t>
      </w:r>
      <w:r>
        <w:t xml:space="preserve"> with the specified name, and to bind it to the result of the constructor invocation.</w:t>
      </w:r>
    </w:p>
    <w:p w14:paraId="5014565A" w14:textId="77777777" w:rsidR="006E66BB" w:rsidRDefault="00B06801" w:rsidP="00B06801">
      <w:r>
        <w:t>The following example shows how a hypothetical co</w:t>
      </w:r>
      <w:r w:rsidR="006E66BB">
        <w:t>unter bank can be instantiated:</w:t>
      </w:r>
    </w:p>
    <w:p w14:paraId="1CA65387" w14:textId="33DF1C6A" w:rsidR="003151AA" w:rsidRDefault="003151AA" w:rsidP="00B06801">
      <w:pPr>
        <w:rPr>
          <w:rFonts w:ascii="Consolas" w:hAnsi="Consolas" w:cs="Consolas"/>
          <w:b/>
        </w:rPr>
      </w:pPr>
      <w:r>
        <w:rPr>
          <w:rFonts w:ascii="Consolas" w:hAnsi="Consolas" w:cs="Consolas"/>
          <w:b/>
        </w:rPr>
        <w:t>// from target library</w:t>
      </w:r>
    </w:p>
    <w:p w14:paraId="7D450183" w14:textId="48E9E573" w:rsidR="00B06801" w:rsidRPr="00B06801" w:rsidRDefault="00B06801" w:rsidP="00B06801">
      <w:r w:rsidRPr="00B06801">
        <w:rPr>
          <w:rFonts w:ascii="Consolas" w:hAnsi="Consolas" w:cs="Consolas"/>
          <w:b/>
        </w:rPr>
        <w:t>enum</w:t>
      </w:r>
      <w:r w:rsidRPr="00B06801">
        <w:rPr>
          <w:rFonts w:ascii="Consolas" w:hAnsi="Consolas" w:cs="Consolas"/>
        </w:rPr>
        <w:t xml:space="preserve"> CounterType {</w:t>
      </w:r>
      <w:r>
        <w:rPr>
          <w:rFonts w:ascii="Consolas" w:hAnsi="Consolas" w:cs="Consolas"/>
          <w:b/>
          <w:bCs/>
        </w:rPr>
        <w:br/>
      </w:r>
      <w:r>
        <w:rPr>
          <w:rFonts w:ascii="Consolas" w:hAnsi="Consolas" w:cs="Consolas"/>
        </w:rPr>
        <w:t xml:space="preserve">   </w:t>
      </w:r>
      <w:r w:rsidRPr="00B06801">
        <w:rPr>
          <w:rFonts w:ascii="Consolas" w:hAnsi="Consolas" w:cs="Consolas"/>
        </w:rPr>
        <w:t>Packets,</w:t>
      </w:r>
      <w:r>
        <w:rPr>
          <w:rFonts w:ascii="Consolas" w:hAnsi="Consolas" w:cs="Consolas"/>
          <w:b/>
          <w:bCs/>
        </w:rPr>
        <w:br/>
      </w:r>
      <w:r>
        <w:rPr>
          <w:rFonts w:ascii="Consolas" w:hAnsi="Consolas" w:cs="Consolas"/>
        </w:rPr>
        <w:t xml:space="preserve">   </w:t>
      </w:r>
      <w:r w:rsidRPr="00B06801">
        <w:rPr>
          <w:rFonts w:ascii="Consolas" w:hAnsi="Consolas" w:cs="Consolas"/>
        </w:rPr>
        <w:t>Bytes,</w:t>
      </w:r>
      <w:r>
        <w:rPr>
          <w:rFonts w:ascii="Consolas" w:hAnsi="Consolas" w:cs="Consolas"/>
          <w:b/>
          <w:bCs/>
        </w:rPr>
        <w:br/>
        <w:t xml:space="preserve">   </w:t>
      </w:r>
      <w:r w:rsidRPr="00B06801">
        <w:rPr>
          <w:rFonts w:ascii="Consolas" w:hAnsi="Consolas" w:cs="Consolas"/>
          <w:bCs/>
        </w:rPr>
        <w:t>Both</w:t>
      </w:r>
      <w:r w:rsidRPr="00B06801">
        <w:rPr>
          <w:rFonts w:ascii="Consolas" w:hAnsi="Consolas" w:cs="Consolas"/>
          <w:bCs/>
        </w:rPr>
        <w:br/>
      </w:r>
      <w:r w:rsidRPr="00B06801">
        <w:rPr>
          <w:rFonts w:ascii="Consolas" w:hAnsi="Consolas" w:cs="Consolas"/>
        </w:rPr>
        <w:t>}</w:t>
      </w:r>
    </w:p>
    <w:p w14:paraId="4867E013" w14:textId="468210E2" w:rsidR="00B06801" w:rsidRDefault="00B06801" w:rsidP="00B06801">
      <w:pPr>
        <w:rPr>
          <w:rFonts w:ascii="Consolas" w:hAnsi="Consolas" w:cs="Consolas"/>
        </w:rPr>
      </w:pPr>
      <w:r w:rsidRPr="00B06801">
        <w:rPr>
          <w:rFonts w:ascii="Consolas" w:hAnsi="Consolas" w:cs="Consolas"/>
          <w:b/>
        </w:rPr>
        <w:t>extern</w:t>
      </w:r>
      <w:r w:rsidRPr="00B06801">
        <w:rPr>
          <w:rFonts w:ascii="Consolas" w:hAnsi="Consolas" w:cs="Consolas"/>
        </w:rPr>
        <w:t xml:space="preserve"> Counter {</w:t>
      </w:r>
      <w:r>
        <w:rPr>
          <w:rFonts w:ascii="Consolas" w:hAnsi="Consolas" w:cs="Consolas"/>
        </w:rPr>
        <w:br/>
      </w:r>
      <w:r w:rsidRPr="00B06801">
        <w:rPr>
          <w:rFonts w:ascii="Consolas" w:hAnsi="Consolas" w:cs="Consolas"/>
        </w:rPr>
        <w:t xml:space="preserve">    Counter(</w:t>
      </w:r>
      <w:r w:rsidRPr="00B06801">
        <w:rPr>
          <w:rFonts w:ascii="Consolas" w:hAnsi="Consolas" w:cs="Consolas"/>
          <w:b/>
        </w:rPr>
        <w:t>bit</w:t>
      </w:r>
      <w:r>
        <w:rPr>
          <w:rFonts w:ascii="Consolas" w:hAnsi="Consolas" w:cs="Consolas"/>
        </w:rPr>
        <w:t>&lt;32&gt; size, CounterType type);</w:t>
      </w:r>
      <w:r>
        <w:rPr>
          <w:rFonts w:ascii="Consolas" w:hAnsi="Consolas" w:cs="Consolas"/>
        </w:rPr>
        <w:br/>
      </w:r>
      <w:r w:rsidRPr="00B06801">
        <w:rPr>
          <w:rFonts w:ascii="Consolas" w:hAnsi="Consolas" w:cs="Consolas"/>
        </w:rPr>
        <w:t xml:space="preserve">    </w:t>
      </w:r>
      <w:r w:rsidRPr="00B06801">
        <w:rPr>
          <w:rFonts w:ascii="Consolas" w:hAnsi="Consolas" w:cs="Consolas"/>
          <w:b/>
        </w:rPr>
        <w:t>void</w:t>
      </w:r>
      <w:r w:rsidRPr="00B06801">
        <w:rPr>
          <w:rFonts w:ascii="Consolas" w:hAnsi="Consolas" w:cs="Consolas"/>
        </w:rPr>
        <w:t xml:space="preserve"> increment(</w:t>
      </w:r>
      <w:r w:rsidRPr="00B06801">
        <w:rPr>
          <w:rFonts w:ascii="Consolas" w:hAnsi="Consolas" w:cs="Consolas"/>
          <w:b/>
        </w:rPr>
        <w:t>in</w:t>
      </w:r>
      <w:r w:rsidRPr="00B06801">
        <w:rPr>
          <w:rFonts w:ascii="Consolas" w:hAnsi="Consolas" w:cs="Consolas"/>
        </w:rPr>
        <w:t xml:space="preserve"> </w:t>
      </w:r>
      <w:r w:rsidRPr="00B06801">
        <w:rPr>
          <w:rFonts w:ascii="Consolas" w:hAnsi="Consolas" w:cs="Consolas"/>
          <w:b/>
        </w:rPr>
        <w:t>bit</w:t>
      </w:r>
      <w:r w:rsidRPr="00B06801">
        <w:rPr>
          <w:rFonts w:ascii="Consolas" w:hAnsi="Consolas" w:cs="Consolas"/>
        </w:rPr>
        <w:t>&lt;32&gt; index);</w:t>
      </w:r>
      <w:r>
        <w:rPr>
          <w:rFonts w:ascii="Consolas" w:hAnsi="Consolas" w:cs="Consolas"/>
        </w:rPr>
        <w:br/>
        <w:t>}</w:t>
      </w:r>
    </w:p>
    <w:p w14:paraId="1151D518" w14:textId="4A6461DA" w:rsidR="003151AA" w:rsidRDefault="003151AA" w:rsidP="00B06801">
      <w:pPr>
        <w:rPr>
          <w:rFonts w:ascii="Consolas" w:hAnsi="Consolas" w:cs="Consolas"/>
          <w:b/>
        </w:rPr>
      </w:pPr>
      <w:r>
        <w:rPr>
          <w:rFonts w:ascii="Consolas" w:hAnsi="Consolas" w:cs="Consolas"/>
          <w:b/>
        </w:rPr>
        <w:t>// user program</w:t>
      </w:r>
    </w:p>
    <w:p w14:paraId="6CFCAE12" w14:textId="0B68B13F" w:rsidR="00DE626D" w:rsidRDefault="00B06801" w:rsidP="00B06801">
      <w:pPr>
        <w:rPr>
          <w:rFonts w:ascii="Consolas" w:hAnsi="Consolas" w:cs="Consolas"/>
        </w:rPr>
      </w:pPr>
      <w:r w:rsidRPr="00B06801">
        <w:rPr>
          <w:rFonts w:ascii="Consolas" w:hAnsi="Consolas" w:cs="Consolas"/>
          <w:b/>
        </w:rPr>
        <w:t>control</w:t>
      </w:r>
      <w:r w:rsidRPr="00B06801">
        <w:rPr>
          <w:rFonts w:ascii="Consolas" w:hAnsi="Consolas" w:cs="Consolas"/>
        </w:rPr>
        <w:t xml:space="preserve"> </w:t>
      </w:r>
      <w:r>
        <w:rPr>
          <w:rFonts w:ascii="Consolas" w:hAnsi="Consolas" w:cs="Consolas"/>
        </w:rPr>
        <w:t>c</w:t>
      </w:r>
      <w:r w:rsidRPr="00B06801">
        <w:rPr>
          <w:rFonts w:ascii="Consolas" w:hAnsi="Consolas" w:cs="Consolas"/>
        </w:rPr>
        <w:t>(</w:t>
      </w:r>
      <w:r>
        <w:rPr>
          <w:rFonts w:ascii="Consolas" w:hAnsi="Consolas" w:cs="Consolas"/>
        </w:rPr>
        <w:t>...) {</w:t>
      </w:r>
      <w:r>
        <w:rPr>
          <w:rFonts w:ascii="Consolas" w:hAnsi="Consolas" w:cs="Consolas"/>
        </w:rPr>
        <w:br/>
      </w:r>
      <w:r w:rsidRPr="00B06801">
        <w:rPr>
          <w:rFonts w:ascii="Consolas" w:hAnsi="Consolas" w:cs="Consolas"/>
        </w:rPr>
        <w:t xml:space="preserve">    Counter(32w1024, Co</w:t>
      </w:r>
      <w:r>
        <w:rPr>
          <w:rFonts w:ascii="Consolas" w:hAnsi="Consolas" w:cs="Consolas"/>
        </w:rPr>
        <w:t>unterType.Both) ctr</w:t>
      </w:r>
      <w:r w:rsidRPr="00B06801">
        <w:rPr>
          <w:rFonts w:ascii="Consolas" w:hAnsi="Consolas" w:cs="Consolas"/>
        </w:rPr>
        <w:t>;</w:t>
      </w:r>
      <w:r>
        <w:rPr>
          <w:rFonts w:ascii="Consolas" w:hAnsi="Consolas" w:cs="Consolas"/>
        </w:rPr>
        <w:t xml:space="preserve">  // instantiation</w:t>
      </w:r>
    </w:p>
    <w:p w14:paraId="06CE77C3" w14:textId="6B3F47B7" w:rsidR="00B06801" w:rsidRPr="00B06801" w:rsidRDefault="00DE626D" w:rsidP="00B06801">
      <w:pPr>
        <w:rPr>
          <w:rFonts w:ascii="Consolas" w:hAnsi="Consolas" w:cs="Consolas"/>
        </w:rPr>
      </w:pPr>
      <w:r>
        <w:rPr>
          <w:rFonts w:ascii="Consolas" w:hAnsi="Consolas" w:cs="Consolas"/>
        </w:rPr>
        <w:t xml:space="preserve">    </w:t>
      </w:r>
      <w:r w:rsidRPr="00DE626D">
        <w:rPr>
          <w:rFonts w:ascii="Consolas" w:hAnsi="Consolas" w:cs="Consolas"/>
          <w:b/>
        </w:rPr>
        <w:t>apply</w:t>
      </w:r>
      <w:r>
        <w:rPr>
          <w:rFonts w:ascii="Consolas" w:hAnsi="Consolas" w:cs="Consolas"/>
        </w:rPr>
        <w:t xml:space="preserve"> { ... }</w:t>
      </w:r>
      <w:r w:rsidR="00B06801">
        <w:rPr>
          <w:rFonts w:ascii="Consolas" w:hAnsi="Consolas" w:cs="Consolas"/>
        </w:rPr>
        <w:br/>
        <w:t>}</w:t>
      </w:r>
    </w:p>
    <w:p w14:paraId="01007352" w14:textId="1DD1C423" w:rsidR="002422C2" w:rsidRDefault="002422C2" w:rsidP="00B06801">
      <w:pPr>
        <w:pStyle w:val="Heading1"/>
      </w:pPr>
      <w:bookmarkStart w:id="377" w:name="_Toc445830059"/>
      <w:bookmarkStart w:id="378" w:name="_Toc445799377"/>
      <w:r>
        <w:t>Statements</w:t>
      </w:r>
      <w:bookmarkEnd w:id="376"/>
      <w:bookmarkEnd w:id="377"/>
      <w:bookmarkEnd w:id="378"/>
    </w:p>
    <w:p w14:paraId="0954CF6F" w14:textId="5987AF09" w:rsidR="002422C2" w:rsidRDefault="002422C2" w:rsidP="002422C2">
      <w:r>
        <w:t>S</w:t>
      </w:r>
      <w:r w:rsidR="00F707DC">
        <w:t xml:space="preserve">tatements </w:t>
      </w:r>
      <w:r>
        <w:t xml:space="preserve">(except </w:t>
      </w:r>
      <w:r w:rsidR="00D51016">
        <w:t xml:space="preserve">the </w:t>
      </w:r>
      <w:r>
        <w:t>block</w:t>
      </w:r>
      <w:r w:rsidR="00D51016">
        <w:t xml:space="preserve"> </w:t>
      </w:r>
      <w:r>
        <w:t xml:space="preserve">statement) must end with </w:t>
      </w:r>
      <w:r w:rsidR="00090AB8">
        <w:t xml:space="preserve">a </w:t>
      </w:r>
      <w:r>
        <w:t>semicolon, C-style.</w:t>
      </w:r>
      <w:r w:rsidR="003911D4">
        <w:t xml:space="preserve"> </w:t>
      </w:r>
    </w:p>
    <w:p w14:paraId="2FFFBBF8" w14:textId="7475904F" w:rsidR="007718DF" w:rsidRDefault="007718DF" w:rsidP="002422C2">
      <w:r>
        <w:t>Statements can appear in several places:</w:t>
      </w:r>
    </w:p>
    <w:p w14:paraId="14CC1606" w14:textId="64502949" w:rsidR="007718DF" w:rsidRDefault="007718DF" w:rsidP="002265E0">
      <w:pPr>
        <w:pStyle w:val="ListParagraph"/>
        <w:numPr>
          <w:ilvl w:val="0"/>
          <w:numId w:val="47"/>
        </w:numPr>
      </w:pPr>
      <w:r>
        <w:t xml:space="preserve">Within </w:t>
      </w:r>
      <w:r w:rsidRPr="007718DF">
        <w:rPr>
          <w:rFonts w:ascii="Consolas" w:hAnsi="Consolas"/>
          <w:b/>
        </w:rPr>
        <w:t>parser</w:t>
      </w:r>
      <w:r>
        <w:t xml:space="preserve"> states</w:t>
      </w:r>
    </w:p>
    <w:p w14:paraId="03476090" w14:textId="724CBF78" w:rsidR="007718DF" w:rsidRDefault="007718DF" w:rsidP="002265E0">
      <w:pPr>
        <w:pStyle w:val="ListParagraph"/>
        <w:numPr>
          <w:ilvl w:val="0"/>
          <w:numId w:val="47"/>
        </w:numPr>
      </w:pPr>
      <w:r>
        <w:t xml:space="preserve">Within a </w:t>
      </w:r>
      <w:r w:rsidRPr="007718DF">
        <w:rPr>
          <w:rFonts w:ascii="Consolas" w:hAnsi="Consolas"/>
          <w:b/>
        </w:rPr>
        <w:t>control</w:t>
      </w:r>
      <w:r>
        <w:t xml:space="preserve"> block</w:t>
      </w:r>
    </w:p>
    <w:p w14:paraId="055A494C" w14:textId="73BA8EE5" w:rsidR="007718DF" w:rsidRPr="007718DF" w:rsidRDefault="007718DF" w:rsidP="002265E0">
      <w:pPr>
        <w:pStyle w:val="ListParagraph"/>
        <w:numPr>
          <w:ilvl w:val="0"/>
          <w:numId w:val="47"/>
        </w:numPr>
      </w:pPr>
      <w:r>
        <w:t xml:space="preserve">Within an </w:t>
      </w:r>
      <w:r w:rsidRPr="007718DF">
        <w:rPr>
          <w:rFonts w:ascii="Consolas" w:hAnsi="Consolas"/>
          <w:b/>
        </w:rPr>
        <w:t>action</w:t>
      </w:r>
    </w:p>
    <w:p w14:paraId="5708E06D" w14:textId="3663E94F" w:rsidR="007718DF" w:rsidRDefault="007718DF" w:rsidP="007718DF">
      <w:r>
        <w:t xml:space="preserve">There are restrictions for the kinds of statements that can appear in each of these places. For example, conditionals are not supported in parsers, and </w:t>
      </w:r>
      <w:r w:rsidRPr="00D46DC3">
        <w:rPr>
          <w:rFonts w:ascii="Consolas" w:hAnsi="Consolas"/>
          <w:b/>
        </w:rPr>
        <w:t>switch</w:t>
      </w:r>
      <w:r>
        <w:t xml:space="preserve"> statements are only supported in </w:t>
      </w:r>
      <w:r w:rsidRPr="007718DF">
        <w:rPr>
          <w:rFonts w:ascii="Consolas" w:hAnsi="Consolas"/>
          <w:b/>
        </w:rPr>
        <w:t>control</w:t>
      </w:r>
      <w:r>
        <w:t xml:space="preserve"> blocks.</w:t>
      </w:r>
      <w:r w:rsidR="006B4F62">
        <w:t xml:space="preserve"> The grammar reflects these constraints. We present here the most general case, for </w:t>
      </w:r>
      <w:r w:rsidR="006B4F62" w:rsidRPr="006B4F62">
        <w:rPr>
          <w:rFonts w:ascii="Consolas" w:hAnsi="Consolas"/>
          <w:b/>
        </w:rPr>
        <w:t>control</w:t>
      </w:r>
      <w:r w:rsidR="006B4F62">
        <w:t xml:space="preserve"> blocks.</w:t>
      </w:r>
    </w:p>
    <w:p w14:paraId="44348027" w14:textId="77777777" w:rsidR="003911D4" w:rsidRPr="00254E38" w:rsidRDefault="003911D4" w:rsidP="002D0F38">
      <w:pPr>
        <w:pStyle w:val="Grammar"/>
      </w:pPr>
      <w:r w:rsidRPr="00254E38">
        <w:lastRenderedPageBreak/>
        <w:t>statement</w:t>
      </w:r>
    </w:p>
    <w:p w14:paraId="2D253A07" w14:textId="77777777" w:rsidR="003911D4" w:rsidRPr="00254E38" w:rsidRDefault="003911D4" w:rsidP="002D0F38">
      <w:pPr>
        <w:pStyle w:val="Grammar"/>
      </w:pPr>
      <w:r w:rsidRPr="00254E38">
        <w:t xml:space="preserve">    : assignmentOrMethodCallStatement</w:t>
      </w:r>
    </w:p>
    <w:p w14:paraId="082FDA90" w14:textId="77777777" w:rsidR="003911D4" w:rsidRPr="00254E38" w:rsidRDefault="003911D4" w:rsidP="002D0F38">
      <w:pPr>
        <w:pStyle w:val="Grammar"/>
      </w:pPr>
      <w:r w:rsidRPr="00254E38">
        <w:t xml:space="preserve">    | conditionalStatement           </w:t>
      </w:r>
    </w:p>
    <w:p w14:paraId="2EE08CBF" w14:textId="77777777" w:rsidR="003911D4" w:rsidRPr="00254E38" w:rsidRDefault="003911D4" w:rsidP="002D0F38">
      <w:pPr>
        <w:pStyle w:val="Grammar"/>
      </w:pPr>
      <w:r w:rsidRPr="00254E38">
        <w:t xml:space="preserve">    | emptyStatement                 </w:t>
      </w:r>
    </w:p>
    <w:p w14:paraId="77844B55" w14:textId="77777777" w:rsidR="003911D4" w:rsidRPr="00254E38" w:rsidRDefault="003911D4" w:rsidP="002D0F38">
      <w:pPr>
        <w:pStyle w:val="Grammar"/>
      </w:pPr>
      <w:r w:rsidRPr="00254E38">
        <w:t xml:space="preserve">    | blockStatement                 </w:t>
      </w:r>
    </w:p>
    <w:p w14:paraId="294AF4D1" w14:textId="77777777" w:rsidR="003911D4" w:rsidRPr="00254E38" w:rsidRDefault="003911D4" w:rsidP="002D0F38">
      <w:pPr>
        <w:pStyle w:val="Grammar"/>
      </w:pPr>
      <w:r w:rsidRPr="00254E38">
        <w:t xml:space="preserve">    | returnStatement                </w:t>
      </w:r>
    </w:p>
    <w:p w14:paraId="3B9EAFFF" w14:textId="77777777" w:rsidR="003911D4" w:rsidRPr="00254E38" w:rsidRDefault="003911D4" w:rsidP="002D0F38">
      <w:pPr>
        <w:pStyle w:val="Grammar"/>
      </w:pPr>
      <w:r w:rsidRPr="00254E38">
        <w:t xml:space="preserve">    | switchStatement                </w:t>
      </w:r>
    </w:p>
    <w:p w14:paraId="5BF8A8EF" w14:textId="17860020" w:rsidR="003911D4" w:rsidRDefault="003911D4" w:rsidP="002D0F38">
      <w:pPr>
        <w:pStyle w:val="Grammar"/>
      </w:pPr>
      <w:r w:rsidRPr="00254E38">
        <w:t xml:space="preserve">    ;</w:t>
      </w:r>
    </w:p>
    <w:p w14:paraId="660D0831" w14:textId="77777777" w:rsidR="003911D4" w:rsidRDefault="003911D4" w:rsidP="002D0F38">
      <w:pPr>
        <w:pStyle w:val="Grammar"/>
      </w:pPr>
    </w:p>
    <w:p w14:paraId="2893D25D" w14:textId="77777777" w:rsidR="003911D4" w:rsidRPr="00254E38" w:rsidRDefault="003911D4" w:rsidP="002D0F38">
      <w:pPr>
        <w:pStyle w:val="Grammar"/>
      </w:pPr>
      <w:r w:rsidRPr="00254E38">
        <w:t>assignmentOrMethodCallStatement</w:t>
      </w:r>
    </w:p>
    <w:p w14:paraId="49F9FDF8" w14:textId="77777777" w:rsidR="003911D4" w:rsidRPr="00254E38" w:rsidRDefault="003911D4" w:rsidP="002D0F38">
      <w:pPr>
        <w:pStyle w:val="Grammar"/>
      </w:pPr>
      <w:r w:rsidRPr="00254E38">
        <w:t xml:space="preserve">    : lvalue '(' argumentList ')' ';'</w:t>
      </w:r>
    </w:p>
    <w:p w14:paraId="1690F82D" w14:textId="77777777" w:rsidR="003911D4" w:rsidRPr="00254E38" w:rsidRDefault="003911D4" w:rsidP="002D0F38">
      <w:pPr>
        <w:pStyle w:val="Grammar"/>
      </w:pPr>
      <w:r w:rsidRPr="00254E38">
        <w:t xml:space="preserve">    | lvalue '&lt;' typeArgumentList '&gt;' '(' argumentList ')' ';'</w:t>
      </w:r>
    </w:p>
    <w:p w14:paraId="528D8B19" w14:textId="54E4064E" w:rsidR="003911D4" w:rsidRPr="00254E38" w:rsidRDefault="003911D4" w:rsidP="002D0F38">
      <w:pPr>
        <w:pStyle w:val="Grammar"/>
      </w:pPr>
      <w:r w:rsidRPr="00254E38">
        <w:t xml:space="preserve">    </w:t>
      </w:r>
      <w:r>
        <w:t>| lvalue '=</w:t>
      </w:r>
      <w:proofErr w:type="gramStart"/>
      <w:r>
        <w:t>'  expression</w:t>
      </w:r>
      <w:proofErr w:type="gramEnd"/>
      <w:r>
        <w:t xml:space="preserve"> ';'</w:t>
      </w:r>
      <w:r w:rsidRPr="00254E38">
        <w:t xml:space="preserve"> </w:t>
      </w:r>
    </w:p>
    <w:p w14:paraId="1D001E36" w14:textId="6BD092AE" w:rsidR="003911D4" w:rsidRPr="003911D4" w:rsidRDefault="003911D4" w:rsidP="002D0F38">
      <w:pPr>
        <w:pStyle w:val="Grammar"/>
      </w:pPr>
      <w:r w:rsidRPr="00254E38">
        <w:t xml:space="preserve">    ;</w:t>
      </w:r>
    </w:p>
    <w:p w14:paraId="3656AA2C" w14:textId="77777777" w:rsidR="00082902" w:rsidRDefault="00082902" w:rsidP="00082902">
      <w:bookmarkStart w:id="379" w:name="_Toc417920609"/>
      <w:bookmarkStart w:id="380" w:name="_Toc445799378"/>
      <w:r>
        <w:t xml:space="preserve">In addition, parsers support a </w:t>
      </w:r>
      <w:r w:rsidRPr="00D91148">
        <w:rPr>
          <w:rFonts w:ascii="Consolas" w:hAnsi="Consolas" w:cs="Consolas"/>
          <w:b/>
        </w:rPr>
        <w:t>transition</w:t>
      </w:r>
      <w:r>
        <w:t xml:space="preserve"> statement (Section </w:t>
      </w:r>
      <w:r>
        <w:fldChar w:fldCharType="begin"/>
      </w:r>
      <w:r>
        <w:instrText xml:space="preserve"> REF _Ref289344446 \r \h </w:instrText>
      </w:r>
      <w:r>
        <w:fldChar w:fldCharType="separate"/>
      </w:r>
      <w:r>
        <w:t>10.5</w:t>
      </w:r>
      <w:r>
        <w:fldChar w:fldCharType="end"/>
      </w:r>
      <w:r>
        <w:t>).</w:t>
      </w:r>
    </w:p>
    <w:p w14:paraId="4552D2B2" w14:textId="35CB34B9" w:rsidR="00720F47" w:rsidRDefault="00082902" w:rsidP="00082902">
      <w:r>
        <w:t xml:space="preserve"> </w:t>
      </w:r>
      <w:r w:rsidR="00720F47">
        <w:t>(Due to limitations in the Bison parser generator we have grouped all productions starting with a l-value in the same rule.)</w:t>
      </w:r>
    </w:p>
    <w:p w14:paraId="15A6831C" w14:textId="77777777" w:rsidR="002422C2" w:rsidRDefault="002422C2" w:rsidP="002422C2">
      <w:pPr>
        <w:pStyle w:val="Heading2"/>
      </w:pPr>
      <w:bookmarkStart w:id="381" w:name="_Toc445830060"/>
      <w:r>
        <w:t>Assignment</w:t>
      </w:r>
      <w:bookmarkEnd w:id="379"/>
      <w:bookmarkEnd w:id="380"/>
      <w:bookmarkEnd w:id="381"/>
    </w:p>
    <w:p w14:paraId="3000877A" w14:textId="4D4765AA" w:rsidR="003911D4" w:rsidRDefault="002422C2" w:rsidP="003911D4">
      <w:pPr>
        <w:rPr>
          <w:rFonts w:ascii="Consolas" w:hAnsi="Consolas"/>
        </w:rPr>
      </w:pPr>
      <w:r>
        <w:t xml:space="preserve">Assignment is denoted with the = sign. </w:t>
      </w:r>
    </w:p>
    <w:p w14:paraId="5ED5BE69" w14:textId="126D15A9" w:rsidR="002422C2" w:rsidRDefault="002422C2" w:rsidP="002422C2">
      <w:r>
        <w:t xml:space="preserve">An assignment evaluates the expression on the right hand side and </w:t>
      </w:r>
      <w:r w:rsidRPr="00A229BA">
        <w:rPr>
          <w:i/>
        </w:rPr>
        <w:t>copies</w:t>
      </w:r>
      <w:r>
        <w:t xml:space="preserve"> that value into the left hand side. Derived types (e.g. structs) are copied recursively.</w:t>
      </w:r>
      <w:r w:rsidR="003911D4">
        <w:t xml:space="preserve"> </w:t>
      </w:r>
      <w:r w:rsidR="00EB0C28">
        <w:t xml:space="preserve">Headers are copied, including their </w:t>
      </w:r>
      <w:r w:rsidR="00AE3506">
        <w:t>“</w:t>
      </w:r>
      <w:r w:rsidR="00AE3506" w:rsidRPr="002F540D">
        <w:t>validity</w:t>
      </w:r>
      <w:r w:rsidR="00AE3506">
        <w:t xml:space="preserve">” </w:t>
      </w:r>
      <w:r w:rsidR="00EB0C28">
        <w:t xml:space="preserve">bits. </w:t>
      </w:r>
      <w:r w:rsidR="003911D4">
        <w:t xml:space="preserve">Assignment is not defined for </w:t>
      </w:r>
      <w:r w:rsidR="003911D4" w:rsidRPr="003911D4">
        <w:rPr>
          <w:rFonts w:ascii="Consolas" w:hAnsi="Consolas"/>
          <w:b/>
        </w:rPr>
        <w:t>extern</w:t>
      </w:r>
      <w:r w:rsidR="003911D4">
        <w:t xml:space="preserve"> values.</w:t>
      </w:r>
    </w:p>
    <w:p w14:paraId="386A6D14" w14:textId="7BA3230C" w:rsidR="002422C2" w:rsidRDefault="002422C2" w:rsidP="002422C2">
      <w:pPr>
        <w:pStyle w:val="Heading3"/>
      </w:pPr>
      <w:bookmarkStart w:id="382" w:name="_Ref287107325"/>
      <w:bookmarkStart w:id="383" w:name="_Toc417920610"/>
      <w:bookmarkStart w:id="384" w:name="_Toc445830061"/>
      <w:bookmarkStart w:id="385" w:name="_Toc445799379"/>
      <w:r>
        <w:t>L</w:t>
      </w:r>
      <w:r w:rsidR="00B670FA">
        <w:t>-</w:t>
      </w:r>
      <w:r>
        <w:t>values</w:t>
      </w:r>
      <w:bookmarkEnd w:id="382"/>
      <w:bookmarkEnd w:id="383"/>
      <w:bookmarkEnd w:id="384"/>
      <w:bookmarkEnd w:id="385"/>
    </w:p>
    <w:p w14:paraId="65E77699" w14:textId="418D0A82" w:rsidR="002422C2" w:rsidRDefault="002422C2" w:rsidP="002422C2">
      <w:r>
        <w:t>L</w:t>
      </w:r>
      <w:r w:rsidR="00B670FA">
        <w:t>-</w:t>
      </w:r>
      <w:r>
        <w:t>values are expressions that can appear on the left side of an assignment operation. These expressions are legal l</w:t>
      </w:r>
      <w:r w:rsidR="00B670FA">
        <w:t>-</w:t>
      </w:r>
      <w:r>
        <w:t>values:</w:t>
      </w:r>
    </w:p>
    <w:p w14:paraId="56F34DC4" w14:textId="77777777" w:rsidR="00FF2332" w:rsidRPr="00254E38" w:rsidRDefault="00FF2332" w:rsidP="002D0F38">
      <w:pPr>
        <w:pStyle w:val="Grammar"/>
      </w:pPr>
      <w:r w:rsidRPr="00254E38">
        <w:t>lvalue</w:t>
      </w:r>
    </w:p>
    <w:p w14:paraId="4EFB29A6" w14:textId="77777777" w:rsidR="00FF2332" w:rsidRPr="00254E38" w:rsidRDefault="00FF2332" w:rsidP="002D0F38">
      <w:pPr>
        <w:pStyle w:val="Grammar"/>
      </w:pPr>
      <w:r w:rsidRPr="00254E38">
        <w:t xml:space="preserve">    : name                               </w:t>
      </w:r>
    </w:p>
    <w:p w14:paraId="1479B028" w14:textId="77777777" w:rsidR="00FF2332" w:rsidRPr="00254E38" w:rsidRDefault="00FF2332" w:rsidP="002D0F38">
      <w:pPr>
        <w:pStyle w:val="Grammar"/>
      </w:pPr>
      <w:r w:rsidRPr="00254E38">
        <w:t xml:space="preserve">    | pathPrefix name                    </w:t>
      </w:r>
    </w:p>
    <w:p w14:paraId="1B67A2C2" w14:textId="77777777" w:rsidR="00FF2332" w:rsidRPr="00254E38" w:rsidRDefault="00FF2332" w:rsidP="002D0F38">
      <w:pPr>
        <w:pStyle w:val="Grammar"/>
      </w:pPr>
      <w:r w:rsidRPr="00254E38">
        <w:t xml:space="preserve">    | lvalue '.' member                  </w:t>
      </w:r>
    </w:p>
    <w:p w14:paraId="71DBB71A" w14:textId="77777777" w:rsidR="00FF2332" w:rsidRPr="00254E38" w:rsidRDefault="00FF2332" w:rsidP="002D0F38">
      <w:pPr>
        <w:pStyle w:val="Grammar"/>
      </w:pPr>
      <w:r w:rsidRPr="00254E38">
        <w:t xml:space="preserve">    | lvalue '[' expression ']'          </w:t>
      </w:r>
    </w:p>
    <w:p w14:paraId="150C5D5B" w14:textId="77777777" w:rsidR="00FF2332" w:rsidRPr="00254E38" w:rsidRDefault="00FF2332" w:rsidP="002D0F38">
      <w:pPr>
        <w:pStyle w:val="Grammar"/>
      </w:pPr>
      <w:r w:rsidRPr="00254E38">
        <w:t xml:space="preserve">    | lvalue '[' expression ':' expression ']' </w:t>
      </w:r>
    </w:p>
    <w:p w14:paraId="7345C714" w14:textId="1A2F8F99" w:rsidR="00FF2332" w:rsidRPr="00096630" w:rsidRDefault="00FF2332" w:rsidP="002D0F38">
      <w:pPr>
        <w:pStyle w:val="Grammar"/>
      </w:pPr>
      <w:r w:rsidRPr="00254E38">
        <w:t xml:space="preserve">    ;</w:t>
      </w:r>
    </w:p>
    <w:p w14:paraId="7BBDBFB8" w14:textId="77777777" w:rsidR="002422C2" w:rsidRDefault="002422C2" w:rsidP="002265E0">
      <w:pPr>
        <w:pStyle w:val="ListParagraph"/>
        <w:numPr>
          <w:ilvl w:val="0"/>
          <w:numId w:val="9"/>
        </w:numPr>
      </w:pPr>
      <w:r>
        <w:t>Identifiers of a base or derived type</w:t>
      </w:r>
    </w:p>
    <w:p w14:paraId="3970E483" w14:textId="2C0F5E2C" w:rsidR="002422C2" w:rsidRDefault="002422C2" w:rsidP="002265E0">
      <w:pPr>
        <w:pStyle w:val="ListParagraph"/>
        <w:numPr>
          <w:ilvl w:val="0"/>
          <w:numId w:val="9"/>
        </w:numPr>
      </w:pPr>
      <w:r>
        <w:t xml:space="preserve">Structure/header field </w:t>
      </w:r>
      <w:r w:rsidR="0056418A">
        <w:t xml:space="preserve">member access </w:t>
      </w:r>
      <w:r>
        <w:t>operations (using the dot notation)</w:t>
      </w:r>
    </w:p>
    <w:p w14:paraId="3AFB5A5E" w14:textId="6A3403FE" w:rsidR="002422C2" w:rsidRDefault="002422C2" w:rsidP="002265E0">
      <w:pPr>
        <w:pStyle w:val="ListParagraph"/>
        <w:numPr>
          <w:ilvl w:val="0"/>
          <w:numId w:val="9"/>
        </w:numPr>
      </w:pPr>
      <w:r>
        <w:t xml:space="preserve">References to elements within header stacks (see Section </w:t>
      </w:r>
      <w:r>
        <w:fldChar w:fldCharType="begin"/>
      </w:r>
      <w:r>
        <w:instrText xml:space="preserve"> REF _Ref288308589 \r \h </w:instrText>
      </w:r>
      <w:r>
        <w:fldChar w:fldCharType="separate"/>
      </w:r>
      <w:r w:rsidR="00C55925">
        <w:t>7.9</w:t>
      </w:r>
      <w:r>
        <w:fldChar w:fldCharType="end"/>
      </w:r>
      <w:r>
        <w:t xml:space="preserve">): indexing, and references to </w:t>
      </w:r>
      <w:r w:rsidRPr="004659CE">
        <w:rPr>
          <w:rFonts w:ascii="Consolas" w:hAnsi="Consolas"/>
        </w:rPr>
        <w:t>last</w:t>
      </w:r>
      <w:r>
        <w:t xml:space="preserve"> and </w:t>
      </w:r>
      <w:r w:rsidRPr="004659CE">
        <w:rPr>
          <w:rFonts w:ascii="Consolas" w:hAnsi="Consolas"/>
        </w:rPr>
        <w:t>next</w:t>
      </w:r>
      <w:r>
        <w:t>.</w:t>
      </w:r>
    </w:p>
    <w:p w14:paraId="241E1CEF" w14:textId="3248BC97" w:rsidR="000A0060" w:rsidRDefault="000A0060" w:rsidP="002265E0">
      <w:pPr>
        <w:pStyle w:val="ListParagraph"/>
        <w:numPr>
          <w:ilvl w:val="0"/>
          <w:numId w:val="9"/>
        </w:numPr>
      </w:pPr>
      <w:r>
        <w:t xml:space="preserve">The result of a bit-slice operator </w:t>
      </w:r>
      <w:r w:rsidRPr="003D1AB2">
        <w:rPr>
          <w:rFonts w:ascii="Consolas" w:hAnsi="Consolas"/>
        </w:rPr>
        <w:t>[</w:t>
      </w:r>
      <w:proofErr w:type="gramStart"/>
      <w:r w:rsidRPr="003D1AB2">
        <w:rPr>
          <w:rFonts w:ascii="Consolas" w:hAnsi="Consolas"/>
        </w:rPr>
        <w:t>m:l</w:t>
      </w:r>
      <w:proofErr w:type="gramEnd"/>
      <w:r w:rsidRPr="003D1AB2">
        <w:rPr>
          <w:rFonts w:ascii="Consolas" w:hAnsi="Consolas"/>
        </w:rPr>
        <w:t>]</w:t>
      </w:r>
    </w:p>
    <w:p w14:paraId="57C6ADC0" w14:textId="0E96EA22" w:rsidR="002422C2" w:rsidRDefault="002422C2" w:rsidP="002422C2">
      <w:r>
        <w:t>The following is a legal l</w:t>
      </w:r>
      <w:r w:rsidR="00B670FA">
        <w:t>-</w:t>
      </w:r>
      <w:r>
        <w:t>value:</w:t>
      </w:r>
    </w:p>
    <w:p w14:paraId="7C048446" w14:textId="77777777" w:rsidR="002422C2" w:rsidRDefault="002422C2" w:rsidP="002422C2">
      <w:pPr>
        <w:rPr>
          <w:rFonts w:ascii="Consolas" w:hAnsi="Consolas"/>
        </w:rPr>
      </w:pPr>
      <w:proofErr w:type="gramStart"/>
      <w:r w:rsidRPr="00A229BA">
        <w:rPr>
          <w:rFonts w:ascii="Consolas" w:hAnsi="Consolas"/>
        </w:rPr>
        <w:t>headers.stack</w:t>
      </w:r>
      <w:proofErr w:type="gramEnd"/>
      <w:r w:rsidRPr="00A229BA">
        <w:rPr>
          <w:rFonts w:ascii="Consolas" w:hAnsi="Consolas"/>
        </w:rPr>
        <w:t>[4].field</w:t>
      </w:r>
    </w:p>
    <w:p w14:paraId="403BAAF7" w14:textId="649C8431" w:rsidR="004F584B" w:rsidRDefault="004F584B" w:rsidP="000C55E0">
      <w:r>
        <w:t>The meaning of an assignment to a slice is the following:</w:t>
      </w:r>
    </w:p>
    <w:p w14:paraId="5156E9E8" w14:textId="77777777" w:rsidR="004F584B" w:rsidRDefault="004F584B" w:rsidP="000C55E0">
      <w:r w:rsidRPr="004F584B">
        <w:rPr>
          <w:rFonts w:ascii="Consolas" w:hAnsi="Consolas"/>
        </w:rPr>
        <w:t>e[</w:t>
      </w:r>
      <w:proofErr w:type="gramStart"/>
      <w:r w:rsidRPr="004F584B">
        <w:rPr>
          <w:rFonts w:ascii="Consolas" w:hAnsi="Consolas"/>
        </w:rPr>
        <w:t>m:l</w:t>
      </w:r>
      <w:proofErr w:type="gramEnd"/>
      <w:r w:rsidRPr="004F584B">
        <w:rPr>
          <w:rFonts w:ascii="Consolas" w:hAnsi="Consolas"/>
        </w:rPr>
        <w:t>] = x</w:t>
      </w:r>
      <w:r>
        <w:t xml:space="preserve"> </w:t>
      </w:r>
    </w:p>
    <w:p w14:paraId="6ACBF12A" w14:textId="44C73C46" w:rsidR="004F584B" w:rsidRDefault="000F63A2" w:rsidP="004F584B">
      <w:r>
        <w:lastRenderedPageBreak/>
        <w:t xml:space="preserve">This statement sets </w:t>
      </w:r>
      <w:proofErr w:type="gramStart"/>
      <w:r>
        <w:t>bits</w:t>
      </w:r>
      <w:proofErr w:type="gramEnd"/>
      <w:r>
        <w:t xml:space="preserve"> </w:t>
      </w:r>
      <w:r w:rsidRPr="002D0F38">
        <w:rPr>
          <w:rFonts w:ascii="Consolas" w:hAnsi="Consolas"/>
        </w:rPr>
        <w:t>m</w:t>
      </w:r>
      <w:r>
        <w:t xml:space="preserve"> to </w:t>
      </w:r>
      <w:r w:rsidRPr="002D0F38">
        <w:rPr>
          <w:rFonts w:ascii="Consolas" w:hAnsi="Consolas"/>
        </w:rPr>
        <w:t>l</w:t>
      </w:r>
      <w:r>
        <w:t xml:space="preserve"> of </w:t>
      </w:r>
      <w:r w:rsidRPr="002D0F38">
        <w:rPr>
          <w:rFonts w:ascii="Consolas" w:hAnsi="Consolas"/>
        </w:rPr>
        <w:t>e</w:t>
      </w:r>
      <w:r>
        <w:t xml:space="preserve"> to the bit-pattern represented by </w:t>
      </w:r>
      <w:r w:rsidRPr="002D0F38">
        <w:rPr>
          <w:rFonts w:ascii="Consolas" w:hAnsi="Consolas"/>
        </w:rPr>
        <w:t>x</w:t>
      </w:r>
      <w:r>
        <w:t xml:space="preserve">, and leaves all other bits of </w:t>
      </w:r>
      <w:r w:rsidRPr="002D0F38">
        <w:rPr>
          <w:rFonts w:ascii="Consolas" w:hAnsi="Consolas"/>
        </w:rPr>
        <w:t>e</w:t>
      </w:r>
      <w:r>
        <w:t xml:space="preserve"> unchanged. (</w:t>
      </w:r>
      <w:r w:rsidRPr="002D0F38">
        <w:rPr>
          <w:rFonts w:ascii="Consolas" w:hAnsi="Consolas"/>
        </w:rPr>
        <w:t>x</w:t>
      </w:r>
      <w:r>
        <w:t xml:space="preserve"> is implicitly cast to an </w:t>
      </w:r>
      <w:r w:rsidRPr="002D0F38">
        <w:rPr>
          <w:rFonts w:ascii="Consolas" w:hAnsi="Consolas"/>
        </w:rPr>
        <w:t>m</w:t>
      </w:r>
      <w:r>
        <w:t xml:space="preserve"> – </w:t>
      </w:r>
      <w:r w:rsidRPr="002D0F38">
        <w:rPr>
          <w:rFonts w:ascii="Consolas" w:hAnsi="Consolas"/>
        </w:rPr>
        <w:t>l</w:t>
      </w:r>
      <w:r>
        <w:t xml:space="preserve"> + 1 bit</w:t>
      </w:r>
      <w:r w:rsidR="004F5AFE">
        <w:t>string</w:t>
      </w:r>
      <w:r>
        <w:t xml:space="preserve"> value).</w:t>
      </w:r>
    </w:p>
    <w:p w14:paraId="51108292" w14:textId="2E8F1FAA" w:rsidR="007718DF" w:rsidRDefault="007718DF" w:rsidP="007718DF">
      <w:pPr>
        <w:pStyle w:val="Heading2"/>
      </w:pPr>
      <w:bookmarkStart w:id="386" w:name="_Toc445830062"/>
      <w:bookmarkStart w:id="387" w:name="_Toc445799380"/>
      <w:r>
        <w:t>The empty statement</w:t>
      </w:r>
      <w:bookmarkEnd w:id="386"/>
      <w:bookmarkEnd w:id="387"/>
    </w:p>
    <w:p w14:paraId="635F66B3" w14:textId="6D73C45E" w:rsidR="007718DF" w:rsidRDefault="007718DF" w:rsidP="007718DF">
      <w:r>
        <w:t>The empty statement is a no-op.</w:t>
      </w:r>
    </w:p>
    <w:p w14:paraId="43720E69" w14:textId="77777777" w:rsidR="007718DF" w:rsidRPr="00254E38" w:rsidRDefault="007718DF" w:rsidP="002D0F38">
      <w:pPr>
        <w:pStyle w:val="Grammar"/>
      </w:pPr>
      <w:r w:rsidRPr="00254E38">
        <w:t>emptyStatement</w:t>
      </w:r>
    </w:p>
    <w:p w14:paraId="1C9D5B90" w14:textId="5BCE66D2" w:rsidR="00551C9E" w:rsidRPr="007718DF" w:rsidRDefault="007718DF" w:rsidP="002D0F38">
      <w:pPr>
        <w:pStyle w:val="Grammar"/>
      </w:pPr>
      <w:r w:rsidRPr="00254E38">
        <w:t xml:space="preserve">    : ';'                            </w:t>
      </w:r>
      <w:r>
        <w:br/>
      </w:r>
      <w:r w:rsidRPr="00254E38">
        <w:t xml:space="preserve">    ;</w:t>
      </w:r>
    </w:p>
    <w:p w14:paraId="184B7962" w14:textId="227C5814" w:rsidR="00551C9E" w:rsidRDefault="00551C9E" w:rsidP="00551C9E">
      <w:pPr>
        <w:pStyle w:val="Heading2"/>
      </w:pPr>
      <w:bookmarkStart w:id="388" w:name="_Toc445830063"/>
      <w:bookmarkStart w:id="389" w:name="_Toc445799381"/>
      <w:bookmarkStart w:id="390" w:name="_Ref445188651"/>
      <w:r>
        <w:t>The block statement</w:t>
      </w:r>
      <w:bookmarkEnd w:id="388"/>
      <w:bookmarkEnd w:id="389"/>
    </w:p>
    <w:p w14:paraId="174BC8F1" w14:textId="3D5EB287" w:rsidR="00551C9E" w:rsidRDefault="00551C9E" w:rsidP="00551C9E">
      <w:r>
        <w:t>A block statement is denoted by curly braces, as in C. It contains a sequence of statements and declarations, which are executed sequentially.</w:t>
      </w:r>
      <w:r w:rsidR="00F707DC">
        <w:t xml:space="preserve"> The variables, constants and </w:t>
      </w:r>
      <w:r w:rsidR="00CF0397">
        <w:t>instantiations</w:t>
      </w:r>
      <w:r w:rsidR="00F707DC">
        <w:t xml:space="preserve"> within a block statement are only visible within the block statement.</w:t>
      </w:r>
    </w:p>
    <w:p w14:paraId="10E0E532" w14:textId="77777777" w:rsidR="00017F4D" w:rsidRPr="00254E38" w:rsidRDefault="00017F4D" w:rsidP="002D0F38">
      <w:pPr>
        <w:pStyle w:val="Grammar"/>
      </w:pPr>
      <w:r w:rsidRPr="00254E38">
        <w:t>blockStatement</w:t>
      </w:r>
    </w:p>
    <w:p w14:paraId="1EC56F01" w14:textId="77777777" w:rsidR="00017F4D" w:rsidRPr="00254E38" w:rsidRDefault="00017F4D" w:rsidP="002D0F38">
      <w:pPr>
        <w:pStyle w:val="Grammar"/>
      </w:pPr>
      <w:r w:rsidRPr="00254E38">
        <w:t xml:space="preserve">    : '{' statOrDeclList '}'         </w:t>
      </w:r>
    </w:p>
    <w:p w14:paraId="174049EA" w14:textId="77777777" w:rsidR="00017F4D" w:rsidRPr="00254E38" w:rsidRDefault="00017F4D" w:rsidP="002D0F38">
      <w:pPr>
        <w:pStyle w:val="Grammar"/>
      </w:pPr>
      <w:r w:rsidRPr="00254E38">
        <w:t xml:space="preserve">    ;</w:t>
      </w:r>
    </w:p>
    <w:p w14:paraId="1860539A" w14:textId="77777777" w:rsidR="00017F4D" w:rsidRPr="00254E38" w:rsidRDefault="00017F4D" w:rsidP="002D0F38">
      <w:pPr>
        <w:pStyle w:val="Grammar"/>
      </w:pPr>
    </w:p>
    <w:p w14:paraId="4273FA43" w14:textId="77777777" w:rsidR="00017F4D" w:rsidRPr="00254E38" w:rsidRDefault="00017F4D" w:rsidP="002D0F38">
      <w:pPr>
        <w:pStyle w:val="Grammar"/>
      </w:pPr>
      <w:r w:rsidRPr="00254E38">
        <w:t>statOrDeclList</w:t>
      </w:r>
    </w:p>
    <w:p w14:paraId="7654A278" w14:textId="77777777" w:rsidR="00017F4D" w:rsidRPr="00254E38" w:rsidRDefault="00017F4D" w:rsidP="002D0F38">
      <w:pPr>
        <w:pStyle w:val="Grammar"/>
      </w:pPr>
      <w:r w:rsidRPr="00254E38">
        <w:t xml:space="preserve">    : /* empty */                           </w:t>
      </w:r>
    </w:p>
    <w:p w14:paraId="27E9D666" w14:textId="77777777" w:rsidR="00017F4D" w:rsidRPr="00254E38" w:rsidRDefault="00017F4D" w:rsidP="002D0F38">
      <w:pPr>
        <w:pStyle w:val="Grammar"/>
      </w:pPr>
      <w:r w:rsidRPr="00254E38">
        <w:t xml:space="preserve">    | statOrDeclList statementOrDeclaration </w:t>
      </w:r>
    </w:p>
    <w:p w14:paraId="57D2B561" w14:textId="49852161" w:rsidR="00116ACC" w:rsidRDefault="00017F4D" w:rsidP="002D0F38">
      <w:pPr>
        <w:pStyle w:val="Grammar"/>
      </w:pPr>
      <w:r w:rsidRPr="00254E38">
        <w:t xml:space="preserve">    ;</w:t>
      </w:r>
    </w:p>
    <w:p w14:paraId="040C7EEB" w14:textId="77777777" w:rsidR="00116ACC" w:rsidRDefault="00116ACC" w:rsidP="002D0F38">
      <w:pPr>
        <w:pStyle w:val="Grammar"/>
      </w:pPr>
    </w:p>
    <w:p w14:paraId="03B5A906" w14:textId="77777777" w:rsidR="00116ACC" w:rsidRPr="00254E38" w:rsidRDefault="00116ACC" w:rsidP="002D0F38">
      <w:pPr>
        <w:pStyle w:val="Grammar"/>
      </w:pPr>
      <w:r w:rsidRPr="00254E38">
        <w:t>statementOrDeclaration</w:t>
      </w:r>
    </w:p>
    <w:p w14:paraId="6B21EB79" w14:textId="77777777" w:rsidR="00116ACC" w:rsidRPr="00254E38" w:rsidRDefault="00116ACC" w:rsidP="002D0F38">
      <w:pPr>
        <w:pStyle w:val="Grammar"/>
      </w:pPr>
      <w:r w:rsidRPr="00254E38">
        <w:t xml:space="preserve">    : variableDeclaration </w:t>
      </w:r>
    </w:p>
    <w:p w14:paraId="0F5365D0" w14:textId="77777777" w:rsidR="00116ACC" w:rsidRPr="00254E38" w:rsidRDefault="00116ACC" w:rsidP="002D0F38">
      <w:pPr>
        <w:pStyle w:val="Grammar"/>
      </w:pPr>
      <w:r w:rsidRPr="00254E38">
        <w:t xml:space="preserve">    | constantDeclaration</w:t>
      </w:r>
    </w:p>
    <w:p w14:paraId="0D75A2EC" w14:textId="77777777" w:rsidR="00116ACC" w:rsidRPr="00254E38" w:rsidRDefault="00116ACC" w:rsidP="002D0F38">
      <w:pPr>
        <w:pStyle w:val="Grammar"/>
      </w:pPr>
      <w:r w:rsidRPr="00254E38">
        <w:t xml:space="preserve">    | statement          </w:t>
      </w:r>
    </w:p>
    <w:p w14:paraId="74F800B6" w14:textId="77777777" w:rsidR="00116ACC" w:rsidRPr="00254E38" w:rsidRDefault="00116ACC" w:rsidP="002D0F38">
      <w:pPr>
        <w:pStyle w:val="Grammar"/>
      </w:pPr>
      <w:r w:rsidRPr="00254E38">
        <w:t xml:space="preserve">    | instantiation      </w:t>
      </w:r>
    </w:p>
    <w:p w14:paraId="6E6DC1EE" w14:textId="615DCEF7" w:rsidR="00116ACC" w:rsidRPr="00017F4D" w:rsidRDefault="00116ACC" w:rsidP="002D0F38">
      <w:pPr>
        <w:pStyle w:val="Grammar"/>
      </w:pPr>
      <w:r w:rsidRPr="00254E38">
        <w:t xml:space="preserve">    ;</w:t>
      </w:r>
    </w:p>
    <w:p w14:paraId="135E6999" w14:textId="2805C084" w:rsidR="00116ACC" w:rsidRDefault="00116ACC" w:rsidP="00116ACC">
      <w:pPr>
        <w:pStyle w:val="Heading2"/>
      </w:pPr>
      <w:bookmarkStart w:id="391" w:name="_Toc445830064"/>
      <w:bookmarkStart w:id="392" w:name="_Toc445799382"/>
      <w:r>
        <w:t>The return statement</w:t>
      </w:r>
      <w:bookmarkEnd w:id="391"/>
      <w:bookmarkEnd w:id="392"/>
    </w:p>
    <w:p w14:paraId="7FB748B0" w14:textId="2D27E881" w:rsidR="00116ACC" w:rsidRDefault="00116ACC" w:rsidP="00116ACC">
      <w:r>
        <w:t xml:space="preserve">The </w:t>
      </w:r>
      <w:r w:rsidRPr="00116ACC">
        <w:rPr>
          <w:rFonts w:ascii="Consolas" w:hAnsi="Consolas"/>
          <w:b/>
        </w:rPr>
        <w:t>return</w:t>
      </w:r>
      <w:r>
        <w:t xml:space="preserve"> statement immediately terminates the execution of the </w:t>
      </w:r>
      <w:r w:rsidRPr="00116ACC">
        <w:rPr>
          <w:rFonts w:ascii="Consolas" w:hAnsi="Consolas"/>
          <w:b/>
        </w:rPr>
        <w:t>action</w:t>
      </w:r>
      <w:r>
        <w:t xml:space="preserve"> or </w:t>
      </w:r>
      <w:r w:rsidRPr="001148C3">
        <w:rPr>
          <w:rFonts w:ascii="Consolas" w:hAnsi="Consolas"/>
          <w:b/>
        </w:rPr>
        <w:t>control</w:t>
      </w:r>
      <w:r w:rsidR="009B506D" w:rsidRPr="002D0F38">
        <w:t xml:space="preserve"> that contains the </w:t>
      </w:r>
      <w:r w:rsidR="009B506D" w:rsidRPr="001148C3">
        <w:rPr>
          <w:rFonts w:ascii="Consolas" w:hAnsi="Consolas"/>
          <w:b/>
        </w:rPr>
        <w:t>return</w:t>
      </w:r>
      <w:r w:rsidR="009B506D" w:rsidRPr="002D0F38">
        <w:t xml:space="preserve"> statement</w:t>
      </w:r>
      <w:r>
        <w:t xml:space="preserve">. </w:t>
      </w:r>
      <w:r w:rsidRPr="00116ACC">
        <w:rPr>
          <w:rFonts w:ascii="Consolas" w:hAnsi="Consolas"/>
          <w:b/>
        </w:rPr>
        <w:t>return</w:t>
      </w:r>
      <w:r>
        <w:t xml:space="preserve"> statements are not allowed within parsers.</w:t>
      </w:r>
    </w:p>
    <w:p w14:paraId="2E76002B" w14:textId="77777777" w:rsidR="00116ACC" w:rsidRPr="00254E38" w:rsidRDefault="00116ACC" w:rsidP="002D0F38">
      <w:pPr>
        <w:pStyle w:val="Grammar"/>
      </w:pPr>
      <w:r w:rsidRPr="00254E38">
        <w:t>returnStatement</w:t>
      </w:r>
    </w:p>
    <w:p w14:paraId="7FF14BAE" w14:textId="77777777" w:rsidR="00116ACC" w:rsidRPr="00254E38" w:rsidRDefault="00116ACC" w:rsidP="002D0F38">
      <w:pPr>
        <w:pStyle w:val="Grammar"/>
      </w:pPr>
      <w:r w:rsidRPr="00254E38">
        <w:t xml:space="preserve">    : RETURN ';'                     </w:t>
      </w:r>
    </w:p>
    <w:p w14:paraId="27E59AF2" w14:textId="54DC2845" w:rsidR="00116ACC" w:rsidRPr="00116ACC" w:rsidRDefault="00116ACC" w:rsidP="002D0F38">
      <w:pPr>
        <w:pStyle w:val="Grammar"/>
      </w:pPr>
      <w:r>
        <w:t xml:space="preserve">    </w:t>
      </w:r>
      <w:r w:rsidRPr="00254E38">
        <w:t>;</w:t>
      </w:r>
    </w:p>
    <w:p w14:paraId="05990278" w14:textId="68B33C56" w:rsidR="00116ACC" w:rsidRDefault="00116ACC" w:rsidP="00116ACC">
      <w:pPr>
        <w:pStyle w:val="Heading2"/>
      </w:pPr>
      <w:bookmarkStart w:id="393" w:name="_Toc445830065"/>
      <w:bookmarkStart w:id="394" w:name="_Toc445799383"/>
      <w:r>
        <w:t>The conditional statement</w:t>
      </w:r>
      <w:bookmarkEnd w:id="393"/>
      <w:bookmarkEnd w:id="394"/>
    </w:p>
    <w:p w14:paraId="5A19C83F" w14:textId="03252E27" w:rsidR="00116ACC" w:rsidRDefault="00116ACC" w:rsidP="002D0F38">
      <w:r>
        <w:t xml:space="preserve">The conditional statement is very similar in syntax and semantics with the corresponding C </w:t>
      </w:r>
      <w:r w:rsidR="008E7F54" w:rsidRPr="008E7F54">
        <w:rPr>
          <w:rFonts w:ascii="Consolas" w:hAnsi="Consolas"/>
        </w:rPr>
        <w:t>if</w:t>
      </w:r>
      <w:r w:rsidR="008E7F54">
        <w:t xml:space="preserve"> </w:t>
      </w:r>
      <w:r>
        <w:t xml:space="preserve">statement. The only difference is that the </w:t>
      </w:r>
      <w:r w:rsidR="008B13C3">
        <w:t xml:space="preserve">only acceptable type for the </w:t>
      </w:r>
      <w:r>
        <w:t xml:space="preserve">expression that drives the conditional </w:t>
      </w:r>
      <w:r w:rsidR="008E7F54">
        <w:t>in P4</w:t>
      </w:r>
      <w:r w:rsidR="008B13C3">
        <w:t xml:space="preserve"> is Boolean (and not integer)</w:t>
      </w:r>
      <w:r w:rsidR="008E7F54">
        <w:t>.</w:t>
      </w:r>
    </w:p>
    <w:p w14:paraId="2EB7914B" w14:textId="77777777" w:rsidR="00116ACC" w:rsidRPr="00254E38" w:rsidRDefault="00116ACC" w:rsidP="002D0F38">
      <w:pPr>
        <w:pStyle w:val="Grammar"/>
      </w:pPr>
      <w:r w:rsidRPr="00254E38">
        <w:lastRenderedPageBreak/>
        <w:t>conditionalStatement</w:t>
      </w:r>
    </w:p>
    <w:p w14:paraId="534DC4FC" w14:textId="77777777" w:rsidR="00116ACC" w:rsidRPr="00254E38" w:rsidRDefault="00116ACC" w:rsidP="002D0F38">
      <w:pPr>
        <w:pStyle w:val="Grammar"/>
      </w:pPr>
      <w:r w:rsidRPr="00254E38">
        <w:t xml:space="preserve">    : IF '(' expression ')' statement</w:t>
      </w:r>
    </w:p>
    <w:p w14:paraId="698AD01C" w14:textId="77777777" w:rsidR="00116ACC" w:rsidRPr="00254E38" w:rsidRDefault="00116ACC" w:rsidP="002D0F38">
      <w:pPr>
        <w:pStyle w:val="Grammar"/>
      </w:pPr>
      <w:r w:rsidRPr="00254E38">
        <w:t xml:space="preserve">    | IF '(' expression ')' statement ELSE statement</w:t>
      </w:r>
    </w:p>
    <w:p w14:paraId="2A8796F9" w14:textId="5A005716" w:rsidR="00116ACC" w:rsidRPr="00116ACC" w:rsidRDefault="00116ACC" w:rsidP="002D0F38">
      <w:pPr>
        <w:pStyle w:val="Grammar"/>
      </w:pPr>
      <w:r w:rsidRPr="00254E38">
        <w:t xml:space="preserve">    ;</w:t>
      </w:r>
    </w:p>
    <w:p w14:paraId="771998FF" w14:textId="2C0F7057" w:rsidR="00BA7C39" w:rsidRDefault="00BA7C39" w:rsidP="00BA7C39">
      <w:pPr>
        <w:pStyle w:val="Heading2"/>
      </w:pPr>
      <w:bookmarkStart w:id="395" w:name="_Toc445830066"/>
      <w:bookmarkStart w:id="396" w:name="_Toc445799384"/>
      <w:r>
        <w:t>The switch statement</w:t>
      </w:r>
      <w:bookmarkEnd w:id="395"/>
      <w:bookmarkEnd w:id="396"/>
    </w:p>
    <w:p w14:paraId="7B082A2B" w14:textId="1F0ADA34" w:rsidR="00BA7C39" w:rsidRPr="00BA7C39" w:rsidRDefault="00BA7C39" w:rsidP="00BA7C39">
      <w:commentRangeStart w:id="397"/>
      <w:r>
        <w:t xml:space="preserve">The </w:t>
      </w:r>
      <w:r w:rsidRPr="00BA7C39">
        <w:rPr>
          <w:rFonts w:ascii="Consolas" w:hAnsi="Consolas"/>
          <w:b/>
        </w:rPr>
        <w:t>switch</w:t>
      </w:r>
      <w:r>
        <w:t xml:space="preserve"> can only be used within </w:t>
      </w:r>
      <w:r w:rsidRPr="00BA7C39">
        <w:rPr>
          <w:rFonts w:ascii="Consolas" w:hAnsi="Consolas"/>
          <w:b/>
        </w:rPr>
        <w:t>control</w:t>
      </w:r>
      <w:r w:rsidRPr="00BA7C39">
        <w:t xml:space="preserve"> blocks</w:t>
      </w:r>
      <w:commentRangeEnd w:id="397"/>
      <w:r w:rsidR="008B13C3">
        <w:rPr>
          <w:rStyle w:val="CommentReference"/>
        </w:rPr>
        <w:commentReference w:id="397"/>
      </w:r>
      <w:r w:rsidR="00E33643">
        <w:t xml:space="preserve">. </w:t>
      </w:r>
    </w:p>
    <w:p w14:paraId="6082558D" w14:textId="77777777" w:rsidR="00BA7C39" w:rsidRPr="00254E38" w:rsidRDefault="00BA7C39" w:rsidP="002D0F38">
      <w:pPr>
        <w:pStyle w:val="Grammar"/>
      </w:pPr>
      <w:r w:rsidRPr="00254E38">
        <w:t>switchStatement</w:t>
      </w:r>
    </w:p>
    <w:p w14:paraId="0318DE04" w14:textId="77777777" w:rsidR="00BA7C39" w:rsidRPr="00254E38" w:rsidRDefault="00BA7C39" w:rsidP="002D0F38">
      <w:pPr>
        <w:pStyle w:val="Grammar"/>
      </w:pPr>
      <w:r w:rsidRPr="00254E38">
        <w:t xml:space="preserve">    : SWITCH '(' expression ')' '{' switchCases '}'</w:t>
      </w:r>
    </w:p>
    <w:p w14:paraId="6C09E01F" w14:textId="77777777" w:rsidR="00BA7C39" w:rsidRPr="00254E38" w:rsidRDefault="00BA7C39" w:rsidP="002D0F38">
      <w:pPr>
        <w:pStyle w:val="Grammar"/>
      </w:pPr>
      <w:r w:rsidRPr="00254E38">
        <w:t xml:space="preserve">    ;</w:t>
      </w:r>
    </w:p>
    <w:p w14:paraId="51E7E698" w14:textId="77777777" w:rsidR="00BA7C39" w:rsidRPr="00254E38" w:rsidRDefault="00BA7C39" w:rsidP="002D0F38">
      <w:pPr>
        <w:pStyle w:val="Grammar"/>
      </w:pPr>
    </w:p>
    <w:p w14:paraId="48864430" w14:textId="77777777" w:rsidR="00BA7C39" w:rsidRPr="00254E38" w:rsidRDefault="00BA7C39" w:rsidP="002D0F38">
      <w:pPr>
        <w:pStyle w:val="Grammar"/>
      </w:pPr>
      <w:r w:rsidRPr="00254E38">
        <w:t>switchCases</w:t>
      </w:r>
    </w:p>
    <w:p w14:paraId="61F2BFA6" w14:textId="77777777" w:rsidR="00BA7C39" w:rsidRPr="00254E38" w:rsidRDefault="00BA7C39" w:rsidP="002D0F38">
      <w:pPr>
        <w:pStyle w:val="Grammar"/>
      </w:pPr>
      <w:r w:rsidRPr="00254E38">
        <w:t xml:space="preserve">    : /* empty */             </w:t>
      </w:r>
    </w:p>
    <w:p w14:paraId="38AF37D2" w14:textId="77777777" w:rsidR="00BA7C39" w:rsidRPr="00254E38" w:rsidRDefault="00BA7C39" w:rsidP="002D0F38">
      <w:pPr>
        <w:pStyle w:val="Grammar"/>
      </w:pPr>
      <w:r w:rsidRPr="00254E38">
        <w:t xml:space="preserve">    | switchCases switchCase  </w:t>
      </w:r>
    </w:p>
    <w:p w14:paraId="34FD3813" w14:textId="77777777" w:rsidR="00BA7C39" w:rsidRPr="00254E38" w:rsidRDefault="00BA7C39" w:rsidP="002D0F38">
      <w:pPr>
        <w:pStyle w:val="Grammar"/>
      </w:pPr>
      <w:r w:rsidRPr="00254E38">
        <w:t xml:space="preserve">    ;</w:t>
      </w:r>
    </w:p>
    <w:p w14:paraId="715D00FF" w14:textId="77777777" w:rsidR="00BA7C39" w:rsidRPr="00254E38" w:rsidRDefault="00BA7C39" w:rsidP="002D0F38">
      <w:pPr>
        <w:pStyle w:val="Grammar"/>
      </w:pPr>
    </w:p>
    <w:p w14:paraId="17FC3D83" w14:textId="77777777" w:rsidR="00BA7C39" w:rsidRPr="00254E38" w:rsidRDefault="00BA7C39" w:rsidP="002D0F38">
      <w:pPr>
        <w:pStyle w:val="Grammar"/>
      </w:pPr>
      <w:r w:rsidRPr="00254E38">
        <w:t>switchCase</w:t>
      </w:r>
    </w:p>
    <w:p w14:paraId="42D07C44" w14:textId="77777777" w:rsidR="00BA7C39" w:rsidRDefault="00BA7C39" w:rsidP="002D0F38">
      <w:pPr>
        <w:pStyle w:val="Grammar"/>
      </w:pPr>
      <w:r w:rsidRPr="00254E38">
        <w:t xml:space="preserve">    : switchLabel ':' blockStatement</w:t>
      </w:r>
    </w:p>
    <w:p w14:paraId="0643442C" w14:textId="00DA6226" w:rsidR="00F90AEE" w:rsidRPr="00254E38" w:rsidRDefault="00F90AEE" w:rsidP="002D0F38">
      <w:pPr>
        <w:pStyle w:val="Grammar"/>
      </w:pPr>
      <w:r>
        <w:t xml:space="preserve">    | switchLabel </w:t>
      </w:r>
      <w:r w:rsidRPr="00254E38">
        <w:t>':</w:t>
      </w:r>
      <w:proofErr w:type="gramStart"/>
      <w:r w:rsidRPr="00254E38">
        <w:t>'</w:t>
      </w:r>
      <w:r w:rsidR="00170928">
        <w:t xml:space="preserve">  /</w:t>
      </w:r>
      <w:proofErr w:type="gramEnd"/>
      <w:r w:rsidR="00170928">
        <w:t xml:space="preserve">/ fall-through </w:t>
      </w:r>
    </w:p>
    <w:p w14:paraId="533C26F3" w14:textId="77777777" w:rsidR="00BA7C39" w:rsidRPr="00254E38" w:rsidRDefault="00BA7C39" w:rsidP="002D0F38">
      <w:pPr>
        <w:pStyle w:val="Grammar"/>
      </w:pPr>
      <w:r w:rsidRPr="00254E38">
        <w:t xml:space="preserve">    ;</w:t>
      </w:r>
    </w:p>
    <w:p w14:paraId="45AF27D8" w14:textId="77777777" w:rsidR="00BA7C39" w:rsidRPr="00254E38" w:rsidRDefault="00BA7C39" w:rsidP="002D0F38">
      <w:pPr>
        <w:pStyle w:val="Grammar"/>
      </w:pPr>
    </w:p>
    <w:p w14:paraId="6B987510" w14:textId="77777777" w:rsidR="00BA7C39" w:rsidRPr="00254E38" w:rsidRDefault="00BA7C39" w:rsidP="002D0F38">
      <w:pPr>
        <w:pStyle w:val="Grammar"/>
      </w:pPr>
      <w:r w:rsidRPr="00254E38">
        <w:t>switchLabel</w:t>
      </w:r>
    </w:p>
    <w:p w14:paraId="52CFE0B8" w14:textId="77777777" w:rsidR="00BA7C39" w:rsidRPr="00254E38" w:rsidRDefault="00BA7C39" w:rsidP="002D0F38">
      <w:pPr>
        <w:pStyle w:val="Grammar"/>
      </w:pPr>
      <w:r w:rsidRPr="00254E38">
        <w:t xml:space="preserve">    : name    </w:t>
      </w:r>
    </w:p>
    <w:p w14:paraId="0BECE111" w14:textId="77777777" w:rsidR="00BA7C39" w:rsidRPr="00254E38" w:rsidRDefault="00BA7C39" w:rsidP="002D0F38">
      <w:pPr>
        <w:pStyle w:val="Grammar"/>
      </w:pPr>
      <w:r w:rsidRPr="00254E38">
        <w:t xml:space="preserve">    | DEFAULT </w:t>
      </w:r>
    </w:p>
    <w:p w14:paraId="2D4F9134" w14:textId="523FF789" w:rsidR="00BA7C39" w:rsidRPr="00BA7C39" w:rsidRDefault="00BA7C39" w:rsidP="002D0F38">
      <w:pPr>
        <w:pStyle w:val="Grammar"/>
      </w:pPr>
      <w:r w:rsidRPr="00254E38">
        <w:t xml:space="preserve">    ;</w:t>
      </w:r>
    </w:p>
    <w:p w14:paraId="71E119DF" w14:textId="6EA28900" w:rsidR="0022370B" w:rsidRDefault="00026A09" w:rsidP="00C37B52">
      <w:r>
        <w:t xml:space="preserve">The </w:t>
      </w:r>
      <w:r w:rsidR="00C37B52">
        <w:t xml:space="preserve">expression within the </w:t>
      </w:r>
      <w:r w:rsidR="00C37B52" w:rsidRPr="0002016D">
        <w:rPr>
          <w:rFonts w:ascii="Consolas" w:hAnsi="Consolas" w:cs="Consolas"/>
          <w:b/>
        </w:rPr>
        <w:t>switch</w:t>
      </w:r>
      <w:r w:rsidR="00C37B52">
        <w:t xml:space="preserve"> statement is restricted to be the result of a </w:t>
      </w:r>
      <w:r w:rsidR="00C37B52" w:rsidRPr="0002016D">
        <w:rPr>
          <w:rFonts w:ascii="Consolas" w:hAnsi="Consolas" w:cs="Consolas"/>
          <w:b/>
        </w:rPr>
        <w:t>table</w:t>
      </w:r>
      <w:r w:rsidR="00C37B52" w:rsidRPr="0002016D">
        <w:t>’s</w:t>
      </w:r>
      <w:r w:rsidR="00C37B52">
        <w:t xml:space="preserve"> invocation (more details are given in Section</w:t>
      </w:r>
      <w:r w:rsidR="00353726">
        <w:t xml:space="preserve"> </w:t>
      </w:r>
      <w:r w:rsidR="00353726">
        <w:fldChar w:fldCharType="begin"/>
      </w:r>
      <w:r w:rsidR="00353726">
        <w:instrText xml:space="preserve"> REF _Ref445717150 \r \h </w:instrText>
      </w:r>
      <w:r w:rsidR="00353726">
        <w:fldChar w:fldCharType="separate"/>
      </w:r>
      <w:r w:rsidR="00C55925">
        <w:t>11.2.2</w:t>
      </w:r>
      <w:r w:rsidR="00353726">
        <w:fldChar w:fldCharType="end"/>
      </w:r>
      <w:r w:rsidR="00C37B52">
        <w:t>).</w:t>
      </w:r>
      <w:r w:rsidR="00353726">
        <w:t xml:space="preserve"> </w:t>
      </w:r>
    </w:p>
    <w:p w14:paraId="053959A1" w14:textId="194A2125" w:rsidR="00353726" w:rsidRDefault="00353726" w:rsidP="00C37B52">
      <w:r>
        <w:t xml:space="preserve">If a switch label is not followed by a block statement, it is fall-through to the next label. However, if a block statement is present, there is no fall-through. </w:t>
      </w:r>
      <w:r w:rsidR="00026A09">
        <w:t xml:space="preserve">Note, that </w:t>
      </w:r>
      <w:r>
        <w:t>this</w:t>
      </w:r>
      <w:r w:rsidR="00026A09">
        <w:t xml:space="preserve"> </w:t>
      </w:r>
      <w:r>
        <w:t xml:space="preserve">is different from C </w:t>
      </w:r>
      <w:r w:rsidRPr="00353726">
        <w:rPr>
          <w:rFonts w:ascii="Consolas" w:hAnsi="Consolas"/>
        </w:rPr>
        <w:t>switch</w:t>
      </w:r>
      <w:r>
        <w:t xml:space="preserve"> statements, where a </w:t>
      </w:r>
      <w:r w:rsidRPr="00353726">
        <w:rPr>
          <w:rFonts w:ascii="Consolas" w:hAnsi="Consolas"/>
        </w:rPr>
        <w:t>break</w:t>
      </w:r>
      <w:r w:rsidRPr="00BD47C3">
        <w:t xml:space="preserve"> is</w:t>
      </w:r>
      <w:r w:rsidRPr="00353726">
        <w:t xml:space="preserve"> needed</w:t>
      </w:r>
      <w:r w:rsidR="00026A09">
        <w:t xml:space="preserve"> to prevent fall-through.</w:t>
      </w:r>
      <w:r w:rsidR="00F71961">
        <w:t xml:space="preserve"> It is legal to have no matching label for some actions, or no </w:t>
      </w:r>
      <w:r w:rsidR="00F71961" w:rsidRPr="002D0F38">
        <w:rPr>
          <w:rFonts w:ascii="Consolas" w:hAnsi="Consolas"/>
          <w:b/>
        </w:rPr>
        <w:t>default</w:t>
      </w:r>
      <w:r w:rsidR="00F71961">
        <w:t xml:space="preserve"> label.</w:t>
      </w:r>
    </w:p>
    <w:p w14:paraId="69D8EEB9" w14:textId="5B7B6DB2" w:rsidR="00A40924" w:rsidRPr="00A40924" w:rsidRDefault="00A40924" w:rsidP="00C37B52">
      <w:pPr>
        <w:rPr>
          <w:rFonts w:ascii="Consolas" w:hAnsi="Consolas"/>
        </w:rPr>
      </w:pPr>
      <w:r w:rsidRPr="00A40924">
        <w:rPr>
          <w:rFonts w:ascii="Consolas" w:hAnsi="Consolas"/>
          <w:b/>
        </w:rPr>
        <w:t>switch</w:t>
      </w:r>
      <w:r w:rsidRPr="00A40924">
        <w:rPr>
          <w:rFonts w:ascii="Consolas" w:hAnsi="Consolas"/>
        </w:rPr>
        <w:t xml:space="preserve"> (t.apply().action_run)</w:t>
      </w:r>
      <w:r>
        <w:rPr>
          <w:rFonts w:ascii="Consolas" w:hAnsi="Consolas"/>
        </w:rPr>
        <w:t xml:space="preserve"> {</w:t>
      </w:r>
      <w:r>
        <w:rPr>
          <w:rFonts w:ascii="Consolas" w:hAnsi="Consolas"/>
        </w:rPr>
        <w:br/>
        <w:t xml:space="preserve">   action1: </w:t>
      </w:r>
      <w:r w:rsidR="000B5020">
        <w:rPr>
          <w:rFonts w:ascii="Consolas" w:hAnsi="Consolas"/>
        </w:rPr>
        <w:t xml:space="preserve">         </w:t>
      </w:r>
      <w:r>
        <w:rPr>
          <w:rFonts w:ascii="Consolas" w:hAnsi="Consolas"/>
        </w:rPr>
        <w:t>// fall-through</w:t>
      </w:r>
      <w:r w:rsidR="00D841AB">
        <w:rPr>
          <w:rFonts w:ascii="Consolas" w:hAnsi="Consolas"/>
        </w:rPr>
        <w:t xml:space="preserve"> to action2:</w:t>
      </w:r>
      <w:r>
        <w:rPr>
          <w:rFonts w:ascii="Consolas" w:hAnsi="Consolas"/>
        </w:rPr>
        <w:br/>
        <w:t xml:space="preserve">   action2: { </w:t>
      </w:r>
      <w:r w:rsidR="00D841AB">
        <w:rPr>
          <w:rFonts w:ascii="Consolas" w:hAnsi="Consolas"/>
        </w:rPr>
        <w:t>...</w:t>
      </w:r>
      <w:r>
        <w:rPr>
          <w:rFonts w:ascii="Consolas" w:hAnsi="Consolas"/>
        </w:rPr>
        <w:t xml:space="preserve"> }</w:t>
      </w:r>
      <w:r>
        <w:rPr>
          <w:rFonts w:ascii="Consolas" w:hAnsi="Consolas"/>
        </w:rPr>
        <w:br/>
        <w:t xml:space="preserve">   action3: { ... }  // no fall-through from action2 to action3 labels</w:t>
      </w:r>
      <w:r>
        <w:rPr>
          <w:rFonts w:ascii="Consolas" w:hAnsi="Consolas"/>
        </w:rPr>
        <w:br/>
        <w:t>}</w:t>
      </w:r>
    </w:p>
    <w:p w14:paraId="1B954DF8" w14:textId="0C936287" w:rsidR="00CE41B1" w:rsidRDefault="00CE41B1" w:rsidP="001170F4">
      <w:pPr>
        <w:pStyle w:val="Heading1"/>
      </w:pPr>
      <w:bookmarkStart w:id="398" w:name="_Ref287107030"/>
      <w:bookmarkStart w:id="399" w:name="_Toc417920626"/>
      <w:bookmarkStart w:id="400" w:name="_Toc445830067"/>
      <w:bookmarkStart w:id="401" w:name="_Toc445799385"/>
      <w:bookmarkEnd w:id="390"/>
      <w:r>
        <w:t>Packet parsing in P4</w:t>
      </w:r>
      <w:bookmarkEnd w:id="323"/>
      <w:bookmarkEnd w:id="324"/>
      <w:bookmarkEnd w:id="398"/>
      <w:bookmarkEnd w:id="399"/>
      <w:bookmarkEnd w:id="400"/>
      <w:bookmarkEnd w:id="401"/>
    </w:p>
    <w:p w14:paraId="6A39B344" w14:textId="6205B437" w:rsidR="000A3552" w:rsidRDefault="000A3552">
      <w:r>
        <w:t xml:space="preserve">This section describes the P4 constructs specific to parsing </w:t>
      </w:r>
      <w:r w:rsidR="00CF0397">
        <w:t>network packets.</w:t>
      </w:r>
    </w:p>
    <w:p w14:paraId="2630B3AB" w14:textId="4A44B0BD" w:rsidR="0030537A" w:rsidRDefault="0085762C" w:rsidP="001170F4">
      <w:pPr>
        <w:pStyle w:val="Heading2"/>
      </w:pPr>
      <w:bookmarkStart w:id="402" w:name="_Toc445830068"/>
      <w:bookmarkStart w:id="403" w:name="_Toc445799386"/>
      <w:r>
        <w:t xml:space="preserve">Parser </w:t>
      </w:r>
      <w:r w:rsidR="00DA4248">
        <w:t>states</w:t>
      </w:r>
      <w:bookmarkEnd w:id="402"/>
      <w:bookmarkEnd w:id="403"/>
    </w:p>
    <w:p w14:paraId="28BF2EFC" w14:textId="29ADAFC1" w:rsidR="0030537A" w:rsidRDefault="007F1F5E">
      <w:r>
        <w:t xml:space="preserve">A parser describes a finite state-machine </w:t>
      </w:r>
      <w:r w:rsidR="0030537A">
        <w:t xml:space="preserve">(FSM) </w:t>
      </w:r>
      <w:r>
        <w:t xml:space="preserve">with one start state and two final states. The start state is named with the reserved keyword </w:t>
      </w:r>
      <w:r w:rsidRPr="00E411B2">
        <w:rPr>
          <w:rFonts w:ascii="Consolas" w:hAnsi="Consolas"/>
        </w:rPr>
        <w:t>start</w:t>
      </w:r>
      <w:r>
        <w:t xml:space="preserve">. The two final states are named </w:t>
      </w:r>
      <w:r w:rsidR="0083675C">
        <w:rPr>
          <w:rFonts w:ascii="Consolas" w:hAnsi="Consolas"/>
        </w:rPr>
        <w:t>accept</w:t>
      </w:r>
      <w:r w:rsidRPr="00704907">
        <w:t xml:space="preserve"> </w:t>
      </w:r>
      <w:r w:rsidR="0083675C" w:rsidRPr="006950A0">
        <w:t>(indicating successful parsing) a</w:t>
      </w:r>
      <w:r w:rsidRPr="00E411B2">
        <w:t>nd</w:t>
      </w:r>
      <w:r w:rsidR="0083675C" w:rsidRPr="00704907">
        <w:t xml:space="preserve"> </w:t>
      </w:r>
      <w:r w:rsidR="0083675C">
        <w:rPr>
          <w:rFonts w:ascii="Consolas" w:hAnsi="Consolas"/>
        </w:rPr>
        <w:t>reject</w:t>
      </w:r>
      <w:r w:rsidR="0083675C" w:rsidRPr="00704907">
        <w:t xml:space="preserve"> </w:t>
      </w:r>
      <w:r w:rsidR="0083675C" w:rsidRPr="00E411B2">
        <w:t>(indicating a parsing failure).</w:t>
      </w:r>
      <w:r w:rsidR="00522C10">
        <w:t xml:space="preserve"> The </w:t>
      </w:r>
      <w:r w:rsidR="00522C10" w:rsidRPr="00E411B2">
        <w:rPr>
          <w:rFonts w:ascii="Consolas" w:hAnsi="Consolas"/>
        </w:rPr>
        <w:t>start</w:t>
      </w:r>
      <w:r w:rsidR="00522C10">
        <w:t xml:space="preserve"> state is part of the parser, while the </w:t>
      </w:r>
      <w:r w:rsidR="00522C10" w:rsidRPr="00E411B2">
        <w:rPr>
          <w:rFonts w:ascii="Consolas" w:hAnsi="Consolas"/>
        </w:rPr>
        <w:t>accept</w:t>
      </w:r>
      <w:r w:rsidR="00522C10">
        <w:t xml:space="preserve"> and </w:t>
      </w:r>
      <w:r w:rsidR="00522C10" w:rsidRPr="00E411B2">
        <w:rPr>
          <w:rFonts w:ascii="Consolas" w:hAnsi="Consolas"/>
        </w:rPr>
        <w:t>reject</w:t>
      </w:r>
      <w:r w:rsidR="00522C10">
        <w:t xml:space="preserve"> states are </w:t>
      </w:r>
      <w:r w:rsidR="0030537A">
        <w:t xml:space="preserve">logically </w:t>
      </w:r>
      <w:r w:rsidR="00522C10">
        <w:t>outside of the parser.</w:t>
      </w:r>
      <w:r w:rsidR="0083675C">
        <w:t xml:space="preserve"> </w:t>
      </w:r>
      <w:r w:rsidR="0083675C">
        <w:fldChar w:fldCharType="begin"/>
      </w:r>
      <w:r w:rsidR="0083675C">
        <w:instrText xml:space="preserve"> REF _Ref285983352 \h </w:instrText>
      </w:r>
      <w:r w:rsidR="0083675C">
        <w:fldChar w:fldCharType="separate"/>
      </w:r>
      <w:r w:rsidR="00C55925" w:rsidRPr="006950A0">
        <w:t xml:space="preserve">Figure </w:t>
      </w:r>
      <w:r w:rsidR="00C55925">
        <w:rPr>
          <w:noProof/>
        </w:rPr>
        <w:t>9</w:t>
      </w:r>
      <w:r w:rsidR="0083675C">
        <w:fldChar w:fldCharType="end"/>
      </w:r>
      <w:r w:rsidR="0083675C">
        <w:t xml:space="preserve"> illustrates the general structure of a parser</w:t>
      </w:r>
      <w:r w:rsidR="0030537A">
        <w:t xml:space="preserve"> </w:t>
      </w:r>
      <w:r w:rsidR="0047146A">
        <w:t>state-machine</w:t>
      </w:r>
      <w:r w:rsidR="0083675C">
        <w:t>.</w:t>
      </w:r>
      <w:r w:rsidR="00587231">
        <w:t xml:space="preserve"> </w:t>
      </w:r>
    </w:p>
    <w:p w14:paraId="430EB819" w14:textId="26BAC886" w:rsidR="0083675C" w:rsidRDefault="008F3221" w:rsidP="00E411B2">
      <w:pPr>
        <w:keepNext/>
        <w:jc w:val="center"/>
      </w:pPr>
      <w:r>
        <w:rPr>
          <w:noProof/>
        </w:rPr>
        <w:lastRenderedPageBreak/>
        <w:drawing>
          <wp:inline distT="0" distB="0" distL="0" distR="0" wp14:anchorId="0CAC0837" wp14:editId="41A309C6">
            <wp:extent cx="1362710" cy="2122170"/>
            <wp:effectExtent l="0" t="0" r="889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62710" cy="2122170"/>
                    </a:xfrm>
                    <a:prstGeom prst="rect">
                      <a:avLst/>
                    </a:prstGeom>
                    <a:noFill/>
                    <a:ln>
                      <a:noFill/>
                    </a:ln>
                  </pic:spPr>
                </pic:pic>
              </a:graphicData>
            </a:graphic>
          </wp:inline>
        </w:drawing>
      </w:r>
    </w:p>
    <w:p w14:paraId="0C85ECDD" w14:textId="1DACE4ED" w:rsidR="0083675C" w:rsidRPr="00E411B2" w:rsidRDefault="0083675C" w:rsidP="0016160B">
      <w:pPr>
        <w:pStyle w:val="Caption"/>
      </w:pPr>
      <w:bookmarkStart w:id="404" w:name="_Ref285983352"/>
      <w:r w:rsidRPr="006950A0">
        <w:t xml:space="preserve">Figure </w:t>
      </w:r>
      <w:fldSimple w:instr=" SEQ Figure \* ARABIC ">
        <w:r w:rsidR="002C0206">
          <w:rPr>
            <w:noProof/>
          </w:rPr>
          <w:t>9</w:t>
        </w:r>
      </w:fldSimple>
      <w:bookmarkEnd w:id="404"/>
      <w:r w:rsidRPr="00E411B2">
        <w:t>: Parser FSM structure</w:t>
      </w:r>
    </w:p>
    <w:p w14:paraId="6F059FED" w14:textId="1431E631" w:rsidR="00220E51" w:rsidRDefault="00220E51" w:rsidP="001170F4">
      <w:pPr>
        <w:pStyle w:val="Heading2"/>
      </w:pPr>
      <w:bookmarkStart w:id="405" w:name="_Ref290277598"/>
      <w:bookmarkStart w:id="406" w:name="_Toc417920628"/>
      <w:bookmarkStart w:id="407" w:name="_Toc445830069"/>
      <w:bookmarkStart w:id="408" w:name="_Toc445799387"/>
      <w:r>
        <w:t>Parser declaration</w:t>
      </w:r>
      <w:r w:rsidR="00484E85">
        <w:t>s</w:t>
      </w:r>
      <w:bookmarkEnd w:id="405"/>
      <w:bookmarkEnd w:id="406"/>
      <w:bookmarkEnd w:id="407"/>
      <w:bookmarkEnd w:id="408"/>
    </w:p>
    <w:p w14:paraId="11D68DAB" w14:textId="37E1FC26" w:rsidR="00220E51" w:rsidRDefault="00220E51" w:rsidP="006950A0">
      <w:r>
        <w:t xml:space="preserve">P4 programmers are expected to </w:t>
      </w:r>
      <w:r w:rsidR="004D5BED">
        <w:t xml:space="preserve">provide parser </w:t>
      </w:r>
      <w:r w:rsidR="00484E85">
        <w:t>declaration</w:t>
      </w:r>
      <w:r w:rsidR="004D5BED">
        <w:t xml:space="preserve">s for all programmable parsers of a </w:t>
      </w:r>
      <w:r w:rsidR="000C702A">
        <w:t>target</w:t>
      </w:r>
      <w:r>
        <w:t>.</w:t>
      </w:r>
    </w:p>
    <w:p w14:paraId="1740078A" w14:textId="77777777" w:rsidR="00592A09" w:rsidRPr="00254E38" w:rsidRDefault="00592A09" w:rsidP="002D0F38">
      <w:pPr>
        <w:pStyle w:val="Grammar"/>
      </w:pPr>
      <w:r w:rsidRPr="00254E38">
        <w:t>parserDeclaration</w:t>
      </w:r>
    </w:p>
    <w:p w14:paraId="7D284D3A" w14:textId="2B875BF6" w:rsidR="00592A09" w:rsidRDefault="00592A09" w:rsidP="002D0F38">
      <w:pPr>
        <w:pStyle w:val="Grammar"/>
      </w:pPr>
      <w:r w:rsidRPr="00254E38">
        <w:t xml:space="preserve">    : parserTypeDeclaration optCompileParameters </w:t>
      </w:r>
      <w:r>
        <w:br/>
        <w:t xml:space="preserve">      </w:t>
      </w:r>
      <w:r w:rsidRPr="00254E38">
        <w:t>'{' parserStatefulElements parserStates '}'</w:t>
      </w:r>
      <w:r>
        <w:br/>
      </w:r>
      <w:r w:rsidRPr="00254E38">
        <w:t xml:space="preserve">    ;</w:t>
      </w:r>
    </w:p>
    <w:p w14:paraId="2D55B02C" w14:textId="77777777" w:rsidR="007C5272" w:rsidRDefault="007C5272" w:rsidP="002D0F38">
      <w:pPr>
        <w:pStyle w:val="Grammar"/>
      </w:pPr>
    </w:p>
    <w:p w14:paraId="4330D607" w14:textId="77777777" w:rsidR="007C5272" w:rsidRPr="00254E38" w:rsidRDefault="007C5272" w:rsidP="002D0F38">
      <w:pPr>
        <w:pStyle w:val="Grammar"/>
      </w:pPr>
      <w:r w:rsidRPr="00254E38">
        <w:t>parserStates</w:t>
      </w:r>
    </w:p>
    <w:p w14:paraId="438FA655" w14:textId="77777777" w:rsidR="007C5272" w:rsidRPr="00254E38" w:rsidRDefault="007C5272" w:rsidP="002D0F38">
      <w:pPr>
        <w:pStyle w:val="Grammar"/>
      </w:pPr>
      <w:r w:rsidRPr="00254E38">
        <w:t xml:space="preserve">    : parserState                   </w:t>
      </w:r>
    </w:p>
    <w:p w14:paraId="78ECD1E8" w14:textId="77777777" w:rsidR="007C5272" w:rsidRPr="00254E38" w:rsidRDefault="007C5272" w:rsidP="002D0F38">
      <w:pPr>
        <w:pStyle w:val="Grammar"/>
      </w:pPr>
      <w:r w:rsidRPr="00254E38">
        <w:t xml:space="preserve">    | parserStates parserState      </w:t>
      </w:r>
    </w:p>
    <w:p w14:paraId="3C73D7F6" w14:textId="4AEE26DC" w:rsidR="007C5272" w:rsidRDefault="007C5272" w:rsidP="002D0F38">
      <w:pPr>
        <w:pStyle w:val="Grammar"/>
      </w:pPr>
      <w:r w:rsidRPr="00254E38">
        <w:t xml:space="preserve">    ;</w:t>
      </w:r>
    </w:p>
    <w:p w14:paraId="205B49C2" w14:textId="3FA8D810" w:rsidR="007C5272" w:rsidRDefault="000421BC" w:rsidP="00592A09">
      <w:r>
        <w:t>Prior to the parser states, a parser may also contain a list of stateful element declarations</w:t>
      </w:r>
      <w:r w:rsidR="0026580E">
        <w:t xml:space="preserve"> (see Section </w:t>
      </w:r>
      <w:r w:rsidR="0026580E">
        <w:fldChar w:fldCharType="begin"/>
      </w:r>
      <w:r w:rsidR="0026580E">
        <w:instrText xml:space="preserve"> REF _Ref445796618 \r \h </w:instrText>
      </w:r>
      <w:r w:rsidR="0026580E">
        <w:fldChar w:fldCharType="separate"/>
      </w:r>
      <w:r w:rsidR="00C55925">
        <w:t>5.5.2</w:t>
      </w:r>
      <w:r w:rsidR="0026580E">
        <w:fldChar w:fldCharType="end"/>
      </w:r>
      <w:r w:rsidR="0026580E">
        <w:t>)</w:t>
      </w:r>
      <w:r>
        <w:t xml:space="preserve">. These are constants or instantiations (see Section </w:t>
      </w:r>
      <w:r>
        <w:fldChar w:fldCharType="begin"/>
      </w:r>
      <w:r>
        <w:instrText xml:space="preserve"> REF _Ref445645891 \r \h </w:instrText>
      </w:r>
      <w:r>
        <w:fldChar w:fldCharType="separate"/>
      </w:r>
      <w:r w:rsidR="00C55925">
        <w:t>8.3</w:t>
      </w:r>
      <w:r>
        <w:fldChar w:fldCharType="end"/>
      </w:r>
      <w:r>
        <w:t xml:space="preserve">) of other objects that may be used within the parser. Such objects may be instantiations of </w:t>
      </w:r>
      <w:r w:rsidRPr="000421BC">
        <w:rPr>
          <w:rFonts w:ascii="Consolas" w:hAnsi="Consolas" w:cs="Consolas"/>
          <w:b/>
        </w:rPr>
        <w:t>extern</w:t>
      </w:r>
      <w:r>
        <w:t xml:space="preserve"> objects, or other </w:t>
      </w:r>
      <w:r w:rsidRPr="000421BC">
        <w:rPr>
          <w:rFonts w:ascii="Consolas" w:hAnsi="Consolas" w:cs="Consolas"/>
          <w:b/>
        </w:rPr>
        <w:t>parser</w:t>
      </w:r>
      <w:r w:rsidR="00B870B5">
        <w:t xml:space="preserve">s </w:t>
      </w:r>
      <w:r w:rsidR="00D55717">
        <w:t xml:space="preserve">or </w:t>
      </w:r>
      <w:r w:rsidR="00D55717" w:rsidRPr="00D55717">
        <w:rPr>
          <w:rFonts w:ascii="Consolas" w:hAnsi="Consolas"/>
          <w:b/>
        </w:rPr>
        <w:t>control</w:t>
      </w:r>
      <w:r w:rsidR="00D55717">
        <w:t xml:space="preserve">s </w:t>
      </w:r>
      <w:r w:rsidR="00B870B5">
        <w:t>that may be invoked as subroutines.</w:t>
      </w:r>
      <w:r w:rsidR="00D55717">
        <w:t xml:space="preserve"> </w:t>
      </w:r>
      <w:r w:rsidR="00A532EB">
        <w:t>(</w:t>
      </w:r>
      <w:r w:rsidR="00D55717">
        <w:t xml:space="preserve">Specific architectures may forbid the instantiation of </w:t>
      </w:r>
      <w:r w:rsidR="00D55717" w:rsidRPr="00D55717">
        <w:rPr>
          <w:rFonts w:ascii="Consolas" w:hAnsi="Consolas"/>
          <w:b/>
        </w:rPr>
        <w:t>control</w:t>
      </w:r>
      <w:r w:rsidR="00D55717">
        <w:t xml:space="preserve"> blocks within a </w:t>
      </w:r>
      <w:r w:rsidR="00D55717" w:rsidRPr="00D55717">
        <w:rPr>
          <w:rFonts w:ascii="Consolas" w:hAnsi="Consolas"/>
          <w:b/>
        </w:rPr>
        <w:t>parser</w:t>
      </w:r>
      <w:r w:rsidR="00D55717">
        <w:t>.</w:t>
      </w:r>
      <w:r w:rsidR="00A532EB">
        <w:t>)</w:t>
      </w:r>
    </w:p>
    <w:p w14:paraId="612FE4DC" w14:textId="77777777" w:rsidR="007C5272" w:rsidRPr="00254E38" w:rsidRDefault="007C5272" w:rsidP="002D0F38">
      <w:pPr>
        <w:pStyle w:val="Grammar"/>
      </w:pPr>
      <w:r w:rsidRPr="00254E38">
        <w:t>parserStatefulElement</w:t>
      </w:r>
    </w:p>
    <w:p w14:paraId="056BC456" w14:textId="77777777" w:rsidR="007C5272" w:rsidRPr="00254E38" w:rsidRDefault="007C5272" w:rsidP="002D0F38">
      <w:pPr>
        <w:pStyle w:val="Grammar"/>
      </w:pPr>
      <w:r w:rsidRPr="00254E38">
        <w:t xml:space="preserve">    : constantDeclaration</w:t>
      </w:r>
    </w:p>
    <w:p w14:paraId="1257C6C0" w14:textId="77777777" w:rsidR="007C5272" w:rsidRPr="00254E38" w:rsidRDefault="007C5272" w:rsidP="002D0F38">
      <w:pPr>
        <w:pStyle w:val="Grammar"/>
      </w:pPr>
      <w:r w:rsidRPr="00254E38">
        <w:t xml:space="preserve">    | instantiation      </w:t>
      </w:r>
    </w:p>
    <w:p w14:paraId="32256F69" w14:textId="1020A324" w:rsidR="007C5272" w:rsidRPr="007C5272" w:rsidRDefault="007C5272" w:rsidP="002D0F38">
      <w:pPr>
        <w:pStyle w:val="Grammar"/>
      </w:pPr>
      <w:r w:rsidRPr="00254E38">
        <w:t xml:space="preserve">    ;</w:t>
      </w:r>
    </w:p>
    <w:p w14:paraId="16627576" w14:textId="02DFC60F" w:rsidR="0044455E" w:rsidRDefault="0044455E" w:rsidP="00592A09">
      <w:r>
        <w:t>At least one state</w:t>
      </w:r>
      <w:r w:rsidR="00383634">
        <w:t>,</w:t>
      </w:r>
      <w:r>
        <w:t xml:space="preserve"> named </w:t>
      </w:r>
      <w:r w:rsidRPr="00E411B2">
        <w:rPr>
          <w:rFonts w:ascii="Consolas" w:hAnsi="Consolas"/>
        </w:rPr>
        <w:t>start</w:t>
      </w:r>
      <w:r w:rsidR="00383634" w:rsidRPr="00BC5DCF">
        <w:t>,</w:t>
      </w:r>
      <w:r w:rsidRPr="00383634">
        <w:t xml:space="preserve"> </w:t>
      </w:r>
      <w:r>
        <w:t xml:space="preserve">must be present in any parser. State </w:t>
      </w:r>
      <w:r w:rsidR="00484E85">
        <w:t>declaration</w:t>
      </w:r>
      <w:r>
        <w:t>s are described below.</w:t>
      </w:r>
    </w:p>
    <w:p w14:paraId="30A70E21" w14:textId="4939FAE8" w:rsidR="000A3552" w:rsidRDefault="0044455E" w:rsidP="00194439">
      <w:r>
        <w:t xml:space="preserve">For an example containing a complete </w:t>
      </w:r>
      <w:r w:rsidR="00484E85">
        <w:t>declaration</w:t>
      </w:r>
      <w:r>
        <w:t xml:space="preserve"> of a parser see Section </w:t>
      </w:r>
      <w:r w:rsidR="000F0336">
        <w:fldChar w:fldCharType="begin"/>
      </w:r>
      <w:r w:rsidR="000F0336">
        <w:instrText xml:space="preserve"> REF _Ref289344279 \r \h </w:instrText>
      </w:r>
      <w:r w:rsidR="000F0336">
        <w:fldChar w:fldCharType="separate"/>
      </w:r>
      <w:r w:rsidR="00C55925">
        <w:t>4.3</w:t>
      </w:r>
      <w:r w:rsidR="000F0336">
        <w:fldChar w:fldCharType="end"/>
      </w:r>
      <w:r w:rsidR="000F0336">
        <w:t>.</w:t>
      </w:r>
    </w:p>
    <w:p w14:paraId="0D58F48F" w14:textId="03A0280B" w:rsidR="00C441E4" w:rsidRPr="00A229BA" w:rsidRDefault="00C441E4" w:rsidP="00194439">
      <w:r>
        <w:t xml:space="preserve">For a description of the </w:t>
      </w:r>
      <w:r w:rsidRPr="00786BBA">
        <w:rPr>
          <w:rFonts w:ascii="Consolas" w:hAnsi="Consolas"/>
        </w:rPr>
        <w:t>optCompileParameters</w:t>
      </w:r>
      <w:r w:rsidR="00EB41B4" w:rsidRPr="00EB41B4">
        <w:t xml:space="preserve">, </w:t>
      </w:r>
      <w:r w:rsidR="00EB41B4">
        <w:t>used for building parameterized parsers,</w:t>
      </w:r>
      <w:r w:rsidR="00786BBA">
        <w:t xml:space="preserve"> see Section </w:t>
      </w:r>
      <w:r w:rsidR="00786BBA">
        <w:fldChar w:fldCharType="begin"/>
      </w:r>
      <w:r w:rsidR="00786BBA">
        <w:instrText xml:space="preserve"> REF _Ref445797492 \r \h </w:instrText>
      </w:r>
      <w:r w:rsidR="00786BBA">
        <w:fldChar w:fldCharType="separate"/>
      </w:r>
      <w:r w:rsidR="00C55925">
        <w:t>12</w:t>
      </w:r>
      <w:r w:rsidR="00786BBA">
        <w:fldChar w:fldCharType="end"/>
      </w:r>
      <w:r w:rsidR="00786BBA">
        <w:t>.</w:t>
      </w:r>
    </w:p>
    <w:p w14:paraId="04B250F7" w14:textId="77777777" w:rsidR="00E73E0D" w:rsidRDefault="00E73E0D" w:rsidP="00E73E0D">
      <w:pPr>
        <w:pStyle w:val="Heading2"/>
      </w:pPr>
      <w:bookmarkStart w:id="409" w:name="_Toc445830070"/>
      <w:bookmarkStart w:id="410" w:name="_Toc445799388"/>
      <w:bookmarkStart w:id="411" w:name="_Toc417920631"/>
      <w:r>
        <w:t>The Parser abstract machine</w:t>
      </w:r>
      <w:bookmarkEnd w:id="409"/>
      <w:bookmarkEnd w:id="410"/>
    </w:p>
    <w:p w14:paraId="19CA735D" w14:textId="77777777" w:rsidR="00A959E7" w:rsidRDefault="00E73E0D" w:rsidP="00E73E0D">
      <w:r>
        <w:t xml:space="preserve">We explain the semantics of P4 parsers program using an abstract machine that manipulates a data structure named </w:t>
      </w:r>
      <w:r w:rsidRPr="00E73E0D">
        <w:rPr>
          <w:rFonts w:ascii="Consolas" w:hAnsi="Consolas" w:cs="Consolas"/>
        </w:rPr>
        <w:t>ParserModel</w:t>
      </w:r>
      <w:r>
        <w:t xml:space="preserve">. </w:t>
      </w:r>
      <w:r w:rsidR="00A959E7">
        <w:t>The abstract machine is described using pseudo-code.</w:t>
      </w:r>
    </w:p>
    <w:p w14:paraId="47D8C781" w14:textId="58679BA2" w:rsidR="00E73E0D" w:rsidRDefault="00E73E0D" w:rsidP="00E73E0D">
      <w:r>
        <w:lastRenderedPageBreak/>
        <w:t xml:space="preserve">The abstract model parses each packet separately and completely before accepting a new packet. A parser starts execution in the </w:t>
      </w:r>
      <w:r w:rsidRPr="00A3325F">
        <w:rPr>
          <w:rFonts w:ascii="Consolas" w:hAnsi="Consolas"/>
        </w:rPr>
        <w:t>start</w:t>
      </w:r>
      <w:r>
        <w:t xml:space="preserve"> state and ends execution when one of the </w:t>
      </w:r>
      <w:r w:rsidRPr="00A3325F">
        <w:rPr>
          <w:rFonts w:ascii="Consolas" w:hAnsi="Consolas"/>
        </w:rPr>
        <w:t>reject</w:t>
      </w:r>
      <w:r>
        <w:t xml:space="preserve"> or </w:t>
      </w:r>
      <w:r w:rsidRPr="00A3325F">
        <w:rPr>
          <w:rFonts w:ascii="Consolas" w:hAnsi="Consolas"/>
        </w:rPr>
        <w:t>accept</w:t>
      </w:r>
      <w:r>
        <w:t xml:space="preserve"> states has been reached.</w:t>
      </w:r>
    </w:p>
    <w:p w14:paraId="626A8D68" w14:textId="77777777" w:rsidR="00E73E0D" w:rsidRPr="002D0F38" w:rsidRDefault="00E73E0D" w:rsidP="002D0F38">
      <w:pPr>
        <w:pStyle w:val="Pseudocode"/>
      </w:pPr>
      <w:r w:rsidRPr="002D0F38">
        <w:t>ParserModel {</w:t>
      </w:r>
      <w:r w:rsidRPr="002D0F38">
        <w:br/>
        <w:t xml:space="preserve">    error       parseError;</w:t>
      </w:r>
      <w:r w:rsidRPr="002D0F38">
        <w:br/>
        <w:t xml:space="preserve">    state       currentState;</w:t>
      </w:r>
    </w:p>
    <w:p w14:paraId="2CBFBE0D" w14:textId="1D5819D4" w:rsidR="00E73E0D" w:rsidRPr="002D0F38" w:rsidRDefault="00E73E0D" w:rsidP="002D0F38">
      <w:pPr>
        <w:pStyle w:val="Pseudocode"/>
      </w:pPr>
      <w:r w:rsidRPr="002D0F38">
        <w:t xml:space="preserve">    onPacketArrival(packet p) {</w:t>
      </w:r>
      <w:r w:rsidRPr="002D0F38">
        <w:br/>
        <w:t xml:space="preserve">        ParserModel.parseError = NoError;</w:t>
      </w:r>
      <w:r w:rsidRPr="002D0F38">
        <w:br/>
        <w:t xml:space="preserve">        ParserModel.currentState = start;</w:t>
      </w:r>
      <w:r w:rsidR="00A959E7" w:rsidRPr="002D0F38">
        <w:br/>
        <w:t xml:space="preserve">        execute(ParserModel.currentState);</w:t>
      </w:r>
      <w:r w:rsidRPr="002D0F38">
        <w:br/>
        <w:t xml:space="preserve">    }</w:t>
      </w:r>
      <w:r w:rsidRPr="002D0F38">
        <w:br/>
        <w:t>}</w:t>
      </w:r>
    </w:p>
    <w:p w14:paraId="46A01E2F" w14:textId="515B4F05" w:rsidR="00194439" w:rsidRDefault="00194439" w:rsidP="001170F4">
      <w:pPr>
        <w:pStyle w:val="Heading2"/>
      </w:pPr>
      <w:bookmarkStart w:id="412" w:name="_Toc445830071"/>
      <w:bookmarkStart w:id="413" w:name="_Toc445799389"/>
      <w:r>
        <w:t>Parser states</w:t>
      </w:r>
      <w:bookmarkEnd w:id="411"/>
      <w:bookmarkEnd w:id="412"/>
      <w:bookmarkEnd w:id="413"/>
    </w:p>
    <w:p w14:paraId="79BA984F" w14:textId="7EBBB1A9" w:rsidR="000421BC" w:rsidRDefault="000421BC" w:rsidP="000421BC">
      <w:r>
        <w:t xml:space="preserve">A parser state has a name and a body. The body of the state describes data processing performed when the parser transitions to the specified state. This data processing </w:t>
      </w:r>
      <w:r w:rsidR="00EB41B4">
        <w:t xml:space="preserve">may </w:t>
      </w:r>
      <w:r>
        <w:t>consist of:</w:t>
      </w:r>
    </w:p>
    <w:p w14:paraId="0671F7D4" w14:textId="77777777" w:rsidR="000421BC" w:rsidRDefault="000421BC" w:rsidP="002265E0">
      <w:pPr>
        <w:pStyle w:val="ListParagraph"/>
        <w:numPr>
          <w:ilvl w:val="0"/>
          <w:numId w:val="19"/>
        </w:numPr>
      </w:pPr>
      <w:r>
        <w:t>Data extraction from packet into headers</w:t>
      </w:r>
    </w:p>
    <w:p w14:paraId="5D3D2D7F" w14:textId="76765F5C" w:rsidR="000421BC" w:rsidRDefault="000421BC" w:rsidP="002265E0">
      <w:pPr>
        <w:pStyle w:val="ListParagraph"/>
        <w:numPr>
          <w:ilvl w:val="0"/>
          <w:numId w:val="19"/>
        </w:numPr>
      </w:pPr>
      <w:r>
        <w:t xml:space="preserve">Invocations of method of </w:t>
      </w:r>
      <w:r w:rsidRPr="00032F3E">
        <w:rPr>
          <w:rFonts w:ascii="Consolas" w:hAnsi="Consolas"/>
          <w:b/>
        </w:rPr>
        <w:t>extern</w:t>
      </w:r>
      <w:r>
        <w:t xml:space="preserve"> blocks (e.g., checksum computations)</w:t>
      </w:r>
    </w:p>
    <w:p w14:paraId="0F0744CB" w14:textId="77777777" w:rsidR="000421BC" w:rsidRDefault="000421BC" w:rsidP="002265E0">
      <w:pPr>
        <w:pStyle w:val="ListParagraph"/>
        <w:numPr>
          <w:ilvl w:val="0"/>
          <w:numId w:val="18"/>
        </w:numPr>
      </w:pPr>
      <w:r>
        <w:t>Assertion checks for data validity</w:t>
      </w:r>
    </w:p>
    <w:p w14:paraId="24E6E98D" w14:textId="77777777" w:rsidR="000421BC" w:rsidRDefault="000421BC" w:rsidP="002265E0">
      <w:pPr>
        <w:pStyle w:val="ListParagraph"/>
        <w:numPr>
          <w:ilvl w:val="0"/>
          <w:numId w:val="18"/>
        </w:numPr>
      </w:pPr>
      <w:r>
        <w:t>Transition to another state</w:t>
      </w:r>
    </w:p>
    <w:p w14:paraId="5390848B" w14:textId="71D6B12B" w:rsidR="000A3552" w:rsidRDefault="0083675C" w:rsidP="000A3552">
      <w:r>
        <w:t>A state is declared with the following syntax:</w:t>
      </w:r>
    </w:p>
    <w:p w14:paraId="6C9BABC0" w14:textId="77777777" w:rsidR="007C5272" w:rsidRPr="00254E38" w:rsidRDefault="007C5272" w:rsidP="002D0F38">
      <w:pPr>
        <w:pStyle w:val="Grammar"/>
      </w:pPr>
      <w:r w:rsidRPr="00254E38">
        <w:t>parserState</w:t>
      </w:r>
    </w:p>
    <w:p w14:paraId="2B18E4A7" w14:textId="2B954FDE" w:rsidR="007C5272" w:rsidRPr="00254E38" w:rsidRDefault="007C5272" w:rsidP="002D0F38">
      <w:pPr>
        <w:pStyle w:val="Grammar"/>
      </w:pPr>
      <w:r w:rsidRPr="00254E38">
        <w:t xml:space="preserve">    : </w:t>
      </w:r>
      <w:r w:rsidR="00CE427F">
        <w:t xml:space="preserve">optAnnotations </w:t>
      </w:r>
      <w:r w:rsidRPr="00254E38">
        <w:t xml:space="preserve">STATE name </w:t>
      </w:r>
      <w:r w:rsidR="00CE427F">
        <w:br/>
        <w:t xml:space="preserve">     </w:t>
      </w:r>
      <w:r w:rsidRPr="00254E38">
        <w:t>'{' parserStatements transitionStatement '}'</w:t>
      </w:r>
    </w:p>
    <w:p w14:paraId="7508B6E7" w14:textId="77777777" w:rsidR="007C5272" w:rsidRPr="00254E38" w:rsidRDefault="007C5272" w:rsidP="002D0F38">
      <w:pPr>
        <w:pStyle w:val="Grammar"/>
      </w:pPr>
      <w:r w:rsidRPr="00254E38">
        <w:t xml:space="preserve">    ;</w:t>
      </w:r>
    </w:p>
    <w:p w14:paraId="1B73A19F" w14:textId="410219EF" w:rsidR="00522C10" w:rsidRDefault="00522C10" w:rsidP="006950A0">
      <w:r>
        <w:t xml:space="preserve">A parser cannot contain two states with the same name. A parser cannot define the </w:t>
      </w:r>
      <w:r w:rsidRPr="00E411B2">
        <w:rPr>
          <w:rFonts w:ascii="Consolas" w:hAnsi="Consolas"/>
        </w:rPr>
        <w:t>accept</w:t>
      </w:r>
      <w:r>
        <w:t xml:space="preserve"> and </w:t>
      </w:r>
      <w:r w:rsidRPr="00E411B2">
        <w:rPr>
          <w:rFonts w:ascii="Consolas" w:hAnsi="Consolas"/>
        </w:rPr>
        <w:t>reject</w:t>
      </w:r>
      <w:r>
        <w:t xml:space="preserve"> states; these are logically outside of the parser</w:t>
      </w:r>
      <w:r w:rsidR="00CD667B">
        <w:t>. A parser</w:t>
      </w:r>
      <w:r>
        <w:t xml:space="preserve"> must define the </w:t>
      </w:r>
      <w:r w:rsidRPr="00E411B2">
        <w:rPr>
          <w:rFonts w:ascii="Consolas" w:hAnsi="Consolas"/>
        </w:rPr>
        <w:t>start</w:t>
      </w:r>
      <w:r>
        <w:t xml:space="preserve"> state.</w:t>
      </w:r>
    </w:p>
    <w:p w14:paraId="2F6E79BB" w14:textId="77777777" w:rsidR="007C5272" w:rsidRPr="00254E38" w:rsidRDefault="007C5272" w:rsidP="002D0F38">
      <w:pPr>
        <w:pStyle w:val="Grammar"/>
      </w:pPr>
      <w:r w:rsidRPr="00254E38">
        <w:t>parserStatements</w:t>
      </w:r>
    </w:p>
    <w:p w14:paraId="3C40D3A6" w14:textId="77777777" w:rsidR="007C5272" w:rsidRPr="00254E38" w:rsidRDefault="007C5272" w:rsidP="002D0F38">
      <w:pPr>
        <w:pStyle w:val="Grammar"/>
      </w:pPr>
      <w:r w:rsidRPr="00254E38">
        <w:t xml:space="preserve">    : /* empty */                    </w:t>
      </w:r>
    </w:p>
    <w:p w14:paraId="1E04638B" w14:textId="77777777" w:rsidR="007C5272" w:rsidRPr="00254E38" w:rsidRDefault="007C5272" w:rsidP="002D0F38">
      <w:pPr>
        <w:pStyle w:val="Grammar"/>
      </w:pPr>
      <w:r w:rsidRPr="00254E38">
        <w:t xml:space="preserve">    | parserStatements parserStatement</w:t>
      </w:r>
    </w:p>
    <w:p w14:paraId="296B95FA" w14:textId="77777777" w:rsidR="007C5272" w:rsidRPr="00254E38" w:rsidRDefault="007C5272" w:rsidP="002D0F38">
      <w:pPr>
        <w:pStyle w:val="Grammar"/>
      </w:pPr>
      <w:r w:rsidRPr="00254E38">
        <w:t xml:space="preserve">    ;</w:t>
      </w:r>
    </w:p>
    <w:p w14:paraId="1F65606E" w14:textId="77777777" w:rsidR="007C5272" w:rsidRPr="00254E38" w:rsidRDefault="007C5272" w:rsidP="002D0F38">
      <w:pPr>
        <w:pStyle w:val="Grammar"/>
      </w:pPr>
    </w:p>
    <w:p w14:paraId="0F310FD1" w14:textId="77777777" w:rsidR="007C5272" w:rsidRPr="00254E38" w:rsidRDefault="007C5272" w:rsidP="002D0F38">
      <w:pPr>
        <w:pStyle w:val="Grammar"/>
      </w:pPr>
      <w:r w:rsidRPr="00254E38">
        <w:t>parserStatement</w:t>
      </w:r>
    </w:p>
    <w:p w14:paraId="68386CB6" w14:textId="77777777" w:rsidR="007C5272" w:rsidRPr="00254E38" w:rsidRDefault="007C5272" w:rsidP="002D0F38">
      <w:pPr>
        <w:pStyle w:val="Grammar"/>
      </w:pPr>
      <w:r w:rsidRPr="00254E38">
        <w:t xml:space="preserve">    : assignmentOrMethodCallStatement </w:t>
      </w:r>
    </w:p>
    <w:p w14:paraId="0BBC2DFC" w14:textId="5C086235" w:rsidR="007C5272" w:rsidRDefault="007C5272" w:rsidP="002D0F38">
      <w:pPr>
        <w:pStyle w:val="Grammar"/>
      </w:pPr>
      <w:r w:rsidRPr="00254E38">
        <w:t xml:space="preserve">    | variableDeclaration             </w:t>
      </w:r>
      <w:r>
        <w:br/>
      </w:r>
      <w:r w:rsidRPr="00254E38">
        <w:t xml:space="preserve">    ;</w:t>
      </w:r>
    </w:p>
    <w:p w14:paraId="73E3EFCA" w14:textId="77777777" w:rsidR="00266F25" w:rsidRDefault="00266F25" w:rsidP="00266F25">
      <w:r>
        <w:t>The state body contains a sequence of:</w:t>
      </w:r>
    </w:p>
    <w:p w14:paraId="0A731F2F" w14:textId="77777777" w:rsidR="00266F25" w:rsidRDefault="00266F25" w:rsidP="002265E0">
      <w:pPr>
        <w:pStyle w:val="ListParagraph"/>
        <w:numPr>
          <w:ilvl w:val="0"/>
          <w:numId w:val="30"/>
        </w:numPr>
      </w:pPr>
      <w:r>
        <w:t>local variable declarations</w:t>
      </w:r>
    </w:p>
    <w:p w14:paraId="7D7FF8DB" w14:textId="77777777" w:rsidR="00266F25" w:rsidRDefault="00266F25" w:rsidP="002265E0">
      <w:pPr>
        <w:pStyle w:val="ListParagraph"/>
        <w:numPr>
          <w:ilvl w:val="0"/>
          <w:numId w:val="30"/>
        </w:numPr>
      </w:pPr>
      <w:r>
        <w:t>assignment statements</w:t>
      </w:r>
    </w:p>
    <w:p w14:paraId="317ADEE6" w14:textId="77777777" w:rsidR="00266F25" w:rsidRDefault="00266F25" w:rsidP="002265E0">
      <w:pPr>
        <w:pStyle w:val="ListParagraph"/>
        <w:numPr>
          <w:ilvl w:val="0"/>
          <w:numId w:val="30"/>
        </w:numPr>
      </w:pPr>
      <w:r>
        <w:t>method calls. These can serve multiple purposes:</w:t>
      </w:r>
    </w:p>
    <w:p w14:paraId="51C5E26A" w14:textId="2F3F4E70" w:rsidR="00266F25" w:rsidRDefault="005236EB" w:rsidP="002265E0">
      <w:pPr>
        <w:pStyle w:val="ListParagraph"/>
        <w:numPr>
          <w:ilvl w:val="1"/>
          <w:numId w:val="30"/>
        </w:numPr>
      </w:pPr>
      <w:r w:rsidRPr="002F540D">
        <w:rPr>
          <w:rFonts w:ascii="Consolas" w:hAnsi="Consolas"/>
        </w:rPr>
        <w:t>verify</w:t>
      </w:r>
      <w:r>
        <w:t xml:space="preserve"> function calls</w:t>
      </w:r>
    </w:p>
    <w:p w14:paraId="2F8BD393" w14:textId="77777777" w:rsidR="00266F25" w:rsidRDefault="00266F25" w:rsidP="002265E0">
      <w:pPr>
        <w:pStyle w:val="ListParagraph"/>
        <w:numPr>
          <w:ilvl w:val="1"/>
          <w:numId w:val="30"/>
        </w:numPr>
      </w:pPr>
      <w:r>
        <w:t xml:space="preserve">method invocations (e.g., for extracting data out of packets), </w:t>
      </w:r>
    </w:p>
    <w:p w14:paraId="22408ACB" w14:textId="77777777" w:rsidR="00266F25" w:rsidRDefault="00266F25" w:rsidP="002265E0">
      <w:pPr>
        <w:pStyle w:val="ListParagraph"/>
        <w:numPr>
          <w:ilvl w:val="1"/>
          <w:numId w:val="30"/>
        </w:numPr>
      </w:pPr>
      <w:r>
        <w:t xml:space="preserve">invocations of other parsers. </w:t>
      </w:r>
    </w:p>
    <w:p w14:paraId="21193FCD" w14:textId="77777777" w:rsidR="00266F25" w:rsidRDefault="00266F25" w:rsidP="00266F25">
      <w:r>
        <w:t>Certain targets may place restrictions on the complexity of the expressions that can be evaluated while executing a parser.</w:t>
      </w:r>
    </w:p>
    <w:p w14:paraId="27ECED35" w14:textId="0F29BDCD" w:rsidR="00D34B37" w:rsidRDefault="00A959E7" w:rsidP="00266F25">
      <w:r w:rsidRPr="00A959E7">
        <w:rPr>
          <w:b/>
        </w:rPr>
        <w:lastRenderedPageBreak/>
        <w:t xml:space="preserve">Semantics: </w:t>
      </w:r>
      <w:r w:rsidR="002E7E80">
        <w:t>The execution of a state entails the sequential execution of the statements in the state body.</w:t>
      </w:r>
      <w:r w:rsidR="00676E48">
        <w:t xml:space="preserve"> </w:t>
      </w:r>
    </w:p>
    <w:p w14:paraId="2DCA930D" w14:textId="63A6E1BE" w:rsidR="002E7E80" w:rsidRDefault="00676E48" w:rsidP="006908B5">
      <w:r>
        <w:t xml:space="preserve">The parser </w:t>
      </w:r>
      <w:r w:rsidR="002017C0">
        <w:t>state</w:t>
      </w:r>
      <w:r>
        <w:t xml:space="preserve"> body ends with a</w:t>
      </w:r>
      <w:r w:rsidR="00383634">
        <w:t>n optional</w:t>
      </w:r>
      <w:r>
        <w:t xml:space="preserve"> </w:t>
      </w:r>
      <w:r w:rsidRPr="006908B5">
        <w:rPr>
          <w:rFonts w:ascii="Consolas" w:hAnsi="Consolas"/>
          <w:b/>
        </w:rPr>
        <w:t>transition</w:t>
      </w:r>
      <w:r>
        <w:t xml:space="preserve"> statement, which transfers control to the next state</w:t>
      </w:r>
      <w:r w:rsidR="007C5272">
        <w:t>.</w:t>
      </w:r>
    </w:p>
    <w:p w14:paraId="34358AB6" w14:textId="42F09D60" w:rsidR="000A3552" w:rsidRDefault="000A3552" w:rsidP="00D91148">
      <w:pPr>
        <w:pStyle w:val="Heading2"/>
      </w:pPr>
      <w:bookmarkStart w:id="414" w:name="_Ref289344446"/>
      <w:bookmarkStart w:id="415" w:name="_Toc417920633"/>
      <w:bookmarkStart w:id="416" w:name="_Toc445830072"/>
      <w:bookmarkStart w:id="417" w:name="_Toc445799390"/>
      <w:r>
        <w:t>Transition</w:t>
      </w:r>
      <w:bookmarkEnd w:id="414"/>
      <w:bookmarkEnd w:id="415"/>
      <w:r w:rsidR="00D91148">
        <w:t xml:space="preserve"> statements</w:t>
      </w:r>
      <w:bookmarkEnd w:id="416"/>
      <w:bookmarkEnd w:id="417"/>
    </w:p>
    <w:p w14:paraId="7035D80A" w14:textId="36279485" w:rsidR="000A3552" w:rsidRDefault="00587231">
      <w:r>
        <w:t xml:space="preserve">The </w:t>
      </w:r>
      <w:r w:rsidRPr="002D0F38">
        <w:rPr>
          <w:rFonts w:ascii="Consolas" w:hAnsi="Consolas"/>
          <w:b/>
        </w:rPr>
        <w:t>transition</w:t>
      </w:r>
      <w:r>
        <w:t xml:space="preserve"> statement has the following syntax:</w:t>
      </w:r>
    </w:p>
    <w:p w14:paraId="7494717B" w14:textId="77777777" w:rsidR="007C5272" w:rsidRPr="00254E38" w:rsidRDefault="007C5272" w:rsidP="002D0F38">
      <w:pPr>
        <w:pStyle w:val="Grammar"/>
      </w:pPr>
      <w:r w:rsidRPr="00254E38">
        <w:t>transitionStatement</w:t>
      </w:r>
    </w:p>
    <w:p w14:paraId="7DD282ED" w14:textId="77777777" w:rsidR="007C5272" w:rsidRPr="00254E38" w:rsidRDefault="007C5272" w:rsidP="002D0F38">
      <w:pPr>
        <w:pStyle w:val="Grammar"/>
      </w:pPr>
      <w:r w:rsidRPr="00254E38">
        <w:t xml:space="preserve">    : /* empty */                </w:t>
      </w:r>
    </w:p>
    <w:p w14:paraId="0FF5B90F" w14:textId="77777777" w:rsidR="007C5272" w:rsidRPr="00254E38" w:rsidRDefault="007C5272" w:rsidP="002D0F38">
      <w:pPr>
        <w:pStyle w:val="Grammar"/>
      </w:pPr>
      <w:r w:rsidRPr="00254E38">
        <w:t xml:space="preserve">    | TRANSITION stateExpression </w:t>
      </w:r>
    </w:p>
    <w:p w14:paraId="60C92AC5" w14:textId="77777777" w:rsidR="007C5272" w:rsidRPr="00254E38" w:rsidRDefault="007C5272" w:rsidP="002D0F38">
      <w:pPr>
        <w:pStyle w:val="Grammar"/>
      </w:pPr>
      <w:r w:rsidRPr="00254E38">
        <w:t xml:space="preserve">    ;</w:t>
      </w:r>
    </w:p>
    <w:p w14:paraId="207ABBDB" w14:textId="77777777" w:rsidR="007C5272" w:rsidRPr="00254E38" w:rsidRDefault="007C5272" w:rsidP="002D0F38">
      <w:pPr>
        <w:pStyle w:val="Grammar"/>
      </w:pPr>
    </w:p>
    <w:p w14:paraId="1F8596CE" w14:textId="77777777" w:rsidR="007C5272" w:rsidRPr="00254E38" w:rsidRDefault="007C5272" w:rsidP="002D0F38">
      <w:pPr>
        <w:pStyle w:val="Grammar"/>
      </w:pPr>
      <w:r w:rsidRPr="00254E38">
        <w:t>stateExpression</w:t>
      </w:r>
    </w:p>
    <w:p w14:paraId="62F712EF" w14:textId="77777777" w:rsidR="007C5272" w:rsidRPr="00254E38" w:rsidRDefault="007C5272" w:rsidP="002D0F38">
      <w:pPr>
        <w:pStyle w:val="Grammar"/>
      </w:pPr>
      <w:r w:rsidRPr="00254E38">
        <w:t xml:space="preserve">    : name ';'   </w:t>
      </w:r>
    </w:p>
    <w:p w14:paraId="3B9E3A35" w14:textId="77777777" w:rsidR="007C5272" w:rsidRPr="00254E38" w:rsidRDefault="007C5272" w:rsidP="002D0F38">
      <w:pPr>
        <w:pStyle w:val="Grammar"/>
      </w:pPr>
      <w:r w:rsidRPr="00254E38">
        <w:t xml:space="preserve">    | selectExpression</w:t>
      </w:r>
    </w:p>
    <w:p w14:paraId="402BE5DC" w14:textId="77777777" w:rsidR="007C5272" w:rsidRPr="00254E38" w:rsidRDefault="007C5272" w:rsidP="002D0F38">
      <w:pPr>
        <w:pStyle w:val="Grammar"/>
      </w:pPr>
      <w:r w:rsidRPr="00254E38">
        <w:t xml:space="preserve">    ;</w:t>
      </w:r>
    </w:p>
    <w:p w14:paraId="135B38F8" w14:textId="406BEA0A" w:rsidR="00587231" w:rsidRDefault="00587231">
      <w:r>
        <w:t xml:space="preserve">The execution of the </w:t>
      </w:r>
      <w:r w:rsidRPr="00E411B2">
        <w:rPr>
          <w:rFonts w:ascii="Consolas" w:hAnsi="Consolas"/>
        </w:rPr>
        <w:t>transition</w:t>
      </w:r>
      <w:r>
        <w:t xml:space="preserve"> statement causes </w:t>
      </w:r>
      <w:r w:rsidRPr="007C5272">
        <w:rPr>
          <w:rFonts w:ascii="Consolas" w:hAnsi="Consolas"/>
        </w:rPr>
        <w:t>stateExpression</w:t>
      </w:r>
      <w:r>
        <w:t xml:space="preserve"> to be evaluated, and the flow of control to be transferred to the resulting state.</w:t>
      </w:r>
    </w:p>
    <w:p w14:paraId="3EBC0B98" w14:textId="69FCF5CF" w:rsidR="009A07D6" w:rsidRDefault="009A07D6" w:rsidP="009A07D6">
      <w:pPr>
        <w:rPr>
          <w:rFonts w:ascii="Consolas" w:hAnsi="Consolas"/>
        </w:rPr>
      </w:pPr>
      <w:r w:rsidRPr="00E411B2">
        <w:rPr>
          <w:b/>
        </w:rPr>
        <w:t xml:space="preserve">Semantics: </w:t>
      </w:r>
      <w:r w:rsidR="00E81329">
        <w:t>i</w:t>
      </w:r>
      <w:r w:rsidRPr="00DE4665">
        <w:t>n terms of the</w:t>
      </w:r>
      <w:r>
        <w:rPr>
          <w:rFonts w:ascii="Consolas" w:hAnsi="Consolas"/>
        </w:rPr>
        <w:t xml:space="preserve"> ParserModel</w:t>
      </w:r>
      <w:r w:rsidRPr="00E411B2">
        <w:t xml:space="preserve"> the above statement is equivalent to</w:t>
      </w:r>
      <w:r w:rsidRPr="006950A0">
        <w:t>:</w:t>
      </w:r>
      <w:r w:rsidRPr="00E411B2">
        <w:t xml:space="preserve"> </w:t>
      </w:r>
    </w:p>
    <w:p w14:paraId="50D48268" w14:textId="79397272" w:rsidR="009A07D6" w:rsidRPr="00DE4665" w:rsidRDefault="009A07D6" w:rsidP="009A07D6">
      <w:pPr>
        <w:rPr>
          <w:rFonts w:ascii="Consolas" w:hAnsi="Consolas"/>
        </w:rPr>
      </w:pPr>
      <w:r>
        <w:rPr>
          <w:rFonts w:ascii="Consolas" w:hAnsi="Consolas"/>
        </w:rPr>
        <w:t>ParserModel.currentState = eval(stateExpression)</w:t>
      </w:r>
    </w:p>
    <w:p w14:paraId="7BAF243E" w14:textId="03E26A7D" w:rsidR="00D2111F" w:rsidRDefault="00D2111F" w:rsidP="006950A0">
      <w:r>
        <w:t>For example, this statement:</w:t>
      </w:r>
    </w:p>
    <w:p w14:paraId="090E47BA" w14:textId="12F82385" w:rsidR="00D2111F" w:rsidRDefault="00D2111F" w:rsidP="006950A0">
      <w:pPr>
        <w:rPr>
          <w:rFonts w:ascii="Consolas" w:hAnsi="Consolas"/>
        </w:rPr>
      </w:pPr>
      <w:r w:rsidRPr="00A3325F">
        <w:rPr>
          <w:rFonts w:ascii="Consolas" w:hAnsi="Consolas"/>
          <w:b/>
        </w:rPr>
        <w:t>transition</w:t>
      </w:r>
      <w:r w:rsidRPr="00E411B2">
        <w:rPr>
          <w:rFonts w:ascii="Consolas" w:hAnsi="Consolas"/>
        </w:rPr>
        <w:t xml:space="preserve"> accept</w:t>
      </w:r>
      <w:r>
        <w:rPr>
          <w:rFonts w:ascii="Consolas" w:hAnsi="Consolas"/>
        </w:rPr>
        <w:t>;</w:t>
      </w:r>
    </w:p>
    <w:p w14:paraId="3E143FF5" w14:textId="29E65EDD" w:rsidR="00D2111F" w:rsidRDefault="00D2111F">
      <w:r>
        <w:t xml:space="preserve">will terminate the execution of the current parser transitioning to the </w:t>
      </w:r>
      <w:r w:rsidRPr="00E411B2">
        <w:rPr>
          <w:rFonts w:ascii="Consolas" w:hAnsi="Consolas"/>
        </w:rPr>
        <w:t>accept</w:t>
      </w:r>
      <w:r>
        <w:t xml:space="preserve"> state.</w:t>
      </w:r>
    </w:p>
    <w:p w14:paraId="5C823065" w14:textId="301952F4" w:rsidR="00D2111F" w:rsidRDefault="000B58B3">
      <w:r>
        <w:t xml:space="preserve">If the </w:t>
      </w:r>
      <w:r w:rsidR="00D2111F">
        <w:t xml:space="preserve">body of a </w:t>
      </w:r>
      <w:r w:rsidR="00D2111F" w:rsidRPr="00E411B2">
        <w:rPr>
          <w:rFonts w:ascii="Consolas" w:hAnsi="Consolas"/>
        </w:rPr>
        <w:t>state</w:t>
      </w:r>
      <w:r w:rsidR="00D2111F">
        <w:t xml:space="preserve"> </w:t>
      </w:r>
      <w:r>
        <w:t xml:space="preserve">block does not </w:t>
      </w:r>
      <w:r w:rsidR="00D2111F">
        <w:t xml:space="preserve">end with a </w:t>
      </w:r>
      <w:r w:rsidR="00D2111F" w:rsidRPr="008760FB">
        <w:rPr>
          <w:rFonts w:ascii="Consolas" w:hAnsi="Consolas" w:cs="Consolas"/>
          <w:b/>
        </w:rPr>
        <w:t>transition</w:t>
      </w:r>
      <w:r w:rsidR="00D2111F">
        <w:t xml:space="preserve"> </w:t>
      </w:r>
      <w:r>
        <w:t xml:space="preserve">statement, </w:t>
      </w:r>
      <w:r w:rsidR="00D2111F">
        <w:t>the implied statement is</w:t>
      </w:r>
    </w:p>
    <w:p w14:paraId="418E5BB0" w14:textId="765DBD61" w:rsidR="00D2111F" w:rsidRDefault="00D2111F">
      <w:pPr>
        <w:rPr>
          <w:rFonts w:ascii="Consolas" w:hAnsi="Consolas"/>
        </w:rPr>
      </w:pPr>
      <w:r w:rsidRPr="00A3325F">
        <w:rPr>
          <w:rFonts w:ascii="Consolas" w:hAnsi="Consolas"/>
          <w:b/>
        </w:rPr>
        <w:t>transition</w:t>
      </w:r>
      <w:r w:rsidRPr="00E411B2">
        <w:rPr>
          <w:rFonts w:ascii="Consolas" w:hAnsi="Consolas"/>
        </w:rPr>
        <w:t xml:space="preserve"> reject;</w:t>
      </w:r>
    </w:p>
    <w:p w14:paraId="7D960553" w14:textId="170DD8DD" w:rsidR="00E07D23" w:rsidRPr="006950A0" w:rsidRDefault="00E07D23" w:rsidP="00E07D23">
      <w:pPr>
        <w:pStyle w:val="Heading2"/>
      </w:pPr>
      <w:bookmarkStart w:id="418" w:name="_Ref445502202"/>
      <w:bookmarkStart w:id="419" w:name="_Ref445503135"/>
      <w:bookmarkStart w:id="420" w:name="_Ref445647383"/>
      <w:bookmarkStart w:id="421" w:name="_Toc445830073"/>
      <w:bookmarkStart w:id="422" w:name="_Toc445799391"/>
      <w:r>
        <w:t>Select</w:t>
      </w:r>
      <w:bookmarkEnd w:id="418"/>
      <w:bookmarkEnd w:id="419"/>
      <w:r>
        <w:t xml:space="preserve"> expressions</w:t>
      </w:r>
      <w:bookmarkEnd w:id="420"/>
      <w:bookmarkEnd w:id="421"/>
      <w:bookmarkEnd w:id="422"/>
    </w:p>
    <w:p w14:paraId="7F574147" w14:textId="77777777" w:rsidR="00E07D23" w:rsidRDefault="00E07D23" w:rsidP="00E07D23">
      <w:r>
        <w:t xml:space="preserve">A </w:t>
      </w:r>
      <w:r w:rsidRPr="00E70D8A">
        <w:rPr>
          <w:rFonts w:ascii="Consolas" w:hAnsi="Consolas"/>
          <w:b/>
        </w:rPr>
        <w:t>select</w:t>
      </w:r>
      <w:r>
        <w:t xml:space="preserve"> expression evaluates to a state. The syntax is the following:</w:t>
      </w:r>
    </w:p>
    <w:p w14:paraId="40AAE212" w14:textId="77777777" w:rsidR="00E70D8A" w:rsidRPr="00254E38" w:rsidRDefault="00E70D8A" w:rsidP="002D0F38">
      <w:pPr>
        <w:pStyle w:val="Grammar"/>
      </w:pPr>
      <w:r w:rsidRPr="00254E38">
        <w:t>selectExpression</w:t>
      </w:r>
    </w:p>
    <w:p w14:paraId="76AF9511" w14:textId="77777777" w:rsidR="00E70D8A" w:rsidRPr="00254E38" w:rsidRDefault="00E70D8A" w:rsidP="002D0F38">
      <w:pPr>
        <w:pStyle w:val="Grammar"/>
      </w:pPr>
      <w:r w:rsidRPr="00254E38">
        <w:t xml:space="preserve">    : SELECT '(' expressionList ')' '{' selectCaseList '}'</w:t>
      </w:r>
    </w:p>
    <w:p w14:paraId="48F6A6C9" w14:textId="77777777" w:rsidR="00E70D8A" w:rsidRPr="00254E38" w:rsidRDefault="00E70D8A" w:rsidP="002D0F38">
      <w:pPr>
        <w:pStyle w:val="Grammar"/>
      </w:pPr>
      <w:r w:rsidRPr="00254E38">
        <w:t xml:space="preserve">    ;</w:t>
      </w:r>
    </w:p>
    <w:p w14:paraId="39693F5E" w14:textId="77777777" w:rsidR="00E70D8A" w:rsidRPr="00254E38" w:rsidRDefault="00E70D8A" w:rsidP="002D0F38">
      <w:pPr>
        <w:pStyle w:val="Grammar"/>
      </w:pPr>
    </w:p>
    <w:p w14:paraId="15B0C487" w14:textId="77777777" w:rsidR="00E70D8A" w:rsidRPr="00254E38" w:rsidRDefault="00E70D8A" w:rsidP="002D0F38">
      <w:pPr>
        <w:pStyle w:val="Grammar"/>
      </w:pPr>
      <w:r w:rsidRPr="00254E38">
        <w:t>selectCaseList</w:t>
      </w:r>
    </w:p>
    <w:p w14:paraId="39703E8B" w14:textId="77777777" w:rsidR="00E70D8A" w:rsidRPr="00254E38" w:rsidRDefault="00E70D8A" w:rsidP="002D0F38">
      <w:pPr>
        <w:pStyle w:val="Grammar"/>
      </w:pPr>
      <w:r w:rsidRPr="00254E38">
        <w:t xml:space="preserve">    : selectCase                </w:t>
      </w:r>
    </w:p>
    <w:p w14:paraId="221C299F" w14:textId="77777777" w:rsidR="00E70D8A" w:rsidRPr="00254E38" w:rsidRDefault="00E70D8A" w:rsidP="002D0F38">
      <w:pPr>
        <w:pStyle w:val="Grammar"/>
      </w:pPr>
      <w:r w:rsidRPr="00254E38">
        <w:t xml:space="preserve">    | selectCaseList selectCase </w:t>
      </w:r>
    </w:p>
    <w:p w14:paraId="2D758B69" w14:textId="77777777" w:rsidR="00E70D8A" w:rsidRPr="00254E38" w:rsidRDefault="00E70D8A" w:rsidP="002D0F38">
      <w:pPr>
        <w:pStyle w:val="Grammar"/>
      </w:pPr>
      <w:r w:rsidRPr="00254E38">
        <w:t xml:space="preserve">    ;</w:t>
      </w:r>
    </w:p>
    <w:p w14:paraId="1171FC09" w14:textId="77777777" w:rsidR="00E70D8A" w:rsidRPr="00254E38" w:rsidRDefault="00E70D8A" w:rsidP="002D0F38">
      <w:pPr>
        <w:pStyle w:val="Grammar"/>
      </w:pPr>
    </w:p>
    <w:p w14:paraId="5CDEA448" w14:textId="77777777" w:rsidR="00E70D8A" w:rsidRPr="00254E38" w:rsidRDefault="00E70D8A" w:rsidP="002D0F38">
      <w:pPr>
        <w:pStyle w:val="Grammar"/>
      </w:pPr>
      <w:r w:rsidRPr="00254E38">
        <w:t>selectCase</w:t>
      </w:r>
    </w:p>
    <w:p w14:paraId="64515524" w14:textId="77777777" w:rsidR="00E70D8A" w:rsidRPr="00254E38" w:rsidRDefault="00E70D8A" w:rsidP="002D0F38">
      <w:pPr>
        <w:pStyle w:val="Grammar"/>
      </w:pPr>
      <w:r w:rsidRPr="00254E38">
        <w:t xml:space="preserve">    : keysetExpression ':' name ';'</w:t>
      </w:r>
    </w:p>
    <w:p w14:paraId="1F3C3101" w14:textId="77777777" w:rsidR="00E70D8A" w:rsidRPr="00254E38" w:rsidRDefault="00E70D8A" w:rsidP="002D0F38">
      <w:pPr>
        <w:pStyle w:val="Grammar"/>
      </w:pPr>
      <w:r w:rsidRPr="00254E38">
        <w:t xml:space="preserve">    ;</w:t>
      </w:r>
    </w:p>
    <w:p w14:paraId="7934FDD3" w14:textId="39C38F09" w:rsidR="00E07D23" w:rsidRDefault="00E07D23" w:rsidP="00E07D23">
      <w:r>
        <w:t xml:space="preserve">If </w:t>
      </w:r>
      <w:r w:rsidR="0074015B" w:rsidRPr="00254E38">
        <w:rPr>
          <w:rFonts w:ascii="Courier New" w:hAnsi="Courier New" w:cs="Courier New"/>
        </w:rPr>
        <w:t>expressionList</w:t>
      </w:r>
      <w:r w:rsidR="0074015B" w:rsidRPr="009F47AB">
        <w:t xml:space="preserve"> </w:t>
      </w:r>
      <w:r w:rsidRPr="00280B0E">
        <w:t xml:space="preserve">has type </w:t>
      </w:r>
      <w:r w:rsidRPr="00D06BCB">
        <w:rPr>
          <w:rFonts w:ascii="Consolas" w:hAnsi="Consolas"/>
        </w:rPr>
        <w:t>tuple&lt;</w:t>
      </w:r>
      <w:r w:rsidRPr="006908B5">
        <w:rPr>
          <w:rFonts w:ascii="Consolas" w:hAnsi="Consolas"/>
        </w:rPr>
        <w:t>T</w:t>
      </w:r>
      <w:r w:rsidRPr="00BA14AD">
        <w:rPr>
          <w:rFonts w:ascii="Consolas" w:hAnsi="Consolas"/>
        </w:rPr>
        <w:t>&gt;</w:t>
      </w:r>
      <w:r w:rsidRPr="00280B0E">
        <w:t>,</w:t>
      </w:r>
      <w:r>
        <w:rPr>
          <w:rFonts w:ascii="Consolas" w:hAnsi="Consolas"/>
        </w:rPr>
        <w:t xml:space="preserve"> </w:t>
      </w:r>
      <w:r w:rsidRPr="00E411B2">
        <w:t>all</w:t>
      </w:r>
      <w:r>
        <w:rPr>
          <w:rFonts w:ascii="Consolas" w:hAnsi="Consolas"/>
        </w:rPr>
        <w:t xml:space="preserve"> </w:t>
      </w:r>
      <w:r w:rsidR="0074015B" w:rsidRPr="00254E38">
        <w:rPr>
          <w:rFonts w:ascii="Courier New" w:hAnsi="Courier New" w:cs="Courier New"/>
        </w:rPr>
        <w:t>keysetExpression</w:t>
      </w:r>
      <w:r w:rsidR="0074015B" w:rsidRPr="0074015B">
        <w:t xml:space="preserve"> </w:t>
      </w:r>
      <w:r>
        <w:t xml:space="preserve">must have type </w:t>
      </w:r>
      <w:r w:rsidRPr="00A229BA">
        <w:rPr>
          <w:rFonts w:ascii="Consolas" w:hAnsi="Consolas"/>
        </w:rPr>
        <w:t>set&lt;</w:t>
      </w:r>
      <w:r w:rsidRPr="002552C7">
        <w:rPr>
          <w:rFonts w:ascii="Consolas" w:hAnsi="Consolas"/>
        </w:rPr>
        <w:t>T&gt;</w:t>
      </w:r>
      <w:r w:rsidR="0074015B">
        <w:rPr>
          <w:rFonts w:ascii="Consolas" w:hAnsi="Consolas"/>
        </w:rPr>
        <w:t xml:space="preserve">, </w:t>
      </w:r>
      <w:r w:rsidR="0074015B" w:rsidRPr="008052F2">
        <w:t>or must be</w:t>
      </w:r>
      <w:r w:rsidR="0074015B">
        <w:rPr>
          <w:rFonts w:ascii="Consolas" w:hAnsi="Consolas"/>
        </w:rPr>
        <w:t xml:space="preserve"> </w:t>
      </w:r>
      <w:r w:rsidR="0074015B" w:rsidRPr="0074015B">
        <w:rPr>
          <w:rFonts w:ascii="Consolas" w:hAnsi="Consolas"/>
          <w:b/>
        </w:rPr>
        <w:t>default</w:t>
      </w:r>
      <w:r w:rsidR="008052F2" w:rsidRPr="008052F2">
        <w:rPr>
          <w:rFonts w:ascii="Consolas" w:hAnsi="Consolas"/>
        </w:rPr>
        <w:t>.</w:t>
      </w:r>
    </w:p>
    <w:p w14:paraId="00FA79EC" w14:textId="168243E3" w:rsidR="00E07D23" w:rsidRDefault="00E07D23" w:rsidP="00E07D23">
      <w:r w:rsidRPr="00E411B2">
        <w:rPr>
          <w:b/>
        </w:rPr>
        <w:lastRenderedPageBreak/>
        <w:t>Semantics</w:t>
      </w:r>
      <w:r w:rsidR="001A5250">
        <w:t xml:space="preserve">: </w:t>
      </w:r>
      <w:r>
        <w:t xml:space="preserve">the </w:t>
      </w:r>
      <w:r w:rsidR="00A030A0">
        <w:t xml:space="preserve">meaning of the </w:t>
      </w:r>
      <w:r>
        <w:t xml:space="preserve">following </w:t>
      </w:r>
      <w:r w:rsidR="00173D64" w:rsidRPr="00173D64">
        <w:rPr>
          <w:rFonts w:ascii="Consolas" w:hAnsi="Consolas"/>
          <w:b/>
        </w:rPr>
        <w:t>select</w:t>
      </w:r>
      <w:r>
        <w:t xml:space="preserve"> expression: </w:t>
      </w:r>
    </w:p>
    <w:p w14:paraId="2424065D" w14:textId="41269249" w:rsidR="00E07D23" w:rsidRDefault="00E07D23" w:rsidP="00E07D23">
      <w:pPr>
        <w:rPr>
          <w:rFonts w:ascii="Consolas" w:hAnsi="Consolas"/>
        </w:rPr>
      </w:pPr>
      <w:r>
        <w:rPr>
          <w:rFonts w:ascii="Consolas" w:hAnsi="Consolas"/>
          <w:b/>
        </w:rPr>
        <w:t>select</w:t>
      </w:r>
      <w:r w:rsidRPr="00E411B2">
        <w:rPr>
          <w:rFonts w:ascii="Consolas" w:hAnsi="Consolas"/>
        </w:rPr>
        <w:t>(e) {</w:t>
      </w:r>
      <w:r w:rsidRPr="00E411B2">
        <w:rPr>
          <w:rFonts w:ascii="Consolas" w:hAnsi="Consolas"/>
        </w:rPr>
        <w:br/>
      </w:r>
      <w:r>
        <w:rPr>
          <w:rFonts w:ascii="Consolas" w:hAnsi="Consolas"/>
        </w:rPr>
        <w:t xml:space="preserve">    ks</w:t>
      </w:r>
      <w:r w:rsidRPr="00E411B2">
        <w:rPr>
          <w:rFonts w:ascii="Consolas" w:hAnsi="Consolas"/>
        </w:rPr>
        <w:t>[0]</w:t>
      </w:r>
      <w:r>
        <w:rPr>
          <w:rFonts w:ascii="Consolas" w:hAnsi="Consolas"/>
        </w:rPr>
        <w:t xml:space="preserve"> </w:t>
      </w:r>
      <w:r w:rsidR="005B58E6">
        <w:rPr>
          <w:rFonts w:ascii="Consolas" w:hAnsi="Consolas"/>
        </w:rPr>
        <w:t>:</w:t>
      </w:r>
      <w:r w:rsidRPr="00E411B2">
        <w:rPr>
          <w:rFonts w:ascii="Consolas" w:hAnsi="Consolas"/>
        </w:rPr>
        <w:t xml:space="preserve"> </w:t>
      </w:r>
      <w:r>
        <w:rPr>
          <w:rFonts w:ascii="Consolas" w:hAnsi="Consolas"/>
        </w:rPr>
        <w:t>s[0</w:t>
      </w:r>
      <w:r w:rsidRPr="006950A0">
        <w:rPr>
          <w:rFonts w:ascii="Consolas" w:hAnsi="Consolas"/>
        </w:rPr>
        <w:t>]</w:t>
      </w:r>
      <w:r w:rsidRPr="00E411B2">
        <w:rPr>
          <w:rFonts w:ascii="Consolas" w:hAnsi="Consolas"/>
        </w:rPr>
        <w:t>;</w:t>
      </w:r>
      <w:r w:rsidRPr="00E411B2">
        <w:rPr>
          <w:rFonts w:ascii="Consolas" w:hAnsi="Consolas"/>
        </w:rPr>
        <w:br/>
      </w:r>
      <w:r>
        <w:rPr>
          <w:rFonts w:ascii="Consolas" w:hAnsi="Consolas"/>
        </w:rPr>
        <w:t xml:space="preserve">    ks</w:t>
      </w:r>
      <w:r w:rsidRPr="006950A0">
        <w:rPr>
          <w:rFonts w:ascii="Consolas" w:hAnsi="Consolas"/>
        </w:rPr>
        <w:t>[1]</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1</w:t>
      </w:r>
      <w:r>
        <w:rPr>
          <w:rFonts w:ascii="Consolas" w:hAnsi="Consolas"/>
        </w:rPr>
        <w:t>]</w:t>
      </w:r>
      <w:r w:rsidRPr="00E411B2">
        <w:rPr>
          <w:rFonts w:ascii="Consolas" w:hAnsi="Consolas"/>
        </w:rPr>
        <w:t>;</w:t>
      </w:r>
      <w:r w:rsidRPr="00E411B2">
        <w:rPr>
          <w:rFonts w:ascii="Consolas" w:hAnsi="Consolas"/>
        </w:rPr>
        <w:br/>
        <w:t xml:space="preserve">    </w:t>
      </w:r>
      <w:r>
        <w:rPr>
          <w:rFonts w:ascii="Consolas" w:hAnsi="Consolas"/>
        </w:rPr>
        <w:t>...</w:t>
      </w:r>
      <w:r w:rsidRPr="006950A0">
        <w:rPr>
          <w:rFonts w:ascii="Consolas" w:hAnsi="Consolas"/>
        </w:rPr>
        <w:br/>
        <w:t xml:space="preserve">    </w:t>
      </w:r>
      <w:r w:rsidRPr="00A229BA">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d;</w:t>
      </w:r>
      <w:r w:rsidRPr="00E411B2">
        <w:rPr>
          <w:rFonts w:ascii="Consolas" w:hAnsi="Consolas"/>
        </w:rPr>
        <w:br/>
        <w:t>}</w:t>
      </w:r>
    </w:p>
    <w:p w14:paraId="1514D709" w14:textId="77777777" w:rsidR="00E07D23" w:rsidRPr="006950A0" w:rsidRDefault="00E07D23" w:rsidP="00E07D23">
      <w:r>
        <w:t>is defined in pseudo-code as:</w:t>
      </w:r>
    </w:p>
    <w:p w14:paraId="5B8A2A8E" w14:textId="2AB0E80B" w:rsidR="00E07D23" w:rsidRDefault="00E07D23" w:rsidP="002D0F38">
      <w:pPr>
        <w:pStyle w:val="Pseudocode"/>
      </w:pPr>
      <w:r>
        <w:t>key = eval(e);</w:t>
      </w:r>
      <w:r>
        <w:br/>
      </w:r>
      <w:r w:rsidRPr="00E411B2">
        <w:t>for (int i=0; i &lt; n; i++)</w:t>
      </w:r>
      <w:r>
        <w:t xml:space="preserve"> {</w:t>
      </w:r>
      <w:r>
        <w:br/>
        <w:t xml:space="preserve">    keyset = eval(e[i]);</w:t>
      </w:r>
      <w:r>
        <w:br/>
        <w:t xml:space="preserve">    if </w:t>
      </w:r>
      <w:r w:rsidRPr="002552C7">
        <w:t>(</w:t>
      </w:r>
      <w:r w:rsidRPr="00A229BA">
        <w:t>keyset.contains(key))</w:t>
      </w:r>
      <w:r>
        <w:t xml:space="preserve"> return s[i];</w:t>
      </w:r>
      <w:r>
        <w:br/>
        <w:t>}</w:t>
      </w:r>
      <w:r>
        <w:br/>
      </w:r>
      <w:r w:rsidR="00A0647E">
        <w:t>verify</w:t>
      </w:r>
      <w:r>
        <w:t>(false, NoMatch);</w:t>
      </w:r>
    </w:p>
    <w:p w14:paraId="4C27DDD9" w14:textId="15FB4143" w:rsidR="00256660" w:rsidRDefault="00090468" w:rsidP="00E07D23">
      <w:r>
        <w:t>K</w:t>
      </w:r>
      <w:r w:rsidR="00256660">
        <w:t>eysets are evaluated in order</w:t>
      </w:r>
      <w:r>
        <w:t>,</w:t>
      </w:r>
      <w:r w:rsidR="00256660">
        <w:t xml:space="preserve"> from top to bottom</w:t>
      </w:r>
      <w:r>
        <w:t xml:space="preserve"> as implied by the pseudocode above</w:t>
      </w:r>
      <w:r w:rsidR="00256660">
        <w:t>; the first keyset that includes the value in the select argument provides the result state.</w:t>
      </w:r>
      <w:r w:rsidR="00D93C1A">
        <w:t xml:space="preserve"> Note that this implies that all cases after a </w:t>
      </w:r>
      <w:r w:rsidR="00D93C1A" w:rsidRPr="00D93C1A">
        <w:rPr>
          <w:rFonts w:ascii="Consolas" w:hAnsi="Consolas"/>
          <w:b/>
        </w:rPr>
        <w:t>default</w:t>
      </w:r>
      <w:r w:rsidR="00D93C1A" w:rsidRPr="00D93C1A">
        <w:t xml:space="preserve"> label</w:t>
      </w:r>
      <w:r w:rsidR="00D93C1A">
        <w:t xml:space="preserve"> are unreachable</w:t>
      </w:r>
      <w:r>
        <w:t xml:space="preserve">. This constitutes an important difference between </w:t>
      </w:r>
      <w:r w:rsidRPr="002D0F38">
        <w:rPr>
          <w:rFonts w:ascii="Consolas" w:hAnsi="Consolas"/>
          <w:b/>
        </w:rPr>
        <w:t>select</w:t>
      </w:r>
      <w:r>
        <w:t xml:space="preserve"> ex</w:t>
      </w:r>
      <w:r w:rsidR="004051D4">
        <w:t>p</w:t>
      </w:r>
      <w:r>
        <w:t xml:space="preserve">ression and </w:t>
      </w:r>
      <w:r w:rsidR="00D93C1A" w:rsidRPr="002D0F38">
        <w:rPr>
          <w:rFonts w:ascii="Consolas" w:hAnsi="Consolas"/>
        </w:rPr>
        <w:t>switch</w:t>
      </w:r>
      <w:r w:rsidR="00D93C1A">
        <w:t xml:space="preserve"> statement</w:t>
      </w:r>
      <w:r>
        <w:t xml:space="preserve"> in C language</w:t>
      </w:r>
      <w:r w:rsidR="00D93C1A">
        <w:t>, where the order does not matter).</w:t>
      </w:r>
    </w:p>
    <w:p w14:paraId="5E8F6735" w14:textId="065C735C" w:rsidR="00E07D23" w:rsidRDefault="00E07D23" w:rsidP="00E07D23">
      <w:r>
        <w:t xml:space="preserve">The most typical case for using </w:t>
      </w:r>
      <w:r w:rsidR="00173D64" w:rsidRPr="00173D64">
        <w:rPr>
          <w:rFonts w:ascii="Consolas" w:hAnsi="Consolas" w:cs="Consolas"/>
          <w:b/>
        </w:rPr>
        <w:t>select</w:t>
      </w:r>
      <w:r>
        <w:t xml:space="preserve"> expressions is to </w:t>
      </w:r>
      <w:r w:rsidR="00173D64">
        <w:t>compare</w:t>
      </w:r>
      <w:r>
        <w:t xml:space="preserve"> the value of a field from a recently-extracted header against a set of constant values, as in the following example:</w:t>
      </w:r>
    </w:p>
    <w:p w14:paraId="3E7747B4" w14:textId="77777777" w:rsidR="00E07D23" w:rsidRPr="00E411B2" w:rsidRDefault="00E07D23" w:rsidP="00E07D23">
      <w:pPr>
        <w:rPr>
          <w:rFonts w:ascii="Consolas" w:hAnsi="Consolas"/>
        </w:rPr>
      </w:pPr>
      <w:r w:rsidRPr="00A3325F">
        <w:rPr>
          <w:rFonts w:ascii="Consolas" w:hAnsi="Consolas"/>
          <w:b/>
        </w:rPr>
        <w:t>header</w:t>
      </w:r>
      <w:r w:rsidRPr="00E411B2">
        <w:rPr>
          <w:rFonts w:ascii="Consolas" w:hAnsi="Consolas"/>
        </w:rPr>
        <w:t xml:space="preserve"> </w:t>
      </w:r>
      <w:r>
        <w:rPr>
          <w:rFonts w:ascii="Consolas" w:hAnsi="Consolas"/>
        </w:rPr>
        <w:t>I</w:t>
      </w:r>
      <w:r w:rsidRPr="00E411B2">
        <w:rPr>
          <w:rFonts w:ascii="Consolas" w:hAnsi="Consolas"/>
        </w:rPr>
        <w:t xml:space="preserve">pv4_h { … </w:t>
      </w:r>
      <w:r>
        <w:rPr>
          <w:rFonts w:ascii="Consolas" w:hAnsi="Consolas"/>
          <w:b/>
        </w:rPr>
        <w:t>bit</w:t>
      </w:r>
      <w:r w:rsidRPr="00A229BA">
        <w:rPr>
          <w:rFonts w:ascii="Consolas" w:hAnsi="Consolas"/>
        </w:rPr>
        <w:t>&lt;</w:t>
      </w:r>
      <w:r w:rsidRPr="00E411B2">
        <w:rPr>
          <w:rFonts w:ascii="Consolas" w:hAnsi="Consolas"/>
        </w:rPr>
        <w:t>8</w:t>
      </w:r>
      <w:r>
        <w:rPr>
          <w:rFonts w:ascii="Consolas" w:hAnsi="Consolas"/>
        </w:rPr>
        <w:t>&gt;</w:t>
      </w:r>
      <w:r w:rsidRPr="00E411B2">
        <w:rPr>
          <w:rFonts w:ascii="Consolas" w:hAnsi="Consolas"/>
        </w:rPr>
        <w:t xml:space="preserve"> protocol; … }</w:t>
      </w:r>
      <w:r w:rsidRPr="00E411B2">
        <w:rPr>
          <w:rFonts w:ascii="Consolas" w:hAnsi="Consolas"/>
        </w:rPr>
        <w:br/>
      </w:r>
      <w:r w:rsidRPr="00A3325F">
        <w:rPr>
          <w:rFonts w:ascii="Consolas" w:hAnsi="Consolas"/>
          <w:b/>
        </w:rPr>
        <w:t>struct</w:t>
      </w:r>
      <w:r w:rsidRPr="00E411B2">
        <w:rPr>
          <w:rFonts w:ascii="Consolas" w:hAnsi="Consolas"/>
        </w:rPr>
        <w:t xml:space="preserve"> </w:t>
      </w:r>
      <w:r>
        <w:rPr>
          <w:rFonts w:ascii="Consolas" w:hAnsi="Consolas"/>
        </w:rPr>
        <w:t>P</w:t>
      </w:r>
      <w:r w:rsidRPr="00E411B2">
        <w:rPr>
          <w:rFonts w:ascii="Consolas" w:hAnsi="Consolas"/>
        </w:rPr>
        <w:t xml:space="preserve"> { … </w:t>
      </w:r>
      <w:r>
        <w:rPr>
          <w:rFonts w:ascii="Consolas" w:hAnsi="Consolas"/>
        </w:rPr>
        <w:t>I</w:t>
      </w:r>
      <w:r w:rsidRPr="00E411B2">
        <w:rPr>
          <w:rFonts w:ascii="Consolas" w:hAnsi="Consolas"/>
        </w:rPr>
        <w:t>pv4_h ipv4; … }</w:t>
      </w:r>
      <w:r>
        <w:rPr>
          <w:rFonts w:ascii="Consolas" w:hAnsi="Consolas"/>
        </w:rPr>
        <w:br/>
        <w:t>P headers;</w:t>
      </w:r>
    </w:p>
    <w:p w14:paraId="01068A01" w14:textId="4693132B" w:rsidR="00E07D23" w:rsidRPr="00E411B2" w:rsidRDefault="00E07D23" w:rsidP="00E07D23">
      <w:pPr>
        <w:rPr>
          <w:rFonts w:ascii="Consolas" w:hAnsi="Consolas"/>
        </w:rPr>
      </w:pPr>
      <w:r>
        <w:rPr>
          <w:rFonts w:ascii="Consolas" w:hAnsi="Consolas"/>
          <w:b/>
        </w:rPr>
        <w:t>select</w:t>
      </w:r>
      <w:r w:rsidRPr="00E411B2">
        <w:rPr>
          <w:rFonts w:ascii="Consolas" w:hAnsi="Consolas"/>
        </w:rPr>
        <w:t xml:space="preserve"> (</w:t>
      </w:r>
      <w:r>
        <w:rPr>
          <w:rFonts w:ascii="Consolas" w:hAnsi="Consolas"/>
        </w:rPr>
        <w:t>headers</w:t>
      </w:r>
      <w:r w:rsidRPr="00E411B2">
        <w:rPr>
          <w:rFonts w:ascii="Consolas" w:hAnsi="Consolas"/>
        </w:rPr>
        <w:t>.ipv4.protocol) {</w:t>
      </w:r>
      <w:r>
        <w:rPr>
          <w:rFonts w:ascii="Consolas" w:hAnsi="Consolas"/>
        </w:rPr>
        <w:br/>
      </w:r>
      <w:r w:rsidRPr="00E411B2">
        <w:rPr>
          <w:rFonts w:ascii="Consolas" w:hAnsi="Consolas"/>
        </w:rPr>
        <w:t xml:space="preserve">    </w:t>
      </w:r>
      <w:r>
        <w:rPr>
          <w:rFonts w:ascii="Consolas" w:hAnsi="Consolas"/>
        </w:rPr>
        <w:t>8</w:t>
      </w:r>
      <w:r w:rsidR="00173D64">
        <w:rPr>
          <w:rFonts w:ascii="Consolas" w:hAnsi="Consolas"/>
        </w:rPr>
        <w:t>w</w:t>
      </w:r>
      <w:r>
        <w:rPr>
          <w:rFonts w:ascii="Consolas" w:hAnsi="Consolas"/>
        </w:rPr>
        <w:t xml:space="preserve">6     </w:t>
      </w:r>
      <w:r w:rsidR="005B58E6">
        <w:rPr>
          <w:rFonts w:ascii="Consolas" w:hAnsi="Consolas"/>
        </w:rPr>
        <w:t>:</w:t>
      </w:r>
      <w:r>
        <w:rPr>
          <w:rFonts w:ascii="Consolas" w:hAnsi="Consolas"/>
        </w:rPr>
        <w:t xml:space="preserve"> </w:t>
      </w:r>
      <w:r w:rsidRPr="00E411B2">
        <w:rPr>
          <w:rFonts w:ascii="Consolas" w:hAnsi="Consolas"/>
        </w:rPr>
        <w:t>parse_tcp;</w:t>
      </w:r>
      <w:r>
        <w:rPr>
          <w:rFonts w:ascii="Consolas" w:hAnsi="Consolas"/>
        </w:rPr>
        <w:br/>
      </w:r>
      <w:r w:rsidRPr="00E411B2">
        <w:rPr>
          <w:rFonts w:ascii="Consolas" w:hAnsi="Consolas"/>
        </w:rPr>
        <w:t xml:space="preserve">    </w:t>
      </w:r>
      <w:r w:rsidR="00173D64">
        <w:rPr>
          <w:rFonts w:ascii="Consolas" w:hAnsi="Consolas"/>
        </w:rPr>
        <w:t>8w</w:t>
      </w:r>
      <w:r>
        <w:rPr>
          <w:rFonts w:ascii="Consolas" w:hAnsi="Consolas"/>
        </w:rPr>
        <w:t xml:space="preserve">17    </w:t>
      </w:r>
      <w:r w:rsidR="005B58E6">
        <w:rPr>
          <w:rFonts w:ascii="Consolas" w:hAnsi="Consolas"/>
        </w:rPr>
        <w:t>:</w:t>
      </w:r>
      <w:r>
        <w:rPr>
          <w:rFonts w:ascii="Consolas" w:hAnsi="Consolas"/>
        </w:rPr>
        <w:t xml:space="preserve"> </w:t>
      </w:r>
      <w:r w:rsidRPr="00E411B2">
        <w:rPr>
          <w:rFonts w:ascii="Consolas" w:hAnsi="Consolas"/>
        </w:rPr>
        <w:t>parse_udp;</w:t>
      </w:r>
      <w:r>
        <w:rPr>
          <w:rFonts w:ascii="Consolas" w:hAnsi="Consolas"/>
        </w:rPr>
        <w:br/>
        <w:t xml:space="preserve">    </w:t>
      </w:r>
      <w:r w:rsidRPr="00A3325F">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w:t>
      </w:r>
      <w:r>
        <w:rPr>
          <w:rFonts w:ascii="Consolas" w:hAnsi="Consolas"/>
        </w:rPr>
        <w:t>accept</w:t>
      </w:r>
      <w:r w:rsidRPr="00E411B2">
        <w:rPr>
          <w:rFonts w:ascii="Consolas" w:hAnsi="Consolas"/>
        </w:rPr>
        <w:t>;</w:t>
      </w:r>
      <w:r>
        <w:rPr>
          <w:rFonts w:ascii="Consolas" w:hAnsi="Consolas"/>
        </w:rPr>
        <w:br/>
      </w:r>
      <w:r w:rsidRPr="00E411B2">
        <w:rPr>
          <w:rFonts w:ascii="Consolas" w:hAnsi="Consolas"/>
        </w:rPr>
        <w:t>}</w:t>
      </w:r>
    </w:p>
    <w:p w14:paraId="6D99A9B8" w14:textId="630352CC" w:rsidR="00E07D23" w:rsidRDefault="00E07D23" w:rsidP="00E07D23">
      <w:r>
        <w:t xml:space="preserve">For example, to detect TCP reserved ports (&lt; 1024) one could </w:t>
      </w:r>
      <w:r w:rsidR="006F2C77">
        <w:t>write</w:t>
      </w:r>
      <w:r>
        <w:t>:</w:t>
      </w:r>
    </w:p>
    <w:p w14:paraId="3B10DF9F" w14:textId="2A9B5545" w:rsidR="00E07D23" w:rsidRDefault="00E07D23" w:rsidP="00E07D23">
      <w:pPr>
        <w:rPr>
          <w:rFonts w:ascii="Consolas" w:hAnsi="Consolas"/>
        </w:rPr>
      </w:pPr>
      <w:r>
        <w:rPr>
          <w:rFonts w:ascii="Consolas" w:hAnsi="Consolas"/>
          <w:b/>
        </w:rPr>
        <w:t>select</w:t>
      </w:r>
      <w:r>
        <w:rPr>
          <w:rFonts w:ascii="Consolas" w:hAnsi="Consolas"/>
        </w:rPr>
        <w:t xml:space="preserve"> (p.tcp.port) </w:t>
      </w:r>
      <w:r w:rsidRPr="00A229BA">
        <w:rPr>
          <w:rFonts w:ascii="Consolas" w:hAnsi="Consolas"/>
        </w:rPr>
        <w:t>{</w:t>
      </w:r>
      <w:r w:rsidR="00890809">
        <w:rPr>
          <w:rFonts w:ascii="Consolas" w:hAnsi="Consolas"/>
        </w:rPr>
        <w:br/>
        <w:t xml:space="preserve">    16w</w:t>
      </w:r>
      <w:r w:rsidRPr="00AE7792">
        <w:rPr>
          <w:rFonts w:ascii="Consolas" w:hAnsi="Consolas"/>
        </w:rPr>
        <w:t>0</w:t>
      </w:r>
      <w:r w:rsidR="00890809">
        <w:rPr>
          <w:rFonts w:ascii="Consolas" w:hAnsi="Consolas"/>
        </w:rPr>
        <w:t xml:space="preserve"> &amp;&amp;&amp; 16w</w:t>
      </w:r>
      <w:r w:rsidRPr="00A229BA">
        <w:rPr>
          <w:rFonts w:ascii="Consolas" w:hAnsi="Consolas"/>
        </w:rPr>
        <w:t>0x</w:t>
      </w:r>
      <w:r>
        <w:rPr>
          <w:rFonts w:ascii="Consolas" w:hAnsi="Consolas"/>
        </w:rPr>
        <w:t>FC00</w:t>
      </w:r>
      <w:r w:rsidRPr="00A229BA">
        <w:rPr>
          <w:rFonts w:ascii="Consolas" w:hAnsi="Consolas"/>
        </w:rPr>
        <w:t xml:space="preserve"> </w:t>
      </w:r>
      <w:r w:rsidR="005B58E6">
        <w:rPr>
          <w:rFonts w:ascii="Consolas" w:hAnsi="Consolas"/>
        </w:rPr>
        <w:t>:</w:t>
      </w:r>
      <w:r w:rsidRPr="00A229BA">
        <w:rPr>
          <w:rFonts w:ascii="Consolas" w:hAnsi="Consolas"/>
        </w:rPr>
        <w:t xml:space="preserve"> </w:t>
      </w:r>
      <w:r>
        <w:rPr>
          <w:rFonts w:ascii="Consolas" w:hAnsi="Consolas"/>
        </w:rPr>
        <w:t>well_known</w:t>
      </w:r>
      <w:r w:rsidRPr="00A229BA">
        <w:rPr>
          <w:rFonts w:ascii="Consolas" w:hAnsi="Consolas"/>
        </w:rPr>
        <w:t>_port;</w:t>
      </w:r>
      <w:r>
        <w:rPr>
          <w:rFonts w:ascii="Consolas" w:hAnsi="Consolas"/>
        </w:rPr>
        <w:t xml:space="preserve"> // top 6 bits are zero</w:t>
      </w:r>
      <w:r w:rsidRPr="00A229BA">
        <w:rPr>
          <w:rFonts w:ascii="Consolas" w:hAnsi="Consolas"/>
        </w:rPr>
        <w:br/>
        <w:t xml:space="preserve">    </w:t>
      </w:r>
      <w:r w:rsidRPr="00A229BA">
        <w:rPr>
          <w:rFonts w:ascii="Consolas" w:hAnsi="Consolas"/>
          <w:b/>
        </w:rPr>
        <w:t>default</w:t>
      </w:r>
      <w:r w:rsidRPr="00AE7792">
        <w:rPr>
          <w:rFonts w:ascii="Consolas" w:hAnsi="Consolas"/>
        </w:rPr>
        <w:t xml:space="preserve"> </w:t>
      </w:r>
      <w:r w:rsidR="005B58E6">
        <w:rPr>
          <w:rFonts w:ascii="Consolas" w:hAnsi="Consolas"/>
        </w:rPr>
        <w:t>:</w:t>
      </w:r>
      <w:r w:rsidRPr="00AE7792">
        <w:rPr>
          <w:rFonts w:ascii="Consolas" w:hAnsi="Consolas"/>
        </w:rPr>
        <w:t xml:space="preserve"> other</w:t>
      </w:r>
      <w:r w:rsidRPr="00A229BA">
        <w:rPr>
          <w:rFonts w:ascii="Consolas" w:hAnsi="Consolas"/>
        </w:rPr>
        <w:t>_port;</w:t>
      </w:r>
      <w:r w:rsidRPr="00A229BA">
        <w:rPr>
          <w:rFonts w:ascii="Consolas" w:hAnsi="Consolas"/>
        </w:rPr>
        <w:br/>
        <w:t>}</w:t>
      </w:r>
    </w:p>
    <w:p w14:paraId="115FA045" w14:textId="1553E5E0" w:rsidR="00E07D23" w:rsidRDefault="00E07D23" w:rsidP="00E07D23">
      <w:r w:rsidRPr="00A229BA">
        <w:t>The expression</w:t>
      </w:r>
      <w:r w:rsidR="00F5648B">
        <w:rPr>
          <w:rFonts w:ascii="Consolas" w:hAnsi="Consolas"/>
        </w:rPr>
        <w:t xml:space="preserve"> 16w0 &amp;&amp;&amp; 16w</w:t>
      </w:r>
      <w:r>
        <w:rPr>
          <w:rFonts w:ascii="Consolas" w:hAnsi="Consolas"/>
        </w:rPr>
        <w:t xml:space="preserve">0xFC00 </w:t>
      </w:r>
      <w:r w:rsidRPr="00A229BA">
        <w:t>describes the set of 16-bit values that have their top 6 bits zero.</w:t>
      </w:r>
    </w:p>
    <w:p w14:paraId="40F5A013" w14:textId="5A94C621" w:rsidR="000A3552" w:rsidRDefault="000A3552" w:rsidP="00E07D23">
      <w:pPr>
        <w:pStyle w:val="Heading2"/>
      </w:pPr>
      <w:bookmarkStart w:id="423" w:name="_Toc417920634"/>
      <w:bookmarkStart w:id="424" w:name="_Toc445830074"/>
      <w:bookmarkStart w:id="425" w:name="_Toc445799392"/>
      <w:bookmarkStart w:id="426" w:name="_Ref446170278"/>
      <w:r>
        <w:t>Assert</w:t>
      </w:r>
      <w:bookmarkEnd w:id="423"/>
      <w:bookmarkEnd w:id="424"/>
      <w:bookmarkEnd w:id="425"/>
      <w:bookmarkEnd w:id="426"/>
    </w:p>
    <w:p w14:paraId="259EE860" w14:textId="437BA1A1" w:rsidR="00CB04B6" w:rsidRDefault="00CB04B6">
      <w:r>
        <w:t xml:space="preserve">Assertions provide a simple form of </w:t>
      </w:r>
      <w:r w:rsidR="00DC6002">
        <w:t>error handling</w:t>
      </w:r>
      <w:r>
        <w:t>.</w:t>
      </w:r>
      <w:r w:rsidR="006A11C7">
        <w:t xml:space="preserve"> </w:t>
      </w:r>
      <w:r w:rsidR="00C85328">
        <w:t xml:space="preserve">The </w:t>
      </w:r>
      <w:r w:rsidR="00A0647E">
        <w:rPr>
          <w:rFonts w:ascii="Consolas" w:hAnsi="Consolas"/>
        </w:rPr>
        <w:t>verify</w:t>
      </w:r>
      <w:r w:rsidR="00D31500">
        <w:t xml:space="preserve"> </w:t>
      </w:r>
      <w:r w:rsidR="009C7233">
        <w:t xml:space="preserve">P4 </w:t>
      </w:r>
      <w:r w:rsidR="00C85328">
        <w:t xml:space="preserve">function </w:t>
      </w:r>
      <w:r w:rsidR="00D31500">
        <w:t xml:space="preserve">can only be invoked within a parser. </w:t>
      </w:r>
      <w:r w:rsidR="00C85328">
        <w:t>T</w:t>
      </w:r>
      <w:r w:rsidR="006A11C7">
        <w:t xml:space="preserve">he </w:t>
      </w:r>
      <w:r w:rsidR="00A0647E">
        <w:rPr>
          <w:rFonts w:ascii="Consolas" w:hAnsi="Consolas" w:cs="Consolas"/>
        </w:rPr>
        <w:t>verify</w:t>
      </w:r>
      <w:r w:rsidR="006A11C7">
        <w:t xml:space="preserve"> function is declared in the P4 </w:t>
      </w:r>
      <w:r w:rsidR="00EC2208">
        <w:t>core library</w:t>
      </w:r>
      <w:r w:rsidR="006A11C7">
        <w:t xml:space="preserve"> with the following signature:</w:t>
      </w:r>
    </w:p>
    <w:p w14:paraId="6319F672" w14:textId="78F470BB" w:rsidR="00587231" w:rsidRPr="006908B5" w:rsidRDefault="006A11C7" w:rsidP="006908B5">
      <w:pPr>
        <w:rPr>
          <w:rFonts w:ascii="Consolas" w:hAnsi="Consolas"/>
        </w:rPr>
      </w:pPr>
      <w:r w:rsidRPr="00D06BCB">
        <w:rPr>
          <w:rFonts w:ascii="Consolas" w:hAnsi="Consolas"/>
          <w:b/>
        </w:rPr>
        <w:t>void</w:t>
      </w:r>
      <w:r w:rsidR="00360198" w:rsidRPr="006908B5">
        <w:rPr>
          <w:rFonts w:ascii="Consolas" w:hAnsi="Consolas"/>
        </w:rPr>
        <w:t xml:space="preserve"> </w:t>
      </w:r>
      <w:proofErr w:type="gramStart"/>
      <w:r w:rsidR="00A0647E">
        <w:rPr>
          <w:rFonts w:ascii="Consolas" w:hAnsi="Consolas"/>
        </w:rPr>
        <w:t>verify</w:t>
      </w:r>
      <w:r w:rsidR="00587231" w:rsidRPr="00BA14AD">
        <w:rPr>
          <w:rFonts w:ascii="Consolas" w:hAnsi="Consolas"/>
        </w:rPr>
        <w:t>(</w:t>
      </w:r>
      <w:proofErr w:type="gramEnd"/>
      <w:r w:rsidRPr="00D06BCB">
        <w:rPr>
          <w:rFonts w:ascii="Consolas" w:hAnsi="Consolas"/>
          <w:b/>
        </w:rPr>
        <w:t>in</w:t>
      </w:r>
      <w:r w:rsidRPr="00D06BCB">
        <w:rPr>
          <w:rFonts w:ascii="Consolas" w:hAnsi="Consolas"/>
        </w:rPr>
        <w:t xml:space="preserve"> </w:t>
      </w:r>
      <w:r w:rsidRPr="00D06BCB">
        <w:rPr>
          <w:rFonts w:ascii="Consolas" w:hAnsi="Consolas"/>
          <w:b/>
        </w:rPr>
        <w:t>bool</w:t>
      </w:r>
      <w:r w:rsidRPr="00D06BCB">
        <w:rPr>
          <w:rFonts w:ascii="Consolas" w:hAnsi="Consolas"/>
        </w:rPr>
        <w:t xml:space="preserve"> condition, </w:t>
      </w:r>
      <w:r w:rsidRPr="00D06BCB">
        <w:rPr>
          <w:rFonts w:ascii="Consolas" w:hAnsi="Consolas"/>
          <w:b/>
        </w:rPr>
        <w:t>in</w:t>
      </w:r>
      <w:r w:rsidRPr="00D06BCB">
        <w:rPr>
          <w:rFonts w:ascii="Consolas" w:hAnsi="Consolas"/>
        </w:rPr>
        <w:t xml:space="preserve"> </w:t>
      </w:r>
      <w:r w:rsidRPr="00D06BCB">
        <w:rPr>
          <w:rFonts w:ascii="Consolas" w:hAnsi="Consolas"/>
          <w:b/>
        </w:rPr>
        <w:t>error</w:t>
      </w:r>
      <w:r w:rsidRPr="00D06BCB">
        <w:rPr>
          <w:rFonts w:ascii="Consolas" w:hAnsi="Consolas"/>
        </w:rPr>
        <w:t xml:space="preserve"> err</w:t>
      </w:r>
      <w:r w:rsidR="00587231" w:rsidRPr="006908B5">
        <w:rPr>
          <w:rFonts w:ascii="Consolas" w:hAnsi="Consolas"/>
        </w:rPr>
        <w:t>);</w:t>
      </w:r>
    </w:p>
    <w:p w14:paraId="7D6CC54B" w14:textId="45AF5196" w:rsidR="009A07D6" w:rsidRDefault="00A0647E">
      <w:r>
        <w:t xml:space="preserve">The </w:t>
      </w:r>
      <w:r w:rsidRPr="002F540D">
        <w:rPr>
          <w:rFonts w:ascii="Consolas" w:hAnsi="Consolas"/>
        </w:rPr>
        <w:t>verify</w:t>
      </w:r>
      <w:r>
        <w:t xml:space="preserve"> function</w:t>
      </w:r>
      <w:r w:rsidR="00587231">
        <w:t xml:space="preserve"> evaluates the first argument, the</w:t>
      </w:r>
      <w:r w:rsidR="00B9787E">
        <w:t xml:space="preserve"> </w:t>
      </w:r>
      <w:r w:rsidR="00B9787E" w:rsidRPr="00D06BCB">
        <w:rPr>
          <w:rFonts w:ascii="Consolas" w:hAnsi="Consolas"/>
        </w:rPr>
        <w:t>condition</w:t>
      </w:r>
      <w:r w:rsidR="00522C10">
        <w:t xml:space="preserve">. If the expression is </w:t>
      </w:r>
      <w:r w:rsidR="00522C10" w:rsidRPr="00A229BA">
        <w:rPr>
          <w:rFonts w:ascii="Consolas" w:hAnsi="Consolas"/>
          <w:b/>
        </w:rPr>
        <w:t>true</w:t>
      </w:r>
      <w:r w:rsidR="00522C10">
        <w:t xml:space="preserve">, the </w:t>
      </w:r>
      <w:r w:rsidR="005236EB">
        <w:t>function has</w:t>
      </w:r>
      <w:r w:rsidR="00522C10">
        <w:t xml:space="preserve"> no side-effects. If the expression is </w:t>
      </w:r>
      <w:r w:rsidR="00522C10" w:rsidRPr="00A229BA">
        <w:rPr>
          <w:rFonts w:ascii="Consolas" w:hAnsi="Consolas"/>
          <w:b/>
        </w:rPr>
        <w:t>false</w:t>
      </w:r>
      <w:r w:rsidR="00522C10">
        <w:t xml:space="preserve">, the </w:t>
      </w:r>
      <w:r>
        <w:t xml:space="preserve">verification </w:t>
      </w:r>
      <w:r w:rsidR="00522C10">
        <w:t xml:space="preserve">causes an immediate transition to the </w:t>
      </w:r>
      <w:r w:rsidR="00522C10" w:rsidRPr="00E411B2">
        <w:rPr>
          <w:rFonts w:ascii="Consolas" w:hAnsi="Consolas"/>
        </w:rPr>
        <w:t>reject</w:t>
      </w:r>
      <w:r w:rsidR="00522C10">
        <w:t xml:space="preserve"> state</w:t>
      </w:r>
      <w:r w:rsidR="00587231">
        <w:t xml:space="preserve">, which causes immediate parsing termination. Also, the </w:t>
      </w:r>
      <w:r w:rsidR="00B9787E" w:rsidRPr="00D06BCB">
        <w:rPr>
          <w:rFonts w:ascii="Consolas" w:hAnsi="Consolas"/>
        </w:rPr>
        <w:t>err</w:t>
      </w:r>
      <w:r w:rsidR="00B9787E" w:rsidRPr="00D659C4">
        <w:t xml:space="preserve"> </w:t>
      </w:r>
      <w:r w:rsidR="00B9787E" w:rsidRPr="00D06BCB">
        <w:t>expression</w:t>
      </w:r>
      <w:r w:rsidR="00B9787E" w:rsidRPr="006908B5">
        <w:t xml:space="preserve"> </w:t>
      </w:r>
      <w:r w:rsidR="00587231" w:rsidRPr="00BA14AD">
        <w:lastRenderedPageBreak/>
        <w:t>is</w:t>
      </w:r>
      <w:r w:rsidR="00587231">
        <w:t xml:space="preserve"> evaluated, and the </w:t>
      </w:r>
      <w:r w:rsidR="00587231" w:rsidRPr="00A229BA">
        <w:t>error</w:t>
      </w:r>
      <w:r w:rsidR="00587231" w:rsidRPr="009906A4">
        <w:t xml:space="preserve"> </w:t>
      </w:r>
      <w:r w:rsidR="00587231">
        <w:t xml:space="preserve">object </w:t>
      </w:r>
      <w:r w:rsidR="007210F8" w:rsidRPr="00A229BA">
        <w:rPr>
          <w:rFonts w:ascii="Consolas" w:hAnsi="Consolas"/>
        </w:rPr>
        <w:t>parserError</w:t>
      </w:r>
      <w:r w:rsidR="007210F8">
        <w:t xml:space="preserve"> </w:t>
      </w:r>
      <w:r w:rsidR="00587231">
        <w:t xml:space="preserve">associated with the parser is set to the result of this </w:t>
      </w:r>
      <w:commentRangeStart w:id="427"/>
      <w:commentRangeStart w:id="428"/>
      <w:commentRangeStart w:id="429"/>
      <w:r w:rsidR="00587231">
        <w:t>evaluation</w:t>
      </w:r>
      <w:commentRangeEnd w:id="427"/>
      <w:r w:rsidR="00C86F01">
        <w:rPr>
          <w:rStyle w:val="CommentReference"/>
        </w:rPr>
        <w:commentReference w:id="427"/>
      </w:r>
      <w:commentRangeEnd w:id="428"/>
      <w:r w:rsidR="003C237C">
        <w:rPr>
          <w:rStyle w:val="CommentReference"/>
        </w:rPr>
        <w:commentReference w:id="428"/>
      </w:r>
      <w:commentRangeEnd w:id="429"/>
      <w:r w:rsidR="00A30B48">
        <w:rPr>
          <w:rStyle w:val="CommentReference"/>
        </w:rPr>
        <w:commentReference w:id="429"/>
      </w:r>
      <w:r w:rsidR="00587231">
        <w:t xml:space="preserve">. </w:t>
      </w:r>
    </w:p>
    <w:p w14:paraId="292A075C" w14:textId="3A9B5D42" w:rsidR="009A07D6" w:rsidRDefault="00E81329" w:rsidP="009A07D6">
      <w:r w:rsidRPr="00E411B2">
        <w:rPr>
          <w:b/>
        </w:rPr>
        <w:t>Semantics:</w:t>
      </w:r>
      <w:r>
        <w:t xml:space="preserve"> i</w:t>
      </w:r>
      <w:r w:rsidR="009A07D6" w:rsidRPr="00DE4665">
        <w:t>n terms of the</w:t>
      </w:r>
      <w:r w:rsidR="009A07D6">
        <w:rPr>
          <w:rFonts w:ascii="Consolas" w:hAnsi="Consolas"/>
        </w:rPr>
        <w:t xml:space="preserve"> ParserModel</w:t>
      </w:r>
      <w:r>
        <w:rPr>
          <w:rFonts w:ascii="Consolas" w:hAnsi="Consolas"/>
        </w:rPr>
        <w:t xml:space="preserve"> </w:t>
      </w:r>
      <w:r w:rsidRPr="00E411B2">
        <w:t xml:space="preserve">the above statement </w:t>
      </w:r>
      <w:r w:rsidR="009A07D6" w:rsidRPr="006950A0">
        <w:t xml:space="preserve">is </w:t>
      </w:r>
      <w:r w:rsidR="009A07D6">
        <w:t>equivalent to:</w:t>
      </w:r>
    </w:p>
    <w:p w14:paraId="50D9CF0C" w14:textId="71D9BE68" w:rsidR="009A07D6" w:rsidRPr="00A229BA" w:rsidRDefault="00147116" w:rsidP="002D0F38">
      <w:pPr>
        <w:pStyle w:val="Pseudocode"/>
      </w:pPr>
      <w:r>
        <w:t>ParserModel.</w:t>
      </w:r>
      <w:r w:rsidR="0039778A">
        <w:t>verify</w:t>
      </w:r>
      <w:r>
        <w:t>(bool condition, error err) {</w:t>
      </w:r>
      <w:r>
        <w:br/>
        <w:t xml:space="preserve">    </w:t>
      </w:r>
      <w:r w:rsidR="009A07D6" w:rsidRPr="00A229BA">
        <w:t>if (</w:t>
      </w:r>
      <w:r w:rsidR="00E81329" w:rsidRPr="00A229BA">
        <w:t>eval(</w:t>
      </w:r>
      <w:r w:rsidR="001D6016" w:rsidRPr="00D06BCB">
        <w:t>condition</w:t>
      </w:r>
      <w:r w:rsidR="00E81329" w:rsidRPr="00A229BA">
        <w:t>)</w:t>
      </w:r>
      <w:r w:rsidR="009A07D6" w:rsidRPr="00A229BA">
        <w:t xml:space="preserve"> == false) {</w:t>
      </w:r>
      <w:r w:rsidR="009A07D6" w:rsidRPr="00A229BA">
        <w:br/>
        <w:t xml:space="preserve">   </w:t>
      </w:r>
      <w:r>
        <w:t xml:space="preserve">    </w:t>
      </w:r>
      <w:r w:rsidR="009A07D6" w:rsidRPr="00A229BA">
        <w:t xml:space="preserve"> ParserModel.parserError = </w:t>
      </w:r>
      <w:r w:rsidR="00E81329" w:rsidRPr="00A229BA">
        <w:t>eval(</w:t>
      </w:r>
      <w:r w:rsidR="001D6016">
        <w:t>err</w:t>
      </w:r>
      <w:r w:rsidR="00E81329" w:rsidRPr="00A229BA">
        <w:t>)</w:t>
      </w:r>
      <w:r w:rsidR="009A07D6" w:rsidRPr="00A229BA">
        <w:t>;</w:t>
      </w:r>
      <w:r w:rsidR="009A07D6" w:rsidRPr="00A229BA">
        <w:br/>
      </w:r>
      <w:r>
        <w:t xml:space="preserve">    </w:t>
      </w:r>
      <w:r w:rsidR="009A07D6" w:rsidRPr="00A229BA">
        <w:t xml:space="preserve">    ParserModel.currentState = reject;</w:t>
      </w:r>
      <w:r w:rsidR="009A07D6" w:rsidRPr="00A229BA">
        <w:br/>
      </w:r>
      <w:r>
        <w:t xml:space="preserve">    </w:t>
      </w:r>
      <w:r w:rsidR="009A07D6" w:rsidRPr="00A229BA">
        <w:t>}</w:t>
      </w:r>
      <w:r>
        <w:br/>
        <w:t>}</w:t>
      </w:r>
    </w:p>
    <w:p w14:paraId="7C416D5C" w14:textId="05871B8B" w:rsidR="009962E6" w:rsidRDefault="00B84249" w:rsidP="001170F4">
      <w:pPr>
        <w:pStyle w:val="Heading2"/>
      </w:pPr>
      <w:bookmarkStart w:id="430" w:name="_Ref285973174"/>
      <w:bookmarkStart w:id="431" w:name="_Toc417920635"/>
      <w:bookmarkStart w:id="432" w:name="_Toc445830075"/>
      <w:bookmarkStart w:id="433" w:name="_Toc445799393"/>
      <w:r>
        <w:t>Data extraction from packets</w:t>
      </w:r>
      <w:bookmarkEnd w:id="430"/>
      <w:bookmarkEnd w:id="431"/>
      <w:bookmarkEnd w:id="432"/>
      <w:bookmarkEnd w:id="433"/>
    </w:p>
    <w:p w14:paraId="33CFBEB2" w14:textId="55EFE7E5" w:rsidR="00EC2208" w:rsidRDefault="00EC2208">
      <w:r>
        <w:t xml:space="preserve">The P4 core library contains the following declaration of a built-in </w:t>
      </w:r>
      <w:r w:rsidRPr="00EC2208">
        <w:rPr>
          <w:rFonts w:ascii="Consolas" w:hAnsi="Consolas" w:cs="Consolas"/>
          <w:b/>
        </w:rPr>
        <w:t>extern</w:t>
      </w:r>
      <w:r>
        <w:t xml:space="preserve"> </w:t>
      </w:r>
      <w:r w:rsidR="00D659C4">
        <w:t xml:space="preserve">type called </w:t>
      </w:r>
      <w:r w:rsidR="00D659C4" w:rsidRPr="00D659C4">
        <w:rPr>
          <w:rFonts w:ascii="Consolas" w:hAnsi="Consolas"/>
        </w:rPr>
        <w:t>packet_in</w:t>
      </w:r>
      <w:r>
        <w:t xml:space="preserve"> that represents incoming network packets.</w:t>
      </w:r>
    </w:p>
    <w:p w14:paraId="57C2E9F3" w14:textId="3A9C2D80" w:rsidR="00EC2208" w:rsidRPr="00EC2208" w:rsidRDefault="00EC2208">
      <w:pPr>
        <w:rPr>
          <w:rFonts w:ascii="Consolas" w:hAnsi="Consolas"/>
        </w:rPr>
      </w:pPr>
      <w:r>
        <w:rPr>
          <w:rFonts w:ascii="Consolas" w:hAnsi="Consolas"/>
          <w:b/>
        </w:rPr>
        <w:t>extern</w:t>
      </w:r>
      <w:r w:rsidRPr="00280B0E">
        <w:rPr>
          <w:rFonts w:ascii="Consolas" w:hAnsi="Consolas"/>
        </w:rPr>
        <w:t xml:space="preserve"> </w:t>
      </w:r>
      <w:r>
        <w:rPr>
          <w:rFonts w:ascii="Consolas" w:hAnsi="Consolas"/>
        </w:rPr>
        <w:t xml:space="preserve">packet_in </w:t>
      </w:r>
      <w:r w:rsidRPr="00280B0E">
        <w:rPr>
          <w:rFonts w:ascii="Consolas" w:hAnsi="Consolas"/>
        </w:rPr>
        <w:t>{</w:t>
      </w:r>
      <w:r>
        <w:rPr>
          <w:rFonts w:ascii="Consolas" w:hAnsi="Consolas"/>
        </w:rPr>
        <w:b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h</w:t>
      </w:r>
      <w:r w:rsidR="001C4456">
        <w:rPr>
          <w:rFonts w:ascii="Consolas" w:hAnsi="Consolas"/>
        </w:rPr>
        <w:t>ea</w:t>
      </w:r>
      <w:r w:rsidRPr="00280B0E">
        <w:rPr>
          <w:rFonts w:ascii="Consolas" w:hAnsi="Consolas"/>
        </w:rPr>
        <w:t>d</w:t>
      </w:r>
      <w:r w:rsidR="001C4456">
        <w:rPr>
          <w:rFonts w:ascii="Consolas" w:hAnsi="Consolas"/>
        </w:rPr>
        <w:t>erLeftValue</w:t>
      </w:r>
      <w:r w:rsidRPr="00280B0E">
        <w:rPr>
          <w:rFonts w:ascii="Consolas" w:hAnsi="Consolas"/>
        </w:rPr>
        <w:t>);</w:t>
      </w:r>
      <w:r>
        <w:rPr>
          <w:rFonts w:ascii="Consolas" w:hAnsi="Consolas"/>
        </w:rPr>
        <w:br/>
      </w:r>
      <w:r w:rsidRPr="00280B0E">
        <w:rPr>
          <w:rFonts w:ascii="Consolas" w:hAnsi="Consolas"/>
        </w:rP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variableSizeHeader,</w:t>
      </w:r>
      <w:r w:rsidR="00D06D2A">
        <w:rPr>
          <w:rFonts w:ascii="Consolas" w:hAnsi="Consolas"/>
        </w:rPr>
        <w:t xml:space="preserve"> </w:t>
      </w:r>
      <w:r w:rsidRPr="00280B0E">
        <w:rPr>
          <w:rFonts w:ascii="Consolas" w:hAnsi="Consolas"/>
          <w:b/>
        </w:rPr>
        <w:t>in</w:t>
      </w:r>
      <w:r>
        <w:rPr>
          <w:rFonts w:ascii="Consolas" w:hAnsi="Consolas"/>
        </w:rPr>
        <w:t xml:space="preserve"> </w:t>
      </w:r>
      <w:commentRangeStart w:id="434"/>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w:t>
      </w:r>
      <w:commentRangeEnd w:id="434"/>
      <w:r w:rsidR="00FA56C0">
        <w:rPr>
          <w:rStyle w:val="CommentReference"/>
        </w:rPr>
        <w:commentReference w:id="434"/>
      </w:r>
      <w:r w:rsidRPr="00280B0E">
        <w:rPr>
          <w:rFonts w:ascii="Consolas" w:hAnsi="Consolas"/>
        </w:rPr>
        <w:t>varFieldSize</w:t>
      </w:r>
      <w:r w:rsidR="003C237C">
        <w:rPr>
          <w:rFonts w:ascii="Consolas" w:hAnsi="Consolas"/>
        </w:rPr>
        <w:t>Bits</w:t>
      </w:r>
      <w:r w:rsidRPr="00280B0E">
        <w:rPr>
          <w:rFonts w:ascii="Consolas" w:hAnsi="Consolas"/>
        </w:rPr>
        <w:t>);</w:t>
      </w:r>
      <w:r>
        <w:rPr>
          <w:rFonts w:ascii="Consolas" w:hAnsi="Consolas"/>
        </w:rPr>
        <w:br/>
      </w:r>
      <w:r w:rsidRPr="00280B0E">
        <w:rPr>
          <w:rFonts w:ascii="Consolas" w:hAnsi="Consolas"/>
        </w:rPr>
        <w:t xml:space="preserve">    T lookahead&lt;T&gt;();</w:t>
      </w:r>
      <w:r>
        <w:rPr>
          <w:rFonts w:ascii="Consolas" w:hAnsi="Consolas"/>
        </w:rPr>
        <w:br/>
        <w:t xml:space="preserve">    </w:t>
      </w:r>
      <w:r>
        <w:rPr>
          <w:rFonts w:ascii="Consolas" w:hAnsi="Consolas"/>
          <w:b/>
        </w:rPr>
        <w:t>bit</w:t>
      </w:r>
      <w:r>
        <w:rPr>
          <w:rFonts w:ascii="Consolas" w:hAnsi="Consolas"/>
        </w:rPr>
        <w:t>&lt;32&gt; length();</w:t>
      </w:r>
      <w:r w:rsidR="00D17588">
        <w:rPr>
          <w:rFonts w:ascii="Consolas" w:hAnsi="Consolas"/>
        </w:rPr>
        <w:br/>
        <w:t xml:space="preserve">    </w:t>
      </w:r>
      <w:r w:rsidR="00D17588" w:rsidRPr="00A75E4A">
        <w:rPr>
          <w:rFonts w:ascii="Consolas" w:hAnsi="Consolas"/>
          <w:b/>
        </w:rPr>
        <w:t>void</w:t>
      </w:r>
      <w:r w:rsidR="00A75E4A" w:rsidRPr="00A75E4A">
        <w:rPr>
          <w:rFonts w:ascii="Consolas" w:hAnsi="Consolas"/>
        </w:rPr>
        <w:t xml:space="preserve"> advance(</w:t>
      </w:r>
      <w:r w:rsidR="00A75E4A">
        <w:rPr>
          <w:rFonts w:ascii="Consolas" w:hAnsi="Consolas"/>
          <w:b/>
        </w:rPr>
        <w:t>bit</w:t>
      </w:r>
      <w:r w:rsidR="00A75E4A" w:rsidRPr="00A75E4A">
        <w:rPr>
          <w:rFonts w:ascii="Consolas" w:hAnsi="Consolas"/>
        </w:rPr>
        <w:t>&lt;32&gt; bits);</w:t>
      </w:r>
      <w:r w:rsidRPr="00A75E4A">
        <w:rPr>
          <w:rFonts w:ascii="Consolas" w:hAnsi="Consolas"/>
        </w:rPr>
        <w:br/>
      </w:r>
      <w:r>
        <w:rPr>
          <w:rFonts w:ascii="Consolas" w:hAnsi="Consolas"/>
        </w:rPr>
        <w:t>}</w:t>
      </w:r>
    </w:p>
    <w:p w14:paraId="13FA8E8A" w14:textId="496A9098" w:rsidR="001F37F7" w:rsidRDefault="00B84249">
      <w:r>
        <w:t xml:space="preserve">To extract data from a packet represented by an argument </w:t>
      </w:r>
      <w:r w:rsidRPr="00280B0E">
        <w:rPr>
          <w:rFonts w:ascii="Consolas" w:hAnsi="Consolas"/>
        </w:rPr>
        <w:t>b</w:t>
      </w:r>
      <w:r>
        <w:t xml:space="preserve"> with type </w:t>
      </w:r>
      <w:r w:rsidR="00B84F95">
        <w:rPr>
          <w:rFonts w:ascii="Consolas" w:hAnsi="Consolas"/>
        </w:rPr>
        <w:t>packet_in</w:t>
      </w:r>
      <w:r>
        <w:t xml:space="preserve">, a parser invokes </w:t>
      </w:r>
      <w:r w:rsidR="004B3EF5">
        <w:t xml:space="preserve">the </w:t>
      </w:r>
      <w:r w:rsidR="004B3EF5" w:rsidRPr="00280B0E">
        <w:rPr>
          <w:rFonts w:ascii="Consolas" w:hAnsi="Consolas"/>
        </w:rPr>
        <w:t>extract</w:t>
      </w:r>
      <w:r w:rsidR="004B3EF5">
        <w:t xml:space="preserve"> </w:t>
      </w:r>
      <w:r>
        <w:t xml:space="preserve">methods of </w:t>
      </w:r>
      <w:r w:rsidRPr="00280B0E">
        <w:rPr>
          <w:rFonts w:ascii="Consolas" w:hAnsi="Consolas"/>
        </w:rPr>
        <w:t>b</w:t>
      </w:r>
      <w:r>
        <w:t>.</w:t>
      </w:r>
      <w:r w:rsidR="00473BC1">
        <w:t xml:space="preserve"> </w:t>
      </w:r>
      <w:r w:rsidR="001F37F7">
        <w:t xml:space="preserve">There are two variants of the </w:t>
      </w:r>
      <w:r w:rsidR="001F37F7" w:rsidRPr="00E411B2">
        <w:rPr>
          <w:rFonts w:ascii="Consolas" w:hAnsi="Consolas"/>
        </w:rPr>
        <w:t>extract</w:t>
      </w:r>
      <w:r w:rsidR="001F37F7">
        <w:t xml:space="preserve"> </w:t>
      </w:r>
      <w:r>
        <w:t>method</w:t>
      </w:r>
      <w:r w:rsidR="001F37F7">
        <w:t>: with one argument</w:t>
      </w:r>
      <w:r>
        <w:t>, for extracting fixed-size headers,</w:t>
      </w:r>
      <w:r w:rsidR="001F37F7">
        <w:t xml:space="preserve"> and </w:t>
      </w:r>
      <w:r>
        <w:t xml:space="preserve">one </w:t>
      </w:r>
      <w:r w:rsidR="001F37F7">
        <w:t>with two arguments</w:t>
      </w:r>
      <w:r>
        <w:t>, for extracting variable-sized headers</w:t>
      </w:r>
      <w:r w:rsidR="001F37F7">
        <w:t>.</w:t>
      </w:r>
      <w:r w:rsidR="006222E9">
        <w:t xml:space="preserve"> Because these operations can cause runtime </w:t>
      </w:r>
      <w:r w:rsidR="00A0647E">
        <w:t xml:space="preserve">verification </w:t>
      </w:r>
      <w:r w:rsidR="006222E9">
        <w:t>failures (see below), these methods can only be executed within parsers.</w:t>
      </w:r>
    </w:p>
    <w:p w14:paraId="7F203DC3" w14:textId="0B628033" w:rsidR="0006686F" w:rsidRDefault="0006686F">
      <w:r>
        <w:t xml:space="preserve">When extracting data into a bit-string or integer, </w:t>
      </w:r>
      <w:r w:rsidR="000F6F53">
        <w:t xml:space="preserve">the first </w:t>
      </w:r>
      <w:r w:rsidR="00B21FAB">
        <w:t xml:space="preserve">packet </w:t>
      </w:r>
      <w:r w:rsidR="000F6F53">
        <w:t>bit</w:t>
      </w:r>
      <w:r w:rsidR="00B21FAB">
        <w:t xml:space="preserve"> </w:t>
      </w:r>
      <w:r w:rsidR="000F6F53">
        <w:t xml:space="preserve">is extracted to the most significant bit of the integer. </w:t>
      </w:r>
    </w:p>
    <w:p w14:paraId="5CDCD4B4" w14:textId="20349FF4" w:rsidR="006222E9" w:rsidRDefault="006523BF">
      <w:r w:rsidRPr="006523BF">
        <w:rPr>
          <w:b/>
        </w:rPr>
        <w:t xml:space="preserve">Semantics: </w:t>
      </w:r>
      <w:r>
        <w:t>w</w:t>
      </w:r>
      <w:r w:rsidR="006222E9">
        <w:t>e describe the semantics of these operations in terms of the following abstract model of a packet data structure</w:t>
      </w:r>
      <w:r>
        <w:t xml:space="preserve"> (pseudo-code)</w:t>
      </w:r>
      <w:r w:rsidR="006222E9">
        <w:t>:</w:t>
      </w:r>
    </w:p>
    <w:p w14:paraId="4C63901B" w14:textId="537D9681" w:rsidR="006222E9" w:rsidRDefault="006222E9" w:rsidP="002D0F38">
      <w:pPr>
        <w:pStyle w:val="Pseudocode"/>
      </w:pPr>
      <w:r>
        <w:t>packet_in {</w:t>
      </w:r>
      <w:r>
        <w:br/>
        <w:t xml:space="preserve">    unsigned nextBitIndex; </w:t>
      </w:r>
      <w:r>
        <w:br/>
        <w:t xml:space="preserve">    byte[] data;</w:t>
      </w:r>
      <w:r>
        <w:br/>
        <w:t xml:space="preserve">    unsigned lengthInBits;</w:t>
      </w:r>
    </w:p>
    <w:p w14:paraId="229C4B74" w14:textId="35377BCB" w:rsidR="006222E9" w:rsidRDefault="006222E9" w:rsidP="002D0F38">
      <w:pPr>
        <w:pStyle w:val="Pseudocode"/>
      </w:pPr>
      <w:r>
        <w:t xml:space="preserve">    void initialize(byte[] data) { </w:t>
      </w:r>
      <w:r>
        <w:br/>
        <w:t xml:space="preserve">        data = data;</w:t>
      </w:r>
      <w:r>
        <w:br/>
        <w:t xml:space="preserve">        nextBitIndex = 0; </w:t>
      </w:r>
      <w:r>
        <w:br/>
        <w:t xml:space="preserve">        lengthIn</w:t>
      </w:r>
      <w:r w:rsidR="009A023E">
        <w:t xml:space="preserve">Bits = </w:t>
      </w:r>
      <w:r>
        <w:t xml:space="preserve">data.sizeInBytes * 8; </w:t>
      </w:r>
      <w:r>
        <w:br/>
        <w:t xml:space="preserve">    }</w:t>
      </w:r>
    </w:p>
    <w:p w14:paraId="47EA4C8D" w14:textId="5841EC94" w:rsidR="006523BF" w:rsidRPr="006523BF" w:rsidRDefault="006222E9" w:rsidP="002D0F38">
      <w:pPr>
        <w:pStyle w:val="Pseudocode"/>
      </w:pPr>
      <w:r>
        <w:t xml:space="preserve">    bit&lt;32&gt; length</w:t>
      </w:r>
      <w:r w:rsidR="00C921A3">
        <w:t>()</w:t>
      </w:r>
      <w:r>
        <w:t xml:space="preserve"> { return</w:t>
      </w:r>
      <w:r w:rsidR="009A023E">
        <w:t xml:space="preserve"> </w:t>
      </w:r>
      <w:r w:rsidR="00C921A3">
        <w:t>length</w:t>
      </w:r>
      <w:r w:rsidR="006F336D">
        <w:t>InBits / 8</w:t>
      </w:r>
      <w:r>
        <w:t>; }</w:t>
      </w:r>
      <w:r w:rsidR="006523BF">
        <w:br/>
        <w:t>}</w:t>
      </w:r>
    </w:p>
    <w:p w14:paraId="46E55DA5" w14:textId="6E1386FB" w:rsidR="00473BC1" w:rsidRPr="003663BF" w:rsidRDefault="00473BC1" w:rsidP="003663BF">
      <w:pPr>
        <w:pStyle w:val="Heading3"/>
      </w:pPr>
      <w:bookmarkStart w:id="435" w:name="_Toc445830076"/>
      <w:bookmarkStart w:id="436" w:name="_Toc445799394"/>
      <w:r w:rsidRPr="003663BF">
        <w:t>packet_</w:t>
      </w:r>
      <w:proofErr w:type="gramStart"/>
      <w:r w:rsidRPr="003663BF">
        <w:t>in.extract</w:t>
      </w:r>
      <w:proofErr w:type="gramEnd"/>
      <w:r w:rsidR="003663BF" w:rsidRPr="003663BF">
        <w:t xml:space="preserve"> – single argument</w:t>
      </w:r>
      <w:bookmarkEnd w:id="435"/>
      <w:bookmarkEnd w:id="436"/>
    </w:p>
    <w:p w14:paraId="45BD178D" w14:textId="6C9FBB67" w:rsidR="003C6D8A" w:rsidRDefault="003C6D8A" w:rsidP="003C6D8A">
      <w:r>
        <w:t xml:space="preserve">The single-argument </w:t>
      </w:r>
      <w:r w:rsidRPr="00E411B2">
        <w:rPr>
          <w:rFonts w:ascii="Consolas" w:hAnsi="Consolas"/>
        </w:rPr>
        <w:t>extract</w:t>
      </w:r>
      <w:r>
        <w:t xml:space="preserve"> method has the following P4 declaration:</w:t>
      </w:r>
    </w:p>
    <w:p w14:paraId="023D5D1C" w14:textId="36C44B7E" w:rsidR="003C6D8A" w:rsidRPr="001A316A" w:rsidRDefault="003C6D8A" w:rsidP="003C6D8A">
      <w:pPr>
        <w:rPr>
          <w:rFonts w:ascii="Consolas" w:hAnsi="Consolas"/>
        </w:rPr>
      </w:pPr>
      <w:r w:rsidRPr="001A316A">
        <w:rPr>
          <w:rFonts w:ascii="Consolas" w:hAnsi="Consolas"/>
          <w:b/>
        </w:rPr>
        <w:t>void</w:t>
      </w:r>
      <w:r w:rsidRPr="001A316A">
        <w:rPr>
          <w:rFonts w:ascii="Consolas" w:hAnsi="Consolas"/>
        </w:rPr>
        <w:t xml:space="preserve"> extract</w:t>
      </w:r>
      <w:r>
        <w:rPr>
          <w:rFonts w:ascii="Consolas" w:hAnsi="Consolas"/>
        </w:rPr>
        <w:t>&lt;T</w:t>
      </w:r>
      <w:proofErr w:type="gramStart"/>
      <w:r>
        <w:rPr>
          <w:rFonts w:ascii="Consolas" w:hAnsi="Consolas"/>
        </w:rPr>
        <w:t>&gt;</w:t>
      </w:r>
      <w:r w:rsidRPr="001A316A">
        <w:rPr>
          <w:rFonts w:ascii="Consolas" w:hAnsi="Consolas"/>
        </w:rPr>
        <w:t>(</w:t>
      </w:r>
      <w:proofErr w:type="gramEnd"/>
      <w:r w:rsidRPr="001A316A">
        <w:rPr>
          <w:rFonts w:ascii="Consolas" w:hAnsi="Consolas"/>
          <w:b/>
        </w:rPr>
        <w:t>out</w:t>
      </w:r>
      <w:r w:rsidRPr="001A316A">
        <w:rPr>
          <w:rFonts w:ascii="Consolas" w:hAnsi="Consolas"/>
        </w:rPr>
        <w:t xml:space="preserve"> T header</w:t>
      </w:r>
      <w:r>
        <w:rPr>
          <w:rFonts w:ascii="Consolas" w:hAnsi="Consolas"/>
        </w:rPr>
        <w:t>Left</w:t>
      </w:r>
      <w:r w:rsidRPr="001A316A">
        <w:rPr>
          <w:rFonts w:ascii="Consolas" w:hAnsi="Consolas"/>
        </w:rPr>
        <w:t>Value)</w:t>
      </w:r>
      <w:r>
        <w:rPr>
          <w:rFonts w:ascii="Consolas" w:hAnsi="Consolas"/>
        </w:rPr>
        <w:t>;</w:t>
      </w:r>
    </w:p>
    <w:p w14:paraId="0BB944D3" w14:textId="1839F7F4" w:rsidR="00820B9F" w:rsidRDefault="003C6D8A" w:rsidP="00DD2ECD">
      <w:r w:rsidRPr="00280B0E">
        <w:rPr>
          <w:rFonts w:ascii="Consolas" w:hAnsi="Consolas"/>
        </w:rPr>
        <w:lastRenderedPageBreak/>
        <w:t>headerLeftValue</w:t>
      </w:r>
      <w:r w:rsidRPr="00DD2ECD">
        <w:t xml:space="preserve"> </w:t>
      </w:r>
      <w:r w:rsidRPr="00E411B2">
        <w:t>is an expression that should evaluate to a l</w:t>
      </w:r>
      <w:r w:rsidR="002420EF">
        <w:t>-</w:t>
      </w:r>
      <w:r w:rsidRPr="00E411B2">
        <w:t xml:space="preserve">value </w:t>
      </w:r>
      <w:r w:rsidR="002420EF">
        <w:t xml:space="preserve">(see Section </w:t>
      </w:r>
      <w:r w:rsidR="002420EF">
        <w:fldChar w:fldCharType="begin"/>
      </w:r>
      <w:r w:rsidR="002420EF">
        <w:instrText xml:space="preserve"> REF _Ref287107325 \r \h </w:instrText>
      </w:r>
      <w:r w:rsidR="002420EF">
        <w:fldChar w:fldCharType="separate"/>
      </w:r>
      <w:r w:rsidR="00C55925">
        <w:t>9.1.1</w:t>
      </w:r>
      <w:r w:rsidR="002420EF">
        <w:fldChar w:fldCharType="end"/>
      </w:r>
      <w:r w:rsidR="002420EF">
        <w:t xml:space="preserve">) </w:t>
      </w:r>
      <w:r w:rsidRPr="00E411B2">
        <w:t>of type</w:t>
      </w:r>
      <w:r>
        <w:rPr>
          <w:rFonts w:ascii="Consolas" w:hAnsi="Consolas"/>
        </w:rPr>
        <w:t xml:space="preserve"> </w:t>
      </w:r>
      <w:r w:rsidRPr="002420EF">
        <w:rPr>
          <w:rFonts w:ascii="Consolas" w:hAnsi="Consolas"/>
          <w:b/>
        </w:rPr>
        <w:t>header</w:t>
      </w:r>
      <w:r>
        <w:rPr>
          <w:rFonts w:ascii="Consolas" w:hAnsi="Consolas"/>
        </w:rPr>
        <w:t xml:space="preserve"> </w:t>
      </w:r>
      <w:r w:rsidRPr="00E411B2">
        <w:t>with a fixed compile-time known width.</w:t>
      </w:r>
      <w:r>
        <w:t xml:space="preserve"> If this method executes successfully, on completion the </w:t>
      </w:r>
      <w:r w:rsidRPr="00BD256D">
        <w:rPr>
          <w:rFonts w:ascii="Consolas" w:hAnsi="Consolas"/>
        </w:rPr>
        <w:t>headerLeftValue</w:t>
      </w:r>
      <w:r w:rsidRPr="00DD2ECD">
        <w:t xml:space="preserve"> </w:t>
      </w:r>
      <w:r>
        <w:t>is filled with data from the packet and its valid</w:t>
      </w:r>
      <w:r w:rsidR="00480683">
        <w:t>ity</w:t>
      </w:r>
      <w:r>
        <w:t xml:space="preserve"> bit is set. This method may fail by executing a failed </w:t>
      </w:r>
      <w:r w:rsidR="00A0647E" w:rsidRPr="002F540D">
        <w:rPr>
          <w:rFonts w:ascii="Consolas" w:hAnsi="Consolas"/>
        </w:rPr>
        <w:t>verify</w:t>
      </w:r>
      <w:r w:rsidR="00A0647E">
        <w:t xml:space="preserve"> call </w:t>
      </w:r>
      <w:r>
        <w:t>(e.g., not enough bits left in packet to fill the specified header).</w:t>
      </w:r>
      <w:r w:rsidR="00C05C02">
        <w:t xml:space="preserve"> </w:t>
      </w:r>
      <w:r w:rsidR="00820B9F">
        <w:t xml:space="preserve">For example, to extract an </w:t>
      </w:r>
      <w:r>
        <w:t>E</w:t>
      </w:r>
      <w:r w:rsidR="00820B9F">
        <w:t>thernet header one can invoke:</w:t>
      </w:r>
    </w:p>
    <w:p w14:paraId="471BA4FC" w14:textId="3FD687EC" w:rsidR="00820B9F" w:rsidRDefault="00820B9F">
      <w:pPr>
        <w:rPr>
          <w:rFonts w:ascii="Consolas" w:hAnsi="Consolas"/>
        </w:rPr>
      </w:pPr>
      <w:r w:rsidRPr="00A229BA">
        <w:rPr>
          <w:rFonts w:ascii="Consolas" w:hAnsi="Consolas"/>
          <w:b/>
        </w:rPr>
        <w:t>s</w:t>
      </w:r>
      <w:r w:rsidR="00FC6C8C" w:rsidRPr="00A229BA">
        <w:rPr>
          <w:rFonts w:ascii="Consolas" w:hAnsi="Consolas"/>
          <w:b/>
        </w:rPr>
        <w:t>truct</w:t>
      </w:r>
      <w:r w:rsidR="00FC6C8C" w:rsidRPr="00A63137">
        <w:rPr>
          <w:rFonts w:ascii="Consolas" w:hAnsi="Consolas"/>
        </w:rPr>
        <w:t xml:space="preserve"> R</w:t>
      </w:r>
      <w:r w:rsidRPr="00280B0E">
        <w:rPr>
          <w:rFonts w:ascii="Consolas" w:hAnsi="Consolas"/>
        </w:rPr>
        <w:t xml:space="preserve">esult { … </w:t>
      </w:r>
      <w:r w:rsidR="00FC6C8C">
        <w:rPr>
          <w:rFonts w:ascii="Consolas" w:hAnsi="Consolas"/>
        </w:rPr>
        <w:t>E</w:t>
      </w:r>
      <w:r w:rsidRPr="00280B0E">
        <w:rPr>
          <w:rFonts w:ascii="Consolas" w:hAnsi="Consolas"/>
        </w:rPr>
        <w:t>thernet_h ethernet; … }</w:t>
      </w:r>
      <w:r w:rsidR="00FC6C8C" w:rsidRPr="00A63137">
        <w:rPr>
          <w:rFonts w:ascii="Consolas" w:hAnsi="Consolas"/>
        </w:rPr>
        <w:br/>
      </w:r>
      <w:r w:rsidR="00FC6C8C" w:rsidRPr="00A229BA">
        <w:rPr>
          <w:rFonts w:ascii="Consolas" w:hAnsi="Consolas"/>
          <w:b/>
        </w:rPr>
        <w:t>parser</w:t>
      </w:r>
      <w:r w:rsidR="00FC6C8C" w:rsidRPr="00A63137">
        <w:rPr>
          <w:rFonts w:ascii="Consolas" w:hAnsi="Consolas"/>
        </w:rPr>
        <w:t xml:space="preserve"> P</w:t>
      </w:r>
      <w:r w:rsidRPr="00280B0E">
        <w:rPr>
          <w:rFonts w:ascii="Consolas" w:hAnsi="Consolas"/>
        </w:rPr>
        <w:t>(</w:t>
      </w:r>
      <w:r w:rsidR="00C37B52" w:rsidRPr="004C5336">
        <w:rPr>
          <w:rFonts w:ascii="Consolas" w:hAnsi="Consolas"/>
        </w:rPr>
        <w:t>packet</w:t>
      </w:r>
      <w:r w:rsidR="00B84F95">
        <w:rPr>
          <w:rFonts w:ascii="Consolas" w:hAnsi="Consolas"/>
        </w:rPr>
        <w:t>_in</w:t>
      </w:r>
      <w:r w:rsidRPr="00280B0E">
        <w:rPr>
          <w:rFonts w:ascii="Consolas" w:hAnsi="Consolas"/>
        </w:rPr>
        <w:t xml:space="preserve"> b, </w:t>
      </w:r>
      <w:r w:rsidR="00973C3C" w:rsidRPr="00280B0E">
        <w:rPr>
          <w:rFonts w:ascii="Consolas" w:hAnsi="Consolas"/>
          <w:b/>
        </w:rPr>
        <w:t>out</w:t>
      </w:r>
      <w:r w:rsidRPr="00280B0E">
        <w:rPr>
          <w:rFonts w:ascii="Consolas" w:hAnsi="Consolas"/>
        </w:rPr>
        <w:t xml:space="preserve"> </w:t>
      </w:r>
      <w:r w:rsidR="00FC6C8C">
        <w:rPr>
          <w:rFonts w:ascii="Consolas" w:hAnsi="Consolas"/>
        </w:rPr>
        <w:t>R</w:t>
      </w:r>
      <w:r w:rsidRPr="00280B0E">
        <w:rPr>
          <w:rFonts w:ascii="Consolas" w:hAnsi="Consolas"/>
        </w:rPr>
        <w:t>esult r)</w:t>
      </w:r>
      <w:r w:rsidR="00D31500">
        <w:rPr>
          <w:rFonts w:ascii="Consolas" w:hAnsi="Consolas"/>
        </w:rPr>
        <w:t xml:space="preserve"> </w:t>
      </w:r>
      <w:r w:rsidRPr="00280B0E">
        <w:rPr>
          <w:rFonts w:ascii="Consolas" w:hAnsi="Consolas"/>
        </w:rPr>
        <w:t>{</w:t>
      </w:r>
      <w:r w:rsidRPr="00280B0E">
        <w:rPr>
          <w:rFonts w:ascii="Consolas" w:hAnsi="Consolas"/>
        </w:rPr>
        <w:br/>
        <w:t xml:space="preserve">    b.extract(r.ethernet);</w:t>
      </w:r>
      <w:r w:rsidRPr="00280B0E">
        <w:rPr>
          <w:rFonts w:ascii="Consolas" w:hAnsi="Consolas"/>
        </w:rPr>
        <w:br/>
        <w:t>}</w:t>
      </w:r>
    </w:p>
    <w:p w14:paraId="0655C59E" w14:textId="752CB8A2" w:rsidR="004C5336" w:rsidRPr="00280B0E" w:rsidDel="006701C8" w:rsidRDefault="004C5336" w:rsidP="004C5336">
      <w:pPr>
        <w:rPr>
          <w:del w:id="437" w:author="Mihai Budiu" w:date="2016-04-06T16:07:00Z"/>
        </w:rPr>
      </w:pPr>
      <w:del w:id="438" w:author="Mihai Budiu" w:date="2016-04-06T16:07:00Z">
        <w:r w:rsidDel="006701C8">
          <w:delText>[TODO: should we allow extraction to metadata?]</w:delText>
        </w:r>
      </w:del>
    </w:p>
    <w:p w14:paraId="43A88590" w14:textId="5E562E4A" w:rsidR="00C2527C" w:rsidRDefault="00C2527C">
      <w:r w:rsidRPr="00AB28AA">
        <w:t>where</w:t>
      </w:r>
      <w:r>
        <w:rPr>
          <w:rFonts w:ascii="Consolas" w:hAnsi="Consolas"/>
        </w:rPr>
        <w:t xml:space="preserve"> T </w:t>
      </w:r>
      <w:r w:rsidR="00D31500">
        <w:t xml:space="preserve">is </w:t>
      </w:r>
      <w:r w:rsidRPr="00AB28AA">
        <w:t xml:space="preserve">the type of the </w:t>
      </w:r>
      <w:r w:rsidR="00206343">
        <w:t>data</w:t>
      </w:r>
      <w:r w:rsidRPr="00AB28AA">
        <w:t xml:space="preserve"> that has to be discarded.</w:t>
      </w:r>
    </w:p>
    <w:p w14:paraId="7591264D" w14:textId="387CD38D" w:rsidR="006523BF" w:rsidRDefault="006523BF" w:rsidP="006523BF">
      <w:r w:rsidRPr="006523BF">
        <w:rPr>
          <w:b/>
        </w:rPr>
        <w:t>Semantics:</w:t>
      </w:r>
      <w:r w:rsidR="003663BF">
        <w:t xml:space="preserve"> the semantics of extract is given in terms of the following pseudo-code method of the </w:t>
      </w:r>
      <w:r w:rsidR="003663BF" w:rsidRPr="003663BF">
        <w:rPr>
          <w:rFonts w:ascii="Consolas" w:hAnsi="Consolas" w:cs="Consolas"/>
        </w:rPr>
        <w:t>packet</w:t>
      </w:r>
      <w:r w:rsidR="003663BF">
        <w:t xml:space="preserve"> class above</w:t>
      </w:r>
      <w:r w:rsidR="006A13A4">
        <w:t xml:space="preserve"> (we use the </w:t>
      </w:r>
      <w:r w:rsidR="00D34183">
        <w:t xml:space="preserve">illegal </w:t>
      </w:r>
      <w:r w:rsidR="00D34183" w:rsidRPr="005129EE">
        <w:rPr>
          <w:rFonts w:ascii="Consolas" w:hAnsi="Consolas"/>
        </w:rPr>
        <w:t>valid</w:t>
      </w:r>
      <w:r w:rsidR="006A13A4" w:rsidRPr="002F540D">
        <w:rPr>
          <w:rFonts w:ascii="Consolas" w:hAnsi="Consolas"/>
        </w:rPr>
        <w:t>$</w:t>
      </w:r>
      <w:r w:rsidR="006A13A4">
        <w:t xml:space="preserve"> identifier to indicate the hidden valid bit of a header)</w:t>
      </w:r>
      <w:r w:rsidR="003663BF">
        <w:t>:</w:t>
      </w:r>
    </w:p>
    <w:p w14:paraId="203371F0" w14:textId="2E76EC5C" w:rsidR="00D06D2A" w:rsidRPr="00D06D2A" w:rsidRDefault="00D06D2A" w:rsidP="006523BF">
      <w:r w:rsidRPr="00D06D2A">
        <w:t xml:space="preserve">[TODO: do we </w:t>
      </w:r>
      <w:r w:rsidR="00325E1C">
        <w:t xml:space="preserve">need to </w:t>
      </w:r>
      <w:r w:rsidRPr="00D06D2A">
        <w:t>enforce that we can’t overwrite a header?]</w:t>
      </w:r>
    </w:p>
    <w:p w14:paraId="04A11B7F" w14:textId="68C9F297" w:rsidR="003663BF" w:rsidRDefault="003663BF" w:rsidP="002D0F38">
      <w:pPr>
        <w:pStyle w:val="Pseudocode"/>
        <w:rPr>
          <w:i/>
        </w:rPr>
      </w:pPr>
      <w:r>
        <w:t>void packet</w:t>
      </w:r>
      <w:r w:rsidR="005E637F">
        <w:t>_in</w:t>
      </w:r>
      <w:r>
        <w:t>.</w:t>
      </w:r>
      <w:r w:rsidRPr="001A316A">
        <w:t>extract</w:t>
      </w:r>
      <w:r>
        <w:t>&lt;T&gt;(out T headerLeftValue)</w:t>
      </w:r>
      <w:r w:rsidRPr="001A316A">
        <w:t xml:space="preserve"> {</w:t>
      </w:r>
      <w:r w:rsidRPr="001A316A">
        <w:rPr>
          <w:sz w:val="18"/>
        </w:rPr>
        <w:br/>
      </w:r>
      <w:r>
        <w:t xml:space="preserve">   </w:t>
      </w:r>
      <w:r w:rsidRPr="001A316A">
        <w:t>ParserModel.</w:t>
      </w:r>
      <w:r w:rsidR="00A0647E">
        <w:t>verify</w:t>
      </w:r>
      <w:r w:rsidRPr="001A316A">
        <w:t>(!headerLeftValue.valid</w:t>
      </w:r>
      <w:r w:rsidR="005129EE">
        <w:t>$</w:t>
      </w:r>
      <w:r w:rsidRPr="001A316A">
        <w:t>, OverwritingHeader);</w:t>
      </w:r>
      <w:r w:rsidRPr="001A316A">
        <w:br/>
        <w:t xml:space="preserve">   bitsToExtract = sizeof(headerLeftValue);</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1A316A">
        <w:t xml:space="preserve">headerLeftValue = </w:t>
      </w:r>
      <w:r w:rsidR="009A023E">
        <w:t>data.extractBits(</w:t>
      </w:r>
      <w:r w:rsidRPr="001A316A">
        <w:t>nextBitIndex, bitsToExtract);</w:t>
      </w:r>
      <w:r w:rsidRPr="001A316A">
        <w:br/>
        <w:t xml:space="preserve">   headerLeftValue.valid</w:t>
      </w:r>
      <w:r w:rsidR="005129EE">
        <w:t>$</w:t>
      </w:r>
      <w:r w:rsidRPr="001A316A">
        <w:t xml:space="preserve"> = true;</w:t>
      </w:r>
      <w:r w:rsidRPr="001A316A">
        <w:br/>
        <w:t xml:space="preserve">   nextBitIndex += bitsToExtract;</w:t>
      </w:r>
      <w:r>
        <w:rPr>
          <w:sz w:val="18"/>
        </w:rPr>
        <w:br/>
      </w:r>
      <w:r>
        <w:t>}</w:t>
      </w:r>
      <w:r>
        <w:rPr>
          <w:i/>
        </w:rPr>
        <w:t xml:space="preserve">    </w:t>
      </w:r>
    </w:p>
    <w:p w14:paraId="2F8DA65C" w14:textId="30CD13F1" w:rsidR="003663BF" w:rsidRPr="003663BF" w:rsidRDefault="003663BF" w:rsidP="003663BF">
      <w:pPr>
        <w:pStyle w:val="Heading3"/>
      </w:pPr>
      <w:bookmarkStart w:id="439" w:name="_Ref445811495"/>
      <w:bookmarkStart w:id="440" w:name="_Toc445830077"/>
      <w:bookmarkStart w:id="441" w:name="_Toc445799395"/>
      <w:r>
        <w:t>Packet.extract – two arguments</w:t>
      </w:r>
      <w:bookmarkEnd w:id="439"/>
      <w:bookmarkEnd w:id="440"/>
      <w:bookmarkEnd w:id="441"/>
    </w:p>
    <w:p w14:paraId="7EB7CAD6" w14:textId="43E906F4" w:rsidR="001F37F7" w:rsidRDefault="001F37F7" w:rsidP="001F37F7">
      <w:r>
        <w:t xml:space="preserve">The two-argument </w:t>
      </w:r>
      <w:r w:rsidR="00820B9F" w:rsidRPr="00280B0E">
        <w:rPr>
          <w:rFonts w:ascii="Consolas" w:hAnsi="Consolas"/>
        </w:rPr>
        <w:t>extract</w:t>
      </w:r>
      <w:r w:rsidR="00820B9F">
        <w:t xml:space="preserve"> method </w:t>
      </w:r>
      <w:r w:rsidR="003C6D8A">
        <w:t>has the following declaration</w:t>
      </w:r>
      <w:r w:rsidR="00820B9F">
        <w:t>:</w:t>
      </w:r>
    </w:p>
    <w:p w14:paraId="22D64357" w14:textId="77777777" w:rsidR="00D06D2A" w:rsidRDefault="00D06D2A" w:rsidP="006950A0">
      <w:pPr>
        <w:rPr>
          <w:rFonts w:ascii="Consolas" w:hAnsi="Consolas"/>
        </w:rPr>
      </w:pPr>
      <w:r w:rsidRPr="00280B0E">
        <w:rPr>
          <w:rFonts w:ascii="Consolas" w:hAnsi="Consolas"/>
          <w:b/>
        </w:rPr>
        <w:t>void</w:t>
      </w:r>
      <w:r w:rsidRPr="00280B0E">
        <w:rPr>
          <w:rFonts w:ascii="Consolas" w:hAnsi="Consolas"/>
        </w:rPr>
        <w:t xml:space="preserve"> extract&lt;T</w:t>
      </w:r>
      <w:proofErr w:type="gramStart"/>
      <w:r w:rsidRPr="00280B0E">
        <w:rPr>
          <w:rFonts w:ascii="Consolas" w:hAnsi="Consolas"/>
        </w:rPr>
        <w:t>&gt;(</w:t>
      </w:r>
      <w:proofErr w:type="gramEnd"/>
      <w:r w:rsidRPr="00280B0E">
        <w:rPr>
          <w:rFonts w:ascii="Consolas" w:hAnsi="Consolas"/>
          <w:b/>
        </w:rPr>
        <w:t>out</w:t>
      </w:r>
      <w:r>
        <w:rPr>
          <w:rFonts w:ascii="Consolas" w:hAnsi="Consolas"/>
        </w:rPr>
        <w:t xml:space="preserve"> </w:t>
      </w:r>
      <w:r w:rsidRPr="00280B0E">
        <w:rPr>
          <w:rFonts w:ascii="Consolas" w:hAnsi="Consolas"/>
        </w:rPr>
        <w:t>T variableSizeHeader,</w:t>
      </w:r>
      <w:r>
        <w:rPr>
          <w:rFonts w:ascii="Consolas" w:hAnsi="Consolas"/>
        </w:rPr>
        <w:t xml:space="preserve"> </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variableFieldSize);</w:t>
      </w:r>
    </w:p>
    <w:p w14:paraId="13AEBDE0" w14:textId="39EDB093" w:rsidR="00862531" w:rsidRDefault="00D06D2A" w:rsidP="006950A0">
      <w:pPr>
        <w:rPr>
          <w:rFonts w:ascii="Consolas" w:hAnsi="Consolas"/>
          <w:i/>
        </w:rPr>
      </w:pPr>
      <w:r w:rsidRPr="00280B0E">
        <w:rPr>
          <w:rFonts w:ascii="Consolas" w:hAnsi="Consolas"/>
        </w:rPr>
        <w:t>variableSizeHeader</w:t>
      </w:r>
      <w:r w:rsidRPr="00E411B2">
        <w:t xml:space="preserve"> </w:t>
      </w:r>
      <w:r w:rsidR="00862531" w:rsidRPr="00E411B2">
        <w:t xml:space="preserve">must be a left-value representing a header that contains </w:t>
      </w:r>
      <w:r w:rsidR="00862531" w:rsidRPr="0055361E">
        <w:rPr>
          <w:i/>
        </w:rPr>
        <w:t>exactly one</w:t>
      </w:r>
      <w:r w:rsidR="00862531" w:rsidRPr="0055361E">
        <w:t xml:space="preserve"> </w:t>
      </w:r>
      <w:r w:rsidR="00862531" w:rsidRPr="00A229BA">
        <w:rPr>
          <w:rFonts w:ascii="Consolas" w:hAnsi="Consolas"/>
          <w:b/>
        </w:rPr>
        <w:t>varbit</w:t>
      </w:r>
      <w:r w:rsidR="00862531">
        <w:rPr>
          <w:rFonts w:ascii="Consolas" w:hAnsi="Consolas"/>
          <w:i/>
        </w:rPr>
        <w:t xml:space="preserve"> </w:t>
      </w:r>
      <w:r w:rsidR="00862531" w:rsidRPr="00E411B2">
        <w:t>field</w:t>
      </w:r>
      <w:r w:rsidR="00862531">
        <w:rPr>
          <w:rFonts w:ascii="Consolas" w:hAnsi="Consolas"/>
          <w:i/>
        </w:rPr>
        <w:t>.</w:t>
      </w:r>
      <w:r w:rsidR="00E9350C" w:rsidRPr="00E9350C">
        <w:rPr>
          <w:rFonts w:ascii="Consolas" w:hAnsi="Consolas"/>
          <w:i/>
        </w:rPr>
        <w:t xml:space="preserve"> </w:t>
      </w:r>
      <w:r w:rsidRPr="00280B0E">
        <w:rPr>
          <w:rFonts w:ascii="Consolas" w:hAnsi="Consolas"/>
        </w:rPr>
        <w:t>variableFieldSize</w:t>
      </w:r>
      <w:r>
        <w:t xml:space="preserve"> </w:t>
      </w:r>
      <w:r w:rsidR="00E9350C">
        <w:t xml:space="preserve">is an expression evaluating to a </w:t>
      </w:r>
      <w:r w:rsidR="00AD6D4B">
        <w:rPr>
          <w:rFonts w:ascii="Consolas" w:hAnsi="Consolas"/>
          <w:b/>
        </w:rPr>
        <w:t>bit</w:t>
      </w:r>
      <w:r w:rsidR="006A52B7">
        <w:rPr>
          <w:rFonts w:ascii="Consolas" w:hAnsi="Consolas"/>
        </w:rPr>
        <w:t>&lt;</w:t>
      </w:r>
      <w:r w:rsidR="00E9350C" w:rsidRPr="00280B0E">
        <w:rPr>
          <w:rFonts w:ascii="Consolas" w:hAnsi="Consolas"/>
        </w:rPr>
        <w:t>32</w:t>
      </w:r>
      <w:r w:rsidR="006A52B7">
        <w:rPr>
          <w:rFonts w:ascii="Consolas" w:hAnsi="Consolas"/>
        </w:rPr>
        <w:t>&gt;</w:t>
      </w:r>
      <w:r w:rsidR="00E9350C">
        <w:t xml:space="preserve"> value which indicates the number of bits to be extracted into the unique </w:t>
      </w:r>
      <w:r w:rsidR="00E9350C" w:rsidRPr="00280B0E">
        <w:rPr>
          <w:rFonts w:ascii="Consolas" w:hAnsi="Consolas"/>
        </w:rPr>
        <w:t>varbit</w:t>
      </w:r>
      <w:r w:rsidR="00E9350C">
        <w:t xml:space="preserve"> field of the header</w:t>
      </w:r>
      <w:r w:rsidR="00820B9F">
        <w:t xml:space="preserve"> (</w:t>
      </w:r>
      <w:r w:rsidR="007210F8">
        <w:t xml:space="preserve">this size </w:t>
      </w:r>
      <w:r w:rsidR="00820B9F">
        <w:t xml:space="preserve">is not the size of the complete header, just the size of the </w:t>
      </w:r>
      <w:r w:rsidR="00820B9F" w:rsidRPr="00A229BA">
        <w:rPr>
          <w:rFonts w:ascii="Consolas" w:hAnsi="Consolas"/>
          <w:b/>
        </w:rPr>
        <w:t>varbit</w:t>
      </w:r>
      <w:r w:rsidR="00820B9F">
        <w:t xml:space="preserve"> field).</w:t>
      </w:r>
    </w:p>
    <w:p w14:paraId="05441049" w14:textId="40EB8672" w:rsidR="00D06D2A" w:rsidRDefault="00D06D2A" w:rsidP="006950A0">
      <w:pPr>
        <w:rPr>
          <w:b/>
        </w:rPr>
      </w:pPr>
      <w:r w:rsidRPr="00D06D2A">
        <w:rPr>
          <w:b/>
        </w:rPr>
        <w:t>Semantics:</w:t>
      </w:r>
      <w:r>
        <w:rPr>
          <w:b/>
        </w:rPr>
        <w:t xml:space="preserve"> </w:t>
      </w:r>
      <w:r w:rsidRPr="00D06D2A">
        <w:t xml:space="preserve">the </w:t>
      </w:r>
      <w:r>
        <w:t>semantics of a two-argument extract invocation is given in terms of the following pseudo-code:</w:t>
      </w:r>
    </w:p>
    <w:p w14:paraId="2991F87B" w14:textId="2ACCA1E5" w:rsidR="00D06D2A" w:rsidRDefault="00D06D2A" w:rsidP="002D0F38">
      <w:pPr>
        <w:pStyle w:val="Pseudocode"/>
      </w:pPr>
      <w:r>
        <w:t>void packet</w:t>
      </w:r>
      <w:r w:rsidR="005E637F">
        <w:t>_in</w:t>
      </w:r>
      <w:r>
        <w:t>.</w:t>
      </w:r>
      <w:r w:rsidRPr="001A316A">
        <w:t>extract</w:t>
      </w:r>
      <w:r>
        <w:t>&lt;T&gt;</w:t>
      </w:r>
      <w:r w:rsidRPr="001A316A">
        <w:t>(</w:t>
      </w:r>
      <w:r w:rsidRPr="00A229BA">
        <w:t>out</w:t>
      </w:r>
      <w:r w:rsidRPr="001A316A">
        <w:t xml:space="preserve"> T headerLeftValue, </w:t>
      </w:r>
      <w:r w:rsidRPr="00A229BA">
        <w:t>in</w:t>
      </w:r>
      <w:r w:rsidRPr="001A316A">
        <w:t xml:space="preserve"> </w:t>
      </w:r>
      <w:r>
        <w:t>bit&lt;32&gt; var</w:t>
      </w:r>
      <w:r w:rsidR="007E040F">
        <w:t>S</w:t>
      </w:r>
      <w:r>
        <w:t>z</w:t>
      </w:r>
      <w:r w:rsidR="007E040F">
        <w:t>InBits</w:t>
      </w:r>
      <w:r>
        <w:t xml:space="preserve">) </w:t>
      </w:r>
      <w:r w:rsidRPr="001A316A">
        <w:t>{</w:t>
      </w:r>
      <w:r w:rsidRPr="001A316A">
        <w:rPr>
          <w:sz w:val="18"/>
        </w:rPr>
        <w:br/>
      </w:r>
      <w:r w:rsidRPr="001A316A">
        <w:t xml:space="preserve">   ParserModel.</w:t>
      </w:r>
      <w:r w:rsidR="00A0647E">
        <w:t>verify</w:t>
      </w:r>
      <w:r w:rsidRPr="001A316A">
        <w:t>(!headerLeftValue.valid</w:t>
      </w:r>
      <w:r w:rsidR="00D1786E">
        <w:t>$</w:t>
      </w:r>
      <w:r w:rsidRPr="001A316A">
        <w:t>, OverwritingHeader);</w:t>
      </w:r>
      <w:r w:rsidRPr="001A316A">
        <w:br/>
        <w:t xml:space="preserve">   bitsToExtract = sizeOfFixedPart(headerLeftValue) + varsize;</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1A316A">
        <w:t>headerLeftValue = data.extractBits(nextBitIndex, bitsToExtract);</w:t>
      </w:r>
      <w:r>
        <w:br/>
        <w:t xml:space="preserve">   headerLeftValue.varbitField.size = </w:t>
      </w:r>
      <w:r w:rsidR="00360057">
        <w:t>bitsToExtract;</w:t>
      </w:r>
      <w:r w:rsidRPr="001A316A">
        <w:br/>
        <w:t xml:space="preserve">   headerLeftValue.valid</w:t>
      </w:r>
      <w:r w:rsidR="00D1786E">
        <w:t>$</w:t>
      </w:r>
      <w:r w:rsidRPr="001A316A">
        <w:t xml:space="preserve"> = true;</w:t>
      </w:r>
      <w:r w:rsidRPr="001A316A">
        <w:br/>
        <w:t xml:space="preserve">   nextBitIndex += bitsToExtract;</w:t>
      </w:r>
      <w:r w:rsidRPr="001A316A">
        <w:rPr>
          <w:sz w:val="18"/>
        </w:rPr>
        <w:br/>
      </w:r>
      <w:r w:rsidRPr="001A316A">
        <w:t>}</w:t>
      </w:r>
    </w:p>
    <w:p w14:paraId="7F7DD059" w14:textId="11DA7841" w:rsidR="00782CF3" w:rsidRDefault="00E9350C" w:rsidP="006950A0">
      <w:r>
        <w:t>The example below shows one way that IPv4 options can be extracted</w:t>
      </w:r>
      <w:r w:rsidR="006617C6">
        <w:t xml:space="preserve"> by splitting the IPv4 header into two separate headers:</w:t>
      </w:r>
    </w:p>
    <w:p w14:paraId="6D62D22D" w14:textId="77777777" w:rsidR="006617C6" w:rsidRPr="00A229BA" w:rsidRDefault="006617C6" w:rsidP="006617C6">
      <w:pPr>
        <w:spacing w:before="0" w:after="0"/>
        <w:rPr>
          <w:rFonts w:ascii="Consolas" w:hAnsi="Consolas"/>
          <w:color w:val="000000"/>
          <w:szCs w:val="20"/>
        </w:rPr>
      </w:pPr>
      <w:r w:rsidRPr="00A229BA">
        <w:rPr>
          <w:rFonts w:ascii="Consolas" w:hAnsi="Consolas"/>
          <w:color w:val="000000"/>
          <w:szCs w:val="20"/>
        </w:rPr>
        <w:t>// IPv4 header without options</w:t>
      </w:r>
    </w:p>
    <w:p w14:paraId="032607A8" w14:textId="4BC132D1" w:rsidR="006617C6" w:rsidRPr="0016140A" w:rsidRDefault="006617C6" w:rsidP="006617C6">
      <w:pPr>
        <w:spacing w:before="0" w:after="0"/>
        <w:rPr>
          <w:rFonts w:ascii="Times" w:hAnsi="Times"/>
          <w:szCs w:val="20"/>
        </w:rPr>
      </w:pPr>
      <w:r w:rsidRPr="00A229BA">
        <w:rPr>
          <w:rFonts w:ascii="Consolas" w:hAnsi="Consolas"/>
          <w:b/>
          <w:color w:val="000000"/>
          <w:szCs w:val="20"/>
        </w:rPr>
        <w:lastRenderedPageBreak/>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pv4_no_options_h {</w:t>
      </w:r>
    </w:p>
    <w:p w14:paraId="65005C85" w14:textId="452617B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p>
    <w:p w14:paraId="59EA45C4" w14:textId="188E297C"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ihl;</w:t>
      </w:r>
    </w:p>
    <w:p w14:paraId="0B834CD1" w14:textId="563A15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p>
    <w:p w14:paraId="4726B4E2" w14:textId="20DA496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proofErr w:type="gramStart"/>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totalLen</w:t>
      </w:r>
      <w:proofErr w:type="gramEnd"/>
      <w:r w:rsidRPr="00A229BA">
        <w:rPr>
          <w:rFonts w:ascii="Consolas" w:hAnsi="Consolas"/>
          <w:color w:val="000000"/>
          <w:szCs w:val="20"/>
        </w:rPr>
        <w:t>;</w:t>
      </w:r>
    </w:p>
    <w:p w14:paraId="32F61C77" w14:textId="72EC100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proofErr w:type="gramStart"/>
      <w:r w:rsidR="006A52B7" w:rsidRPr="00A229BA">
        <w:rPr>
          <w:rFonts w:ascii="Consolas" w:hAnsi="Consolas"/>
          <w:color w:val="000000"/>
          <w:szCs w:val="20"/>
        </w:rPr>
        <w:t>&gt;</w:t>
      </w:r>
      <w:r w:rsidRPr="00A229BA">
        <w:rPr>
          <w:rFonts w:ascii="Consolas" w:hAnsi="Consolas"/>
          <w:color w:val="000000"/>
          <w:szCs w:val="20"/>
        </w:rPr>
        <w:t xml:space="preserve">  identification</w:t>
      </w:r>
      <w:proofErr w:type="gramEnd"/>
      <w:r w:rsidRPr="00A229BA">
        <w:rPr>
          <w:rFonts w:ascii="Consolas" w:hAnsi="Consolas"/>
          <w:color w:val="000000"/>
          <w:szCs w:val="20"/>
        </w:rPr>
        <w:t>;</w:t>
      </w:r>
    </w:p>
    <w:p w14:paraId="26AEDD52" w14:textId="2769482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p>
    <w:p w14:paraId="1D6D4F55" w14:textId="5578AD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proofErr w:type="gramStart"/>
      <w:r w:rsidR="006A52B7" w:rsidRPr="00A229BA">
        <w:rPr>
          <w:rFonts w:ascii="Consolas" w:hAnsi="Consolas"/>
          <w:color w:val="000000"/>
          <w:szCs w:val="20"/>
        </w:rPr>
        <w:t>&gt;</w:t>
      </w:r>
      <w:r w:rsidRPr="00A229BA">
        <w:rPr>
          <w:rFonts w:ascii="Consolas" w:hAnsi="Consolas"/>
          <w:color w:val="000000"/>
          <w:szCs w:val="20"/>
        </w:rPr>
        <w:t xml:space="preserve">  fragOffset</w:t>
      </w:r>
      <w:proofErr w:type="gramEnd"/>
      <w:r w:rsidRPr="00A229BA">
        <w:rPr>
          <w:rFonts w:ascii="Consolas" w:hAnsi="Consolas"/>
          <w:color w:val="000000"/>
          <w:szCs w:val="20"/>
        </w:rPr>
        <w:t>;</w:t>
      </w:r>
    </w:p>
    <w:p w14:paraId="058940BB" w14:textId="713E8F3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ttl;</w:t>
      </w:r>
    </w:p>
    <w:p w14:paraId="7D84F908" w14:textId="45B1CEA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p>
    <w:p w14:paraId="7152A376" w14:textId="6829D1EF"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proofErr w:type="gramStart"/>
      <w:r w:rsidR="006A52B7" w:rsidRPr="00A229BA">
        <w:rPr>
          <w:rFonts w:ascii="Consolas" w:hAnsi="Consolas"/>
          <w:color w:val="000000"/>
          <w:szCs w:val="20"/>
        </w:rPr>
        <w:t>&gt;</w:t>
      </w:r>
      <w:r w:rsidRPr="00A229BA">
        <w:rPr>
          <w:rFonts w:ascii="Consolas" w:hAnsi="Consolas"/>
          <w:color w:val="000000"/>
          <w:szCs w:val="20"/>
        </w:rPr>
        <w:t xml:space="preserve">  hdrChecksum</w:t>
      </w:r>
      <w:proofErr w:type="gramEnd"/>
      <w:r w:rsidRPr="00A229BA">
        <w:rPr>
          <w:rFonts w:ascii="Consolas" w:hAnsi="Consolas"/>
          <w:color w:val="000000"/>
          <w:szCs w:val="20"/>
        </w:rPr>
        <w:t>;</w:t>
      </w:r>
    </w:p>
    <w:p w14:paraId="0A55D3F1" w14:textId="42567964"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proofErr w:type="gramStart"/>
      <w:r w:rsidR="006A52B7" w:rsidRPr="00A229BA">
        <w:rPr>
          <w:rFonts w:ascii="Consolas" w:hAnsi="Consolas"/>
          <w:color w:val="000000"/>
          <w:szCs w:val="20"/>
        </w:rPr>
        <w:t>&gt;</w:t>
      </w:r>
      <w:r w:rsidRPr="00A229BA">
        <w:rPr>
          <w:rFonts w:ascii="Consolas" w:hAnsi="Consolas"/>
          <w:color w:val="000000"/>
          <w:szCs w:val="20"/>
        </w:rPr>
        <w:t xml:space="preserve">  srcAddr</w:t>
      </w:r>
      <w:proofErr w:type="gramEnd"/>
      <w:r w:rsidRPr="00A229BA">
        <w:rPr>
          <w:rFonts w:ascii="Consolas" w:hAnsi="Consolas"/>
          <w:color w:val="000000"/>
          <w:szCs w:val="20"/>
        </w:rPr>
        <w:t>;</w:t>
      </w:r>
    </w:p>
    <w:p w14:paraId="7B773CDB" w14:textId="28A3D1C1"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Pr="0016140A">
        <w:rPr>
          <w:rFonts w:ascii="Times" w:hAnsi="Times"/>
          <w:szCs w:val="20"/>
        </w:rPr>
        <w:br/>
      </w:r>
      <w:r w:rsidRPr="00A229BA">
        <w:rPr>
          <w:rFonts w:ascii="Consolas" w:hAnsi="Consolas"/>
          <w:color w:val="000000"/>
          <w:szCs w:val="20"/>
        </w:rPr>
        <w:t>}</w:t>
      </w:r>
    </w:p>
    <w:p w14:paraId="0503E4E7" w14:textId="77777777" w:rsidR="006617C6" w:rsidRPr="00A229BA" w:rsidRDefault="006617C6" w:rsidP="00A3325F">
      <w:pPr>
        <w:spacing w:before="0" w:after="0"/>
        <w:rPr>
          <w:rFonts w:ascii="Consolas" w:hAnsi="Consolas"/>
          <w:color w:val="000000"/>
          <w:szCs w:val="20"/>
        </w:rPr>
      </w:pPr>
    </w:p>
    <w:p w14:paraId="5C48B7FF" w14:textId="6A0E287A"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pv4_options_h {</w:t>
      </w:r>
      <w:r w:rsidRPr="00A229BA">
        <w:rPr>
          <w:rFonts w:ascii="Consolas" w:hAnsi="Consolas"/>
          <w:color w:val="000000"/>
          <w:szCs w:val="20"/>
        </w:rPr>
        <w:br/>
        <w:t xml:space="preserve">   </w:t>
      </w:r>
      <w:r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7E040F">
        <w:rPr>
          <w:rFonts w:ascii="Consolas" w:hAnsi="Consolas"/>
          <w:color w:val="000000"/>
          <w:szCs w:val="20"/>
        </w:rPr>
        <w:t>320</w:t>
      </w:r>
      <w:r w:rsidR="006A52B7" w:rsidRPr="00A229BA">
        <w:rPr>
          <w:rFonts w:ascii="Consolas" w:hAnsi="Consolas"/>
          <w:color w:val="000000"/>
          <w:szCs w:val="20"/>
        </w:rPr>
        <w:t>&gt;</w:t>
      </w:r>
      <w:r w:rsidRPr="00A229BA">
        <w:rPr>
          <w:rFonts w:ascii="Consolas" w:hAnsi="Consolas"/>
          <w:color w:val="000000"/>
          <w:szCs w:val="20"/>
        </w:rPr>
        <w:t xml:space="preserve"> options;</w:t>
      </w:r>
      <w:r w:rsidRPr="00A229BA">
        <w:rPr>
          <w:rFonts w:ascii="Consolas" w:hAnsi="Consolas"/>
          <w:color w:val="000000"/>
          <w:szCs w:val="20"/>
        </w:rPr>
        <w:br/>
        <w:t>}</w:t>
      </w:r>
    </w:p>
    <w:p w14:paraId="52E4CA7F" w14:textId="77777777" w:rsidR="006617C6" w:rsidRPr="00A229BA" w:rsidRDefault="006617C6" w:rsidP="00A3325F">
      <w:pPr>
        <w:spacing w:before="0" w:after="0"/>
        <w:rPr>
          <w:rFonts w:ascii="Consolas" w:hAnsi="Consolas"/>
          <w:color w:val="000000"/>
          <w:szCs w:val="20"/>
        </w:rPr>
      </w:pPr>
    </w:p>
    <w:p w14:paraId="7785AE35" w14:textId="62FF011E"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struct</w:t>
      </w:r>
      <w:r w:rsidRPr="00A229BA">
        <w:rPr>
          <w:rFonts w:ascii="Consolas" w:hAnsi="Consolas"/>
          <w:color w:val="000000"/>
          <w:szCs w:val="20"/>
        </w:rPr>
        <w:t xml:space="preserve"> </w:t>
      </w:r>
      <w:r w:rsidR="00FC6C8C" w:rsidRPr="00A229BA">
        <w:rPr>
          <w:rFonts w:ascii="Consolas" w:hAnsi="Consolas"/>
          <w:color w:val="000000"/>
          <w:szCs w:val="20"/>
        </w:rPr>
        <w:t>P</w:t>
      </w:r>
      <w:r w:rsidRPr="00A229BA">
        <w:rPr>
          <w:rFonts w:ascii="Consolas" w:hAnsi="Consolas"/>
          <w:color w:val="000000"/>
          <w:szCs w:val="20"/>
        </w:rPr>
        <w:t>arsed_headers {</w:t>
      </w:r>
    </w:p>
    <w:p w14:paraId="2B4CF570" w14:textId="46D059D9"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pv4_no_options_h ipv4;</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pv4_options_h    ipv4options;</w:t>
      </w:r>
      <w:r w:rsidRPr="00A229BA">
        <w:rPr>
          <w:rFonts w:ascii="Consolas" w:hAnsi="Consolas"/>
          <w:color w:val="000000"/>
          <w:szCs w:val="20"/>
        </w:rPr>
        <w:br/>
        <w:t>}</w:t>
      </w:r>
    </w:p>
    <w:p w14:paraId="4270A21A" w14:textId="77777777" w:rsidR="006617C6" w:rsidRPr="00A229BA" w:rsidRDefault="006617C6" w:rsidP="00A3325F">
      <w:pPr>
        <w:spacing w:before="0" w:after="0"/>
        <w:rPr>
          <w:rFonts w:ascii="Consolas" w:hAnsi="Consolas"/>
          <w:color w:val="000000"/>
          <w:szCs w:val="20"/>
        </w:rPr>
      </w:pPr>
    </w:p>
    <w:p w14:paraId="461A9C2D" w14:textId="1437CBA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error</w:t>
      </w:r>
      <w:r w:rsidRPr="00A229BA">
        <w:rPr>
          <w:rFonts w:ascii="Consolas" w:hAnsi="Consolas"/>
          <w:color w:val="000000"/>
          <w:szCs w:val="20"/>
        </w:rPr>
        <w:t xml:space="preserve"> </w:t>
      </w:r>
      <w:r w:rsidR="00FC6C8C" w:rsidRPr="00A229BA">
        <w:rPr>
          <w:rFonts w:ascii="Consolas" w:hAnsi="Consolas"/>
          <w:color w:val="000000"/>
          <w:szCs w:val="20"/>
        </w:rPr>
        <w:t xml:space="preserve">{ </w:t>
      </w:r>
      <w:del w:id="442" w:author="Mihai Budiu" w:date="2016-04-06T16:29:00Z">
        <w:r w:rsidRPr="00460857" w:rsidDel="00460857">
          <w:rPr>
            <w:rFonts w:ascii="Consolas" w:hAnsi="Consolas"/>
            <w:color w:val="000000"/>
            <w:szCs w:val="20"/>
          </w:rPr>
          <w:delText>InvalidOptions</w:delText>
        </w:r>
        <w:r w:rsidR="00FC6C8C" w:rsidRPr="00A229BA" w:rsidDel="00460857">
          <w:rPr>
            <w:rFonts w:ascii="Consolas" w:hAnsi="Consolas"/>
            <w:color w:val="000000"/>
            <w:szCs w:val="20"/>
          </w:rPr>
          <w:delText xml:space="preserve"> </w:delText>
        </w:r>
      </w:del>
      <w:ins w:id="443" w:author="Mihai Budiu" w:date="2016-04-06T16:29:00Z">
        <w:r w:rsidR="00460857">
          <w:rPr>
            <w:rFonts w:ascii="Consolas" w:hAnsi="Consolas"/>
            <w:color w:val="000000"/>
            <w:szCs w:val="20"/>
          </w:rPr>
          <w:t>InvalidIPv4Header</w:t>
        </w:r>
        <w:r w:rsidR="00460857" w:rsidRPr="00A229BA">
          <w:rPr>
            <w:rFonts w:ascii="Consolas" w:hAnsi="Consolas"/>
            <w:color w:val="000000"/>
            <w:szCs w:val="20"/>
          </w:rPr>
          <w:t xml:space="preserve"> </w:t>
        </w:r>
      </w:ins>
      <w:r w:rsidR="00FC6C8C" w:rsidRPr="00A229BA">
        <w:rPr>
          <w:rFonts w:ascii="Consolas" w:hAnsi="Consolas"/>
          <w:color w:val="000000"/>
          <w:szCs w:val="20"/>
        </w:rPr>
        <w:t>}</w:t>
      </w:r>
    </w:p>
    <w:p w14:paraId="05E63FD8" w14:textId="77777777" w:rsidR="006617C6" w:rsidRPr="00A229BA" w:rsidRDefault="006617C6" w:rsidP="00A3325F">
      <w:pPr>
        <w:spacing w:before="0" w:after="0"/>
        <w:rPr>
          <w:rFonts w:ascii="Consolas" w:hAnsi="Consolas"/>
          <w:color w:val="000000"/>
          <w:szCs w:val="20"/>
        </w:rPr>
      </w:pPr>
    </w:p>
    <w:p w14:paraId="5B48B05A" w14:textId="35BEA7A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parser</w:t>
      </w:r>
      <w:r w:rsidRPr="00A229BA">
        <w:rPr>
          <w:rFonts w:ascii="Consolas" w:hAnsi="Consolas"/>
          <w:color w:val="000000"/>
          <w:szCs w:val="20"/>
        </w:rPr>
        <w:t xml:space="preserve"> </w:t>
      </w:r>
      <w:proofErr w:type="gramStart"/>
      <w:r w:rsidR="00FC6C8C" w:rsidRPr="00A229BA">
        <w:rPr>
          <w:rFonts w:ascii="Consolas" w:hAnsi="Consolas"/>
          <w:color w:val="000000"/>
          <w:szCs w:val="20"/>
        </w:rPr>
        <w:t>T</w:t>
      </w:r>
      <w:r w:rsidRPr="00A229BA">
        <w:rPr>
          <w:rFonts w:ascii="Consolas" w:hAnsi="Consolas"/>
          <w:color w:val="000000"/>
          <w:szCs w:val="20"/>
        </w:rPr>
        <w:t>op(</w:t>
      </w:r>
      <w:proofErr w:type="gramEnd"/>
      <w:r w:rsidR="00C37B52">
        <w:rPr>
          <w:rFonts w:ascii="Consolas" w:hAnsi="Consolas"/>
          <w:b/>
          <w:color w:val="000000"/>
          <w:szCs w:val="20"/>
        </w:rPr>
        <w:t>packet</w:t>
      </w:r>
      <w:r w:rsidR="00B84F95">
        <w:rPr>
          <w:rFonts w:ascii="Consolas" w:hAnsi="Consolas"/>
          <w:color w:val="000000"/>
          <w:szCs w:val="20"/>
        </w:rPr>
        <w:t>_in</w:t>
      </w:r>
      <w:r w:rsidR="00AA2B15" w:rsidRPr="00A229BA">
        <w:rPr>
          <w:rFonts w:ascii="Consolas" w:hAnsi="Consolas"/>
          <w:color w:val="000000"/>
          <w:szCs w:val="20"/>
        </w:rPr>
        <w:t xml:space="preserve"> b, </w:t>
      </w:r>
      <w:r w:rsidR="00973C3C" w:rsidRPr="00A229BA">
        <w:rPr>
          <w:rFonts w:ascii="Consolas" w:hAnsi="Consolas"/>
          <w:b/>
          <w:color w:val="000000"/>
          <w:szCs w:val="20"/>
        </w:rPr>
        <w:t>out</w:t>
      </w:r>
      <w:r w:rsidR="003217D9" w:rsidRPr="00A229BA">
        <w:rPr>
          <w:rFonts w:ascii="Consolas" w:hAnsi="Consolas"/>
          <w:color w:val="000000"/>
          <w:szCs w:val="20"/>
        </w:rPr>
        <w:t xml:space="preserve"> </w:t>
      </w:r>
      <w:r w:rsidR="00A54C8A" w:rsidRPr="00A229BA">
        <w:rPr>
          <w:rFonts w:ascii="Consolas" w:hAnsi="Consolas"/>
          <w:color w:val="000000"/>
          <w:szCs w:val="20"/>
        </w:rPr>
        <w:t>P</w:t>
      </w:r>
      <w:r w:rsidRPr="00A229BA">
        <w:rPr>
          <w:rFonts w:ascii="Consolas" w:hAnsi="Consolas"/>
          <w:color w:val="000000"/>
          <w:szCs w:val="20"/>
        </w:rPr>
        <w:t>arsed_headers headers) {</w:t>
      </w:r>
    </w:p>
    <w:p w14:paraId="2ED262A7" w14:textId="3EEE5D10"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p>
    <w:p w14:paraId="7D5796C1" w14:textId="39970070"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extract(headers.ipv4);</w:t>
      </w:r>
      <w:r w:rsidRPr="00A229BA">
        <w:rPr>
          <w:rFonts w:ascii="Consolas" w:hAnsi="Consolas"/>
          <w:color w:val="000000"/>
          <w:szCs w:val="20"/>
        </w:rPr>
        <w:br/>
        <w:t xml:space="preserve">       </w:t>
      </w:r>
      <w:r w:rsidR="00A0647E">
        <w:rPr>
          <w:rFonts w:ascii="Consolas" w:hAnsi="Consolas"/>
          <w:b/>
          <w:color w:val="000000"/>
          <w:szCs w:val="20"/>
        </w:rPr>
        <w:t>verify</w:t>
      </w:r>
      <w:r w:rsidRPr="00A229BA">
        <w:rPr>
          <w:rFonts w:ascii="Consolas" w:hAnsi="Consolas"/>
          <w:color w:val="000000"/>
          <w:szCs w:val="20"/>
        </w:rPr>
        <w:t xml:space="preserve">(headers.ipv4.ihl &gt;= 5, </w:t>
      </w:r>
      <w:ins w:id="444" w:author="Mihai Budiu" w:date="2016-04-06T16:29:00Z">
        <w:r w:rsidR="00460857">
          <w:rPr>
            <w:rFonts w:ascii="Consolas" w:hAnsi="Consolas"/>
            <w:color w:val="000000"/>
            <w:szCs w:val="20"/>
          </w:rPr>
          <w:t>InvalidIPv4Header</w:t>
        </w:r>
      </w:ins>
      <w:commentRangeStart w:id="445"/>
      <w:del w:id="446" w:author="Mihai Budiu" w:date="2016-04-06T16:29:00Z">
        <w:r w:rsidRPr="00A229BA" w:rsidDel="00460857">
          <w:rPr>
            <w:rFonts w:ascii="Consolas" w:hAnsi="Consolas"/>
            <w:color w:val="000000"/>
            <w:szCs w:val="20"/>
          </w:rPr>
          <w:delText>InvalidOptions</w:delText>
        </w:r>
        <w:commentRangeEnd w:id="445"/>
        <w:r w:rsidR="00435CB9" w:rsidDel="00460857">
          <w:rPr>
            <w:rStyle w:val="CommentReference"/>
          </w:rPr>
          <w:commentReference w:id="445"/>
        </w:r>
      </w:del>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parse_ipv4_options;</w:t>
      </w:r>
      <w:r w:rsidRPr="00A229BA">
        <w:rPr>
          <w:rFonts w:ascii="Consolas" w:hAnsi="Consolas"/>
          <w:color w:val="000000"/>
          <w:szCs w:val="20"/>
        </w:rPr>
        <w:br/>
        <w:t xml:space="preserve">   }</w:t>
      </w:r>
    </w:p>
    <w:p w14:paraId="31F23F2C" w14:textId="77777777" w:rsidR="006617C6" w:rsidRPr="00A229BA" w:rsidRDefault="006617C6" w:rsidP="00A3325F">
      <w:pPr>
        <w:spacing w:before="0" w:after="0"/>
        <w:rPr>
          <w:rFonts w:ascii="Consolas" w:hAnsi="Consolas"/>
          <w:color w:val="000000"/>
          <w:szCs w:val="20"/>
        </w:rPr>
      </w:pPr>
    </w:p>
    <w:p w14:paraId="356E593F" w14:textId="04AF0C75"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parse_ipv4_options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w:t>
      </w:r>
      <w:commentRangeStart w:id="447"/>
      <w:commentRangeStart w:id="448"/>
      <w:r w:rsidRPr="00A229BA">
        <w:rPr>
          <w:rFonts w:ascii="Consolas" w:hAnsi="Consolas"/>
          <w:color w:val="000000"/>
          <w:szCs w:val="20"/>
        </w:rPr>
        <w:t>headers.ipv4options</w:t>
      </w:r>
      <w:commentRangeEnd w:id="447"/>
      <w:r w:rsidR="00435CB9">
        <w:rPr>
          <w:rStyle w:val="CommentReference"/>
        </w:rPr>
        <w:commentReference w:id="447"/>
      </w:r>
      <w:commentRangeEnd w:id="448"/>
      <w:r w:rsidR="007E040F">
        <w:rPr>
          <w:rStyle w:val="CommentReference"/>
        </w:rPr>
        <w:commentReference w:id="448"/>
      </w:r>
      <w:r w:rsidRPr="00A229BA">
        <w:rPr>
          <w:rFonts w:ascii="Consolas" w:hAnsi="Consolas"/>
          <w:color w:val="000000"/>
          <w:szCs w:val="20"/>
        </w:rPr>
        <w:t xml:space="preserve">, </w:t>
      </w:r>
      <w:r w:rsidR="001C1825" w:rsidRPr="00A229BA">
        <w:rPr>
          <w:rFonts w:ascii="Consolas" w:hAnsi="Consolas"/>
          <w:color w:val="000000"/>
          <w:szCs w:val="20"/>
        </w:rPr>
        <w:br/>
        <w:t xml:space="preserve">                 </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&lt;32&gt;)</w:t>
      </w:r>
      <w:r w:rsidR="007E040F">
        <w:rPr>
          <w:rFonts w:ascii="Consolas" w:hAnsi="Consolas"/>
          <w:color w:val="000000"/>
          <w:szCs w:val="20"/>
        </w:rPr>
        <w:t>(</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&lt;8&gt;)</w:t>
      </w:r>
      <w:r w:rsidRPr="00A229BA">
        <w:rPr>
          <w:rFonts w:ascii="Consolas" w:hAnsi="Consolas"/>
          <w:color w:val="000000"/>
          <w:szCs w:val="20"/>
        </w:rPr>
        <w:t xml:space="preserve">headers.ipv4.ihl </w:t>
      </w:r>
      <w:r w:rsidR="007E040F">
        <w:rPr>
          <w:rFonts w:ascii="Consolas" w:hAnsi="Consolas"/>
          <w:color w:val="000000"/>
          <w:szCs w:val="20"/>
        </w:rPr>
        <w:t xml:space="preserve">– 5) </w:t>
      </w:r>
      <w:r w:rsidRPr="00A229BA">
        <w:rPr>
          <w:rFonts w:ascii="Consolas" w:hAnsi="Consolas"/>
          <w:color w:val="000000"/>
          <w:szCs w:val="20"/>
        </w:rPr>
        <w:t xml:space="preserve">* </w:t>
      </w:r>
      <w:r w:rsidR="007E040F">
        <w:rPr>
          <w:rFonts w:ascii="Consolas" w:hAnsi="Consolas"/>
          <w:color w:val="000000"/>
          <w:szCs w:val="20"/>
        </w:rPr>
        <w:t>32</w:t>
      </w:r>
      <w:r w:rsidR="00330180">
        <w:rPr>
          <w:rFonts w:ascii="Consolas" w:hAnsi="Consolas"/>
          <w:color w:val="000000"/>
          <w:szCs w:val="20"/>
        </w:rPr>
        <w:t>)</w:t>
      </w:r>
      <w:r w:rsidR="007E040F">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 xml:space="preserve"> (headers.ipv4.protocol) { </w:t>
      </w:r>
      <w:r w:rsidR="007055E0" w:rsidRPr="0016140A">
        <w:rPr>
          <w:rFonts w:ascii="Consolas" w:hAnsi="Consolas"/>
          <w:szCs w:val="20"/>
        </w:rPr>
        <w:t>...</w:t>
      </w:r>
      <w:r w:rsidRPr="00A229BA">
        <w:rPr>
          <w:rFonts w:ascii="Consolas" w:hAnsi="Consolas"/>
          <w:color w:val="000000"/>
          <w:szCs w:val="20"/>
        </w:rPr>
        <w:t xml:space="preserve"> }</w:t>
      </w:r>
    </w:p>
    <w:p w14:paraId="788E56D2" w14:textId="0A8A6E64" w:rsidR="002568B5"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color w:val="000000"/>
          <w:szCs w:val="20"/>
        </w:rPr>
        <w:br/>
        <w:t>}</w:t>
      </w:r>
    </w:p>
    <w:p w14:paraId="1ADDA7CE" w14:textId="1D1CBC5F" w:rsidR="00E07D23" w:rsidRPr="00473BC1" w:rsidRDefault="00473BC1" w:rsidP="00E967D0">
      <w:pPr>
        <w:pStyle w:val="Heading3"/>
      </w:pPr>
      <w:bookmarkStart w:id="449" w:name="_Toc417920639"/>
      <w:bookmarkStart w:id="450" w:name="_Toc445830078"/>
      <w:bookmarkStart w:id="451" w:name="_Toc445799396"/>
      <w:r w:rsidRPr="00473BC1">
        <w:t>packet_</w:t>
      </w:r>
      <w:proofErr w:type="gramStart"/>
      <w:r w:rsidRPr="00473BC1">
        <w:t>in.l</w:t>
      </w:r>
      <w:r w:rsidR="00E07D23" w:rsidRPr="00473BC1">
        <w:t>ookahead</w:t>
      </w:r>
      <w:bookmarkEnd w:id="449"/>
      <w:bookmarkEnd w:id="450"/>
      <w:bookmarkEnd w:id="451"/>
      <w:proofErr w:type="gramEnd"/>
    </w:p>
    <w:p w14:paraId="447B4CD2" w14:textId="4808CD5B" w:rsidR="00E07D23" w:rsidRDefault="00E07D23" w:rsidP="00E07D23">
      <w:r w:rsidRPr="00E411B2">
        <w:rPr>
          <w:rFonts w:ascii="Consolas" w:hAnsi="Consolas"/>
        </w:rPr>
        <w:t>lookahead</w:t>
      </w:r>
      <w:r>
        <w:t xml:space="preserve"> is a method provided by the </w:t>
      </w:r>
      <w:r>
        <w:rPr>
          <w:rFonts w:ascii="Consolas" w:hAnsi="Consolas"/>
        </w:rPr>
        <w:t>packet_in</w:t>
      </w:r>
      <w:r>
        <w:t xml:space="preserve"> packet abstraction that evaluates to a set of bits from the input packet without advancing the </w:t>
      </w:r>
      <w:r w:rsidRPr="00E411B2">
        <w:rPr>
          <w:rFonts w:ascii="Consolas" w:hAnsi="Consolas"/>
        </w:rPr>
        <w:t>nextBitIndex</w:t>
      </w:r>
      <w:r>
        <w:t xml:space="preserve"> pointer. Similar to </w:t>
      </w:r>
      <w:r w:rsidRPr="00E411B2">
        <w:rPr>
          <w:rFonts w:ascii="Consolas" w:hAnsi="Consolas"/>
        </w:rPr>
        <w:t>extract</w:t>
      </w:r>
      <w:r>
        <w:t xml:space="preserve">, it </w:t>
      </w:r>
      <w:r w:rsidR="00A0647E">
        <w:t xml:space="preserve">will transition to </w:t>
      </w:r>
      <w:r w:rsidR="00A0647E" w:rsidRPr="002F540D">
        <w:rPr>
          <w:rFonts w:ascii="Consolas" w:hAnsi="Consolas"/>
        </w:rPr>
        <w:t>reject</w:t>
      </w:r>
      <w:r w:rsidR="00A0647E">
        <w:t xml:space="preserve"> and set the error </w:t>
      </w:r>
      <w:r>
        <w:t xml:space="preserve">if there are not enough bits in the packet. One invokes </w:t>
      </w:r>
      <w:r w:rsidRPr="00280B0E">
        <w:rPr>
          <w:rFonts w:ascii="Consolas" w:hAnsi="Consolas"/>
        </w:rPr>
        <w:t>lookahead</w:t>
      </w:r>
      <w:r>
        <w:t xml:space="preserve"> as follows:</w:t>
      </w:r>
    </w:p>
    <w:p w14:paraId="493EFCF7" w14:textId="77777777" w:rsidR="00E07D23" w:rsidRDefault="00E07D23" w:rsidP="00E07D23">
      <w:pPr>
        <w:rPr>
          <w:rFonts w:ascii="Consolas" w:hAnsi="Consolas"/>
        </w:rPr>
      </w:pPr>
      <w:commentRangeStart w:id="452"/>
      <w:commentRangeStart w:id="453"/>
      <w:r w:rsidRPr="00280B0E">
        <w:rPr>
          <w:rFonts w:ascii="Consolas" w:hAnsi="Consolas"/>
        </w:rPr>
        <w:t>b.</w:t>
      </w:r>
      <w:r w:rsidRPr="00E411B2">
        <w:rPr>
          <w:rFonts w:ascii="Consolas" w:hAnsi="Consolas"/>
        </w:rPr>
        <w:t>lookahead&lt;</w:t>
      </w:r>
      <w:r>
        <w:rPr>
          <w:rFonts w:ascii="Consolas" w:hAnsi="Consolas"/>
          <w:i/>
        </w:rPr>
        <w:t>T</w:t>
      </w:r>
      <w:r w:rsidRPr="00E411B2">
        <w:rPr>
          <w:rFonts w:ascii="Consolas" w:hAnsi="Consolas"/>
        </w:rPr>
        <w:t>&gt;()</w:t>
      </w:r>
      <w:commentRangeEnd w:id="452"/>
      <w:r w:rsidR="00467F77">
        <w:rPr>
          <w:rStyle w:val="CommentReference"/>
        </w:rPr>
        <w:commentReference w:id="452"/>
      </w:r>
      <w:commentRangeEnd w:id="453"/>
      <w:r w:rsidR="007E040F">
        <w:rPr>
          <w:rStyle w:val="CommentReference"/>
        </w:rPr>
        <w:commentReference w:id="453"/>
      </w:r>
    </w:p>
    <w:p w14:paraId="107B600F" w14:textId="7F039A74" w:rsidR="00E07D23" w:rsidRDefault="00E07D23" w:rsidP="00E07D23">
      <w:pPr>
        <w:rPr>
          <w:rFonts w:ascii="Consolas" w:hAnsi="Consolas"/>
        </w:rPr>
      </w:pPr>
      <w:r>
        <w:t xml:space="preserve">where </w:t>
      </w:r>
      <w:r>
        <w:rPr>
          <w:rFonts w:ascii="Consolas" w:hAnsi="Consolas"/>
          <w:i/>
        </w:rPr>
        <w:t>T</w:t>
      </w:r>
      <w:r>
        <w:t xml:space="preserve"> must be a type with fixed width. </w:t>
      </w:r>
      <w:r w:rsidRPr="00E411B2">
        <w:t>In case of success the result of the evaluation of</w:t>
      </w:r>
      <w:r>
        <w:rPr>
          <w:rFonts w:ascii="Consolas" w:hAnsi="Consolas"/>
        </w:rPr>
        <w:t xml:space="preserve"> lookahead </w:t>
      </w:r>
      <w:r>
        <w:t xml:space="preserve">returns a value of type </w:t>
      </w:r>
      <w:r>
        <w:rPr>
          <w:rFonts w:ascii="Consolas" w:hAnsi="Consolas"/>
          <w:i/>
        </w:rPr>
        <w:t>T</w:t>
      </w:r>
      <w:r>
        <w:t>.</w:t>
      </w:r>
      <w:r>
        <w:rPr>
          <w:rFonts w:ascii="Consolas" w:hAnsi="Consolas"/>
        </w:rPr>
        <w:t xml:space="preserve"> </w:t>
      </w:r>
    </w:p>
    <w:p w14:paraId="484961FB" w14:textId="27111E6C" w:rsidR="00E967D0" w:rsidRPr="00E967D0" w:rsidRDefault="00E967D0" w:rsidP="00E967D0">
      <w:r w:rsidRPr="00E967D0">
        <w:rPr>
          <w:b/>
        </w:rPr>
        <w:lastRenderedPageBreak/>
        <w:t>Semantics:</w:t>
      </w:r>
      <w:r>
        <w:t xml:space="preserve"> in terms of the abstract model the semantics of </w:t>
      </w:r>
      <w:r w:rsidRPr="00E967D0">
        <w:rPr>
          <w:rFonts w:ascii="Consolas" w:hAnsi="Consolas" w:cs="Consolas"/>
        </w:rPr>
        <w:t>lookahead</w:t>
      </w:r>
      <w:r>
        <w:t xml:space="preserve"> is given by the following pseudo-code:</w:t>
      </w:r>
    </w:p>
    <w:p w14:paraId="7D48ABFA" w14:textId="14BAE7D0" w:rsidR="00E967D0" w:rsidRDefault="00E967D0" w:rsidP="002D0F38">
      <w:pPr>
        <w:pStyle w:val="Pseudocode"/>
      </w:pPr>
      <w:r w:rsidRPr="00A229BA">
        <w:t xml:space="preserve">T </w:t>
      </w:r>
      <w:r>
        <w:t>packet</w:t>
      </w:r>
      <w:r w:rsidR="005E637F">
        <w:t>_in</w:t>
      </w:r>
      <w:r>
        <w:t>.</w:t>
      </w:r>
      <w:r w:rsidRPr="00A229BA">
        <w:t>lookahead</w:t>
      </w:r>
      <w:r w:rsidRPr="00CB61DE">
        <w:t>&lt;T&gt;()</w:t>
      </w:r>
      <w:r>
        <w:t xml:space="preserve"> </w:t>
      </w:r>
      <w:r w:rsidRPr="001A316A">
        <w:t>{</w:t>
      </w:r>
      <w:r w:rsidRPr="001A316A">
        <w:rPr>
          <w:sz w:val="18"/>
        </w:rPr>
        <w:br/>
      </w:r>
      <w:r>
        <w:t xml:space="preserve">   </w:t>
      </w:r>
      <w:r w:rsidRPr="001A316A">
        <w:t>bitsToExtract = sizeof(</w:t>
      </w:r>
      <w:r>
        <w:t>T</w:t>
      </w:r>
      <w:r w:rsidRPr="001A316A">
        <w:t>);</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A229BA">
        <w:t>T tmp</w:t>
      </w:r>
      <w:r>
        <w:rPr>
          <w:i/>
        </w:rPr>
        <w:t xml:space="preserve"> </w:t>
      </w:r>
      <w:r w:rsidRPr="001A316A">
        <w:t>= data.extractBits(nextBitIndex,</w:t>
      </w:r>
      <w:r>
        <w:t xml:space="preserve"> bitsToExtract);</w:t>
      </w:r>
      <w:r>
        <w:br/>
        <w:t xml:space="preserve">   return tmp;</w:t>
      </w:r>
      <w:r>
        <w:br/>
        <w:t>}</w:t>
      </w:r>
    </w:p>
    <w:p w14:paraId="46486484" w14:textId="2F51151C" w:rsidR="009D34F2" w:rsidRDefault="009D34F2" w:rsidP="009D34F2">
      <w:pPr>
        <w:rPr>
          <w:ins w:id="454" w:author="Mihai Budiu" w:date="2016-04-06T16:35:00Z"/>
        </w:rPr>
      </w:pPr>
      <w:r w:rsidRPr="009D34F2">
        <w:t>Example</w:t>
      </w:r>
      <w:ins w:id="455" w:author="Mihai Budiu" w:date="2016-04-06T16:33:00Z">
        <w:r w:rsidR="004A1999">
          <w:t>s</w:t>
        </w:r>
      </w:ins>
      <w:r w:rsidRPr="009D34F2">
        <w:t>:</w:t>
      </w:r>
    </w:p>
    <w:p w14:paraId="6353E144" w14:textId="7DD46D06" w:rsidR="004A1999" w:rsidRPr="009D34F2" w:rsidRDefault="004A1999" w:rsidP="009D34F2">
      <w:ins w:id="456" w:author="Mihai Budiu" w:date="2016-04-06T16:35:00Z">
        <w:r w:rsidRPr="004A1999">
          <w:rPr>
            <w:rFonts w:ascii="Consolas" w:hAnsi="Consolas"/>
            <w:b/>
            <w:rPrChange w:id="457" w:author="Mihai Budiu" w:date="2016-04-06T16:36:00Z">
              <w:rPr>
                <w:rFonts w:ascii="Consolas" w:hAnsi="Consolas"/>
              </w:rPr>
            </w:rPrChange>
          </w:rPr>
          <w:t>he</w:t>
        </w:r>
        <w:bookmarkStart w:id="458" w:name="_GoBack"/>
        <w:bookmarkEnd w:id="458"/>
        <w:r w:rsidRPr="004A1999">
          <w:rPr>
            <w:rFonts w:ascii="Consolas" w:hAnsi="Consolas"/>
            <w:b/>
            <w:rPrChange w:id="459" w:author="Mihai Budiu" w:date="2016-04-06T16:36:00Z">
              <w:rPr/>
            </w:rPrChange>
          </w:rPr>
          <w:t>ader</w:t>
        </w:r>
        <w:r w:rsidRPr="004A1999">
          <w:rPr>
            <w:rFonts w:ascii="Consolas" w:hAnsi="Consolas"/>
            <w:rPrChange w:id="460" w:author="Mihai Budiu" w:date="2016-04-06T16:36:00Z">
              <w:rPr/>
            </w:rPrChange>
          </w:rPr>
          <w:t xml:space="preserve"> </w:t>
        </w:r>
        <w:r w:rsidRPr="004A1999">
          <w:rPr>
            <w:rFonts w:ascii="Consolas" w:hAnsi="Consolas"/>
          </w:rPr>
          <w:t>Tcp_option_sack_top</w:t>
        </w:r>
        <w:r>
          <w:rPr>
            <w:rFonts w:ascii="Consolas" w:hAnsi="Consolas"/>
          </w:rPr>
          <w:t xml:space="preserve"> { ... }</w:t>
        </w:r>
      </w:ins>
    </w:p>
    <w:p w14:paraId="53C48B1D" w14:textId="24151113" w:rsidR="009D34F2" w:rsidRDefault="009D34F2" w:rsidP="00E967D0">
      <w:pPr>
        <w:rPr>
          <w:ins w:id="461" w:author="Mihai Budiu" w:date="2016-04-06T16:33:00Z"/>
          <w:rFonts w:ascii="Consolas" w:hAnsi="Consolas"/>
        </w:rPr>
      </w:pPr>
      <w:r w:rsidRPr="009D34F2">
        <w:rPr>
          <w:rFonts w:ascii="Consolas" w:hAnsi="Consolas"/>
          <w:b/>
        </w:rPr>
        <w:t>state</w:t>
      </w:r>
      <w:r>
        <w:rPr>
          <w:rFonts w:ascii="Consolas" w:hAnsi="Consolas"/>
        </w:rPr>
        <w:t xml:space="preserve"> start {</w:t>
      </w:r>
      <w:r>
        <w:rPr>
          <w:rFonts w:ascii="Consolas" w:hAnsi="Consolas"/>
        </w:rPr>
        <w:br/>
      </w:r>
      <w:r w:rsidRPr="009D34F2">
        <w:rPr>
          <w:rFonts w:ascii="Consolas" w:hAnsi="Consolas"/>
        </w:rPr>
        <w:t xml:space="preserve">    </w:t>
      </w:r>
      <w:r w:rsidRPr="009D34F2">
        <w:rPr>
          <w:rFonts w:ascii="Consolas" w:hAnsi="Consolas"/>
          <w:b/>
        </w:rPr>
        <w:t>transition</w:t>
      </w:r>
      <w:r w:rsidRPr="009D34F2">
        <w:rPr>
          <w:rFonts w:ascii="Consolas" w:hAnsi="Consolas"/>
        </w:rPr>
        <w:t xml:space="preserve"> select(b.lookahead&lt;</w:t>
      </w:r>
      <w:r w:rsidRPr="009D34F2">
        <w:rPr>
          <w:rFonts w:ascii="Consolas" w:hAnsi="Consolas"/>
          <w:b/>
        </w:rPr>
        <w:t>bit</w:t>
      </w:r>
      <w:r w:rsidRPr="009D34F2">
        <w:rPr>
          <w:rFonts w:ascii="Consolas" w:hAnsi="Consolas"/>
        </w:rPr>
        <w:t>&lt;8&gt;&gt;()) {</w:t>
      </w:r>
      <w:r>
        <w:rPr>
          <w:rFonts w:ascii="Consolas" w:hAnsi="Consolas"/>
        </w:rPr>
        <w:br/>
      </w:r>
      <w:r w:rsidR="00A572DB">
        <w:rPr>
          <w:rFonts w:ascii="Consolas" w:hAnsi="Consolas"/>
        </w:rPr>
        <w:t xml:space="preserve">        </w:t>
      </w:r>
      <w:r w:rsidRPr="009D34F2">
        <w:rPr>
          <w:rFonts w:ascii="Consolas" w:hAnsi="Consolas"/>
        </w:rPr>
        <w:t>0 : parse_tcp_option_end;</w:t>
      </w:r>
      <w:r>
        <w:rPr>
          <w:rFonts w:ascii="Consolas" w:hAnsi="Consolas"/>
        </w:rPr>
        <w:br/>
      </w:r>
      <w:r w:rsidRPr="009D34F2">
        <w:rPr>
          <w:rFonts w:ascii="Consolas" w:hAnsi="Consolas"/>
        </w:rPr>
        <w:t xml:space="preserve">        </w:t>
      </w:r>
      <w:r w:rsidR="00A572DB">
        <w:rPr>
          <w:rFonts w:ascii="Consolas" w:hAnsi="Consolas"/>
        </w:rPr>
        <w:t>1</w:t>
      </w:r>
      <w:r w:rsidRPr="009D34F2">
        <w:rPr>
          <w:rFonts w:ascii="Consolas" w:hAnsi="Consolas"/>
        </w:rPr>
        <w:t xml:space="preserve"> : parse_tcp_option_nop;</w:t>
      </w:r>
      <w:r>
        <w:rPr>
          <w:rFonts w:ascii="Consolas" w:hAnsi="Consolas"/>
        </w:rPr>
        <w:br/>
      </w:r>
      <w:r w:rsidRPr="009D34F2">
        <w:rPr>
          <w:rFonts w:ascii="Consolas" w:hAnsi="Consolas"/>
        </w:rPr>
        <w:t xml:space="preserve">        2 : parse_tcp_option_ss;</w:t>
      </w:r>
      <w:r>
        <w:rPr>
          <w:rFonts w:ascii="Consolas" w:hAnsi="Consolas"/>
        </w:rPr>
        <w:br/>
      </w:r>
      <w:r w:rsidRPr="009D34F2">
        <w:rPr>
          <w:rFonts w:ascii="Consolas" w:hAnsi="Consolas"/>
        </w:rPr>
        <w:t xml:space="preserve">        3 : parse_tcp_option_s;</w:t>
      </w:r>
      <w:r>
        <w:rPr>
          <w:rFonts w:ascii="Consolas" w:hAnsi="Consolas"/>
        </w:rPr>
        <w:br/>
      </w:r>
      <w:r w:rsidRPr="009D34F2">
        <w:rPr>
          <w:rFonts w:ascii="Consolas" w:hAnsi="Consolas"/>
        </w:rPr>
        <w:t xml:space="preserve">        5 : parse_tcp_option_sack;</w:t>
      </w:r>
      <w:r>
        <w:rPr>
          <w:rFonts w:ascii="Consolas" w:hAnsi="Consolas"/>
        </w:rPr>
        <w:br/>
      </w:r>
      <w:r w:rsidRPr="009D34F2">
        <w:rPr>
          <w:rFonts w:ascii="Consolas" w:hAnsi="Consolas"/>
        </w:rPr>
        <w:t xml:space="preserve">    }</w:t>
      </w:r>
      <w:r>
        <w:rPr>
          <w:rFonts w:ascii="Consolas" w:hAnsi="Consolas"/>
        </w:rPr>
        <w:br/>
      </w:r>
      <w:r w:rsidRPr="009D34F2">
        <w:rPr>
          <w:rFonts w:ascii="Consolas" w:hAnsi="Consolas"/>
        </w:rPr>
        <w:t>}</w:t>
      </w:r>
    </w:p>
    <w:p w14:paraId="69191EFA" w14:textId="4513A979" w:rsidR="004A1999" w:rsidRPr="004A1999" w:rsidRDefault="004A1999" w:rsidP="004A1999">
      <w:pPr>
        <w:rPr>
          <w:ins w:id="462" w:author="Mihai Budiu" w:date="2016-04-06T16:34:00Z"/>
          <w:rFonts w:ascii="Consolas" w:hAnsi="Consolas"/>
        </w:rPr>
      </w:pPr>
      <w:ins w:id="463" w:author="Mihai Budiu" w:date="2016-04-06T16:34:00Z">
        <w:r w:rsidRPr="004A1999">
          <w:rPr>
            <w:rFonts w:ascii="Consolas" w:hAnsi="Consolas"/>
            <w:b/>
            <w:rPrChange w:id="464" w:author="Mihai Budiu" w:date="2016-04-06T16:34:00Z">
              <w:rPr>
                <w:rFonts w:ascii="Consolas" w:hAnsi="Consolas"/>
              </w:rPr>
            </w:rPrChange>
          </w:rPr>
          <w:t>state</w:t>
        </w:r>
        <w:r w:rsidRPr="004A1999">
          <w:rPr>
            <w:rFonts w:ascii="Consolas" w:hAnsi="Consolas"/>
          </w:rPr>
          <w:t xml:space="preserve"> parse_tcp_option_sack {</w:t>
        </w:r>
        <w:r>
          <w:rPr>
            <w:rFonts w:ascii="Consolas" w:hAnsi="Consolas"/>
          </w:rPr>
          <w:br/>
          <w:t xml:space="preserve"> </w:t>
        </w:r>
        <w:r w:rsidRPr="004A1999">
          <w:rPr>
            <w:rFonts w:ascii="Consolas" w:hAnsi="Consolas"/>
          </w:rPr>
          <w:t xml:space="preserve">    b.extract(vec.next.sack,</w:t>
        </w:r>
      </w:ins>
      <w:ins w:id="465" w:author="Mihai Budiu" w:date="2016-04-06T16:35:00Z">
        <w:r>
          <w:rPr>
            <w:rFonts w:ascii="Consolas" w:hAnsi="Consolas"/>
          </w:rPr>
          <w:br/>
          <w:t xml:space="preserve">               </w:t>
        </w:r>
      </w:ins>
      <w:ins w:id="466" w:author="Mihai Budiu" w:date="2016-04-06T16:34:00Z">
        <w:r w:rsidRPr="004A1999">
          <w:rPr>
            <w:rFonts w:ascii="Consolas" w:hAnsi="Consolas"/>
          </w:rPr>
          <w:t>(bit&lt;32&gt;)(b.lookahead&lt;Tcp_option_sack_top&gt;().length));</w:t>
        </w:r>
      </w:ins>
      <w:ins w:id="467" w:author="Mihai Budiu" w:date="2016-04-06T16:35:00Z">
        <w:r>
          <w:rPr>
            <w:rFonts w:ascii="Consolas" w:hAnsi="Consolas"/>
          </w:rPr>
          <w:br/>
          <w:t xml:space="preserve">     </w:t>
        </w:r>
      </w:ins>
      <w:ins w:id="468" w:author="Mihai Budiu" w:date="2016-04-06T16:34:00Z">
        <w:r w:rsidRPr="004A1999">
          <w:rPr>
            <w:rFonts w:ascii="Consolas" w:hAnsi="Consolas"/>
            <w:b/>
            <w:rPrChange w:id="469" w:author="Mihai Budiu" w:date="2016-04-06T16:35:00Z">
              <w:rPr>
                <w:rFonts w:ascii="Consolas" w:hAnsi="Consolas"/>
              </w:rPr>
            </w:rPrChange>
          </w:rPr>
          <w:t>transition</w:t>
        </w:r>
        <w:r w:rsidRPr="004A1999">
          <w:rPr>
            <w:rFonts w:ascii="Consolas" w:hAnsi="Consolas"/>
          </w:rPr>
          <w:t xml:space="preserve"> </w:t>
        </w:r>
      </w:ins>
      <w:ins w:id="470" w:author="Mihai Budiu" w:date="2016-04-06T16:35:00Z">
        <w:r>
          <w:rPr>
            <w:rFonts w:ascii="Consolas" w:hAnsi="Consolas"/>
          </w:rPr>
          <w:t>next</w:t>
        </w:r>
      </w:ins>
      <w:ins w:id="471" w:author="Mihai Budiu" w:date="2016-04-06T16:34:00Z">
        <w:r w:rsidRPr="004A1999">
          <w:rPr>
            <w:rFonts w:ascii="Consolas" w:hAnsi="Consolas"/>
          </w:rPr>
          <w:t>;</w:t>
        </w:r>
      </w:ins>
      <w:ins w:id="472" w:author="Mihai Budiu" w:date="2016-04-06T16:35:00Z">
        <w:r>
          <w:rPr>
            <w:rFonts w:ascii="Consolas" w:hAnsi="Consolas"/>
          </w:rPr>
          <w:br/>
        </w:r>
      </w:ins>
      <w:ins w:id="473" w:author="Mihai Budiu" w:date="2016-04-06T16:34:00Z">
        <w:r w:rsidRPr="004A1999">
          <w:rPr>
            <w:rFonts w:ascii="Consolas" w:hAnsi="Consolas"/>
          </w:rPr>
          <w:t>}</w:t>
        </w:r>
      </w:ins>
    </w:p>
    <w:p w14:paraId="59EA281B" w14:textId="1E0712F0" w:rsidR="004A1999" w:rsidRPr="009D34F2" w:rsidDel="004A1999" w:rsidRDefault="004A1999" w:rsidP="00E967D0">
      <w:pPr>
        <w:rPr>
          <w:del w:id="474" w:author="Mihai Budiu" w:date="2016-04-06T16:34:00Z"/>
          <w:rFonts w:ascii="Consolas" w:hAnsi="Consolas"/>
        </w:rPr>
      </w:pPr>
    </w:p>
    <w:p w14:paraId="0B5A19A4" w14:textId="1A965FCE" w:rsidR="00683759" w:rsidRDefault="00683759" w:rsidP="00683759">
      <w:pPr>
        <w:pStyle w:val="Heading3"/>
      </w:pPr>
      <w:bookmarkStart w:id="475" w:name="_Toc445830079"/>
      <w:r>
        <w:t>Skipping bits</w:t>
      </w:r>
      <w:bookmarkEnd w:id="475"/>
    </w:p>
    <w:p w14:paraId="29A6875D" w14:textId="4C51C329" w:rsidR="00683759" w:rsidRDefault="0047119B" w:rsidP="00683759">
      <w:r>
        <w:t>There are two ways to skip over bits in an input packet without assigning them to a header:</w:t>
      </w:r>
    </w:p>
    <w:p w14:paraId="74C8083A" w14:textId="3A13AEE6" w:rsidR="00294562" w:rsidRDefault="0047119B" w:rsidP="0047119B">
      <w:r>
        <w:t>O</w:t>
      </w:r>
      <w:r w:rsidR="00294562">
        <w:t>ne can extract to the underscore identifier, by specifying explicitly the type of the data:</w:t>
      </w:r>
    </w:p>
    <w:p w14:paraId="19B5F6C1" w14:textId="7ECADFE7" w:rsidR="00294562" w:rsidRDefault="00294562" w:rsidP="00683759">
      <w:pPr>
        <w:rPr>
          <w:rFonts w:ascii="Consolas" w:hAnsi="Consolas"/>
        </w:rPr>
      </w:pPr>
      <w:proofErr w:type="gramStart"/>
      <w:r>
        <w:rPr>
          <w:rFonts w:ascii="Consolas" w:hAnsi="Consolas"/>
        </w:rPr>
        <w:t>b.</w:t>
      </w:r>
      <w:r w:rsidRPr="00AB28AA">
        <w:rPr>
          <w:rFonts w:ascii="Consolas" w:hAnsi="Consolas"/>
        </w:rPr>
        <w:t>extract</w:t>
      </w:r>
      <w:proofErr w:type="gramEnd"/>
      <w:r w:rsidRPr="00AB28AA">
        <w:rPr>
          <w:rFonts w:ascii="Consolas" w:hAnsi="Consolas"/>
        </w:rPr>
        <w:t>&lt;T&gt;(_)</w:t>
      </w:r>
    </w:p>
    <w:p w14:paraId="1D6F9BEB" w14:textId="7D80CE25" w:rsidR="0047119B" w:rsidRDefault="0047119B" w:rsidP="0047119B">
      <w:r>
        <w:t xml:space="preserve">Alternatively, one can use the </w:t>
      </w:r>
      <w:r w:rsidRPr="00835556">
        <w:rPr>
          <w:rFonts w:ascii="Consolas" w:hAnsi="Consolas"/>
        </w:rPr>
        <w:t>advance</w:t>
      </w:r>
      <w:r>
        <w:t xml:space="preserve"> method of the packet when the number of bits to advance is known. The meaning of this method is given in pseudo-code as:</w:t>
      </w:r>
    </w:p>
    <w:p w14:paraId="2B5D8873" w14:textId="1D0EA904" w:rsidR="0047119B" w:rsidRPr="00C05B4B" w:rsidRDefault="0047119B" w:rsidP="002D0F38">
      <w:pPr>
        <w:pStyle w:val="Pseudocode"/>
        <w:rPr>
          <w:b/>
        </w:rPr>
      </w:pPr>
      <w:r>
        <w:t>void</w:t>
      </w:r>
      <w:r w:rsidRPr="00A229BA">
        <w:t xml:space="preserve"> </w:t>
      </w:r>
      <w:r>
        <w:t>packet_in.advance</w:t>
      </w:r>
      <w:r w:rsidRPr="00CB61DE">
        <w:t>(</w:t>
      </w:r>
      <w:r>
        <w:t>bit&lt;32&gt; bits</w:t>
      </w:r>
      <w:r w:rsidRPr="00CB61DE">
        <w:t>)</w:t>
      </w:r>
      <w:r>
        <w:t xml:space="preserve"> </w:t>
      </w:r>
      <w:r w:rsidRPr="001A316A">
        <w:t>{</w:t>
      </w:r>
      <w:r w:rsidRPr="001A316A">
        <w:rPr>
          <w:sz w:val="18"/>
        </w:rPr>
        <w:br/>
      </w:r>
      <w:r w:rsidRPr="001A316A">
        <w:t xml:space="preserve">   lastBitNeede</w:t>
      </w:r>
      <w:r>
        <w:t>d = nextBitIndex + bits</w:t>
      </w:r>
      <w:r w:rsidRPr="001A316A">
        <w:t>;</w:t>
      </w:r>
      <w:r w:rsidRPr="001A316A">
        <w:br/>
        <w:t xml:space="preserve">   ParserModel.</w:t>
      </w:r>
      <w:r w:rsidR="00A0647E">
        <w:t>verify</w:t>
      </w:r>
      <w:r w:rsidRPr="001A316A">
        <w:t>(lengthInBits &gt;= lastBitNeeded, PacketTooShort);</w:t>
      </w:r>
      <w:r w:rsidRPr="001A316A">
        <w:br/>
      </w:r>
      <w:r w:rsidRPr="001A316A">
        <w:rPr>
          <w:i/>
        </w:rPr>
        <w:t xml:space="preserve">   </w:t>
      </w:r>
      <w:r w:rsidR="00C05B4B" w:rsidRPr="001A316A">
        <w:t>nextBitIndex += bits;</w:t>
      </w:r>
      <w:r>
        <w:br/>
        <w:t>}</w:t>
      </w:r>
    </w:p>
    <w:p w14:paraId="3B786E23" w14:textId="77777777" w:rsidR="00CF0769" w:rsidRDefault="00CF0769" w:rsidP="00CF0769">
      <w:pPr>
        <w:pStyle w:val="Heading2"/>
      </w:pPr>
      <w:bookmarkStart w:id="476" w:name="_Ref286404067"/>
      <w:bookmarkStart w:id="477" w:name="_Toc417920641"/>
      <w:bookmarkStart w:id="478" w:name="_Toc445830080"/>
      <w:bookmarkStart w:id="479" w:name="_Toc445799397"/>
      <w:bookmarkStart w:id="480" w:name="_Toc417920636"/>
      <w:r>
        <w:t>Parsing header stacks</w:t>
      </w:r>
      <w:bookmarkEnd w:id="476"/>
      <w:bookmarkEnd w:id="477"/>
      <w:bookmarkEnd w:id="478"/>
      <w:bookmarkEnd w:id="479"/>
    </w:p>
    <w:p w14:paraId="1626100E" w14:textId="77777777" w:rsidR="00CF0769" w:rsidRPr="006950A0" w:rsidRDefault="00CF0769" w:rsidP="00CF0769">
      <w:r>
        <w:t xml:space="preserve">During parsing a header stack provides two properties: </w:t>
      </w:r>
      <w:r w:rsidRPr="00E411B2">
        <w:rPr>
          <w:rFonts w:ascii="Consolas" w:hAnsi="Consolas"/>
        </w:rPr>
        <w:t>next</w:t>
      </w:r>
      <w:r>
        <w:t xml:space="preserve"> and </w:t>
      </w:r>
      <w:r w:rsidRPr="00E411B2">
        <w:rPr>
          <w:rFonts w:ascii="Consolas" w:hAnsi="Consolas"/>
        </w:rPr>
        <w:t>last</w:t>
      </w:r>
      <w:r>
        <w:t>. Let us consider this header stack declaration for representing the headers of a packet with at most 10 MPLS headers:</w:t>
      </w:r>
    </w:p>
    <w:p w14:paraId="4D42ACAC" w14:textId="77777777" w:rsidR="00CF0769" w:rsidRPr="00DE4665" w:rsidRDefault="00CF0769" w:rsidP="00CF0769">
      <w:pPr>
        <w:rPr>
          <w:rFonts w:ascii="Consolas" w:hAnsi="Consolas"/>
        </w:rPr>
      </w:pPr>
      <w:r w:rsidRPr="00A3325F">
        <w:rPr>
          <w:rFonts w:ascii="Consolas" w:hAnsi="Consolas"/>
          <w:b/>
        </w:rPr>
        <w:t>header</w:t>
      </w:r>
      <w:r w:rsidRPr="00DE4665">
        <w:rPr>
          <w:rFonts w:ascii="Consolas" w:hAnsi="Consolas"/>
        </w:rPr>
        <w:t xml:space="preserve"> </w:t>
      </w:r>
      <w:r>
        <w:rPr>
          <w:rFonts w:ascii="Consolas" w:hAnsi="Consolas"/>
        </w:rPr>
        <w:t>M</w:t>
      </w:r>
      <w:r w:rsidRPr="00DE4665">
        <w:rPr>
          <w:rFonts w:ascii="Consolas" w:hAnsi="Consolas"/>
        </w:rPr>
        <w:t>pls_h {</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20</w:t>
      </w:r>
      <w:r>
        <w:rPr>
          <w:rFonts w:ascii="Consolas" w:hAnsi="Consolas"/>
        </w:rPr>
        <w:t>&gt;</w:t>
      </w:r>
      <w:r w:rsidRPr="00DE4665">
        <w:rPr>
          <w:rFonts w:ascii="Consolas" w:hAnsi="Consolas"/>
        </w:rPr>
        <w:t xml:space="preserve"> label;</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3</w:t>
      </w:r>
      <w:r>
        <w:rPr>
          <w:rFonts w:ascii="Consolas" w:hAnsi="Consolas"/>
        </w:rPr>
        <w:t>&gt;</w:t>
      </w:r>
      <w:r w:rsidRPr="00DE4665">
        <w:rPr>
          <w:rFonts w:ascii="Consolas" w:hAnsi="Consolas"/>
        </w:rPr>
        <w:t xml:space="preserve">  tc;</w:t>
      </w:r>
      <w:r>
        <w:rPr>
          <w:rFonts w:ascii="Consolas" w:hAnsi="Consolas"/>
        </w:rPr>
        <w:br/>
      </w:r>
      <w:r w:rsidRPr="00DE4665">
        <w:rPr>
          <w:rFonts w:ascii="Consolas" w:hAnsi="Consolas"/>
        </w:rPr>
        <w:t xml:space="preserve">    </w:t>
      </w:r>
      <w:r w:rsidRPr="00A3325F">
        <w:rPr>
          <w:rFonts w:ascii="Consolas" w:hAnsi="Consolas"/>
          <w:b/>
        </w:rPr>
        <w:t>bit</w:t>
      </w:r>
      <w:r w:rsidRPr="00DE4665">
        <w:rPr>
          <w:rFonts w:ascii="Consolas" w:hAnsi="Consolas"/>
        </w:rPr>
        <w:t xml:space="preserve"> </w:t>
      </w:r>
      <w:r>
        <w:rPr>
          <w:rFonts w:ascii="Consolas" w:hAnsi="Consolas"/>
        </w:rPr>
        <w:t xml:space="preserve">    </w:t>
      </w:r>
      <w:r w:rsidRPr="00DE4665">
        <w:rPr>
          <w:rFonts w:ascii="Consolas" w:hAnsi="Consolas"/>
        </w:rPr>
        <w:t>bos;</w:t>
      </w:r>
      <w:r>
        <w:rPr>
          <w:rFonts w:ascii="Consolas" w:hAnsi="Consolas"/>
        </w:rPr>
        <w:br/>
      </w:r>
      <w:r w:rsidRPr="00DE4665">
        <w:rPr>
          <w:rFonts w:ascii="Consolas" w:hAnsi="Consolas"/>
        </w:rPr>
        <w:lastRenderedPageBreak/>
        <w:t xml:space="preserve">    </w:t>
      </w:r>
      <w:r>
        <w:rPr>
          <w:rFonts w:ascii="Consolas" w:hAnsi="Consolas"/>
          <w:b/>
        </w:rPr>
        <w:t>bit</w:t>
      </w:r>
      <w:r w:rsidRPr="00A229BA">
        <w:rPr>
          <w:rFonts w:ascii="Consolas" w:hAnsi="Consolas"/>
        </w:rPr>
        <w:t>&lt;</w:t>
      </w:r>
      <w:r>
        <w:rPr>
          <w:rFonts w:ascii="Consolas" w:hAnsi="Consolas"/>
        </w:rPr>
        <w:t xml:space="preserve">8&gt;  </w:t>
      </w:r>
      <w:r w:rsidRPr="00DE4665">
        <w:rPr>
          <w:rFonts w:ascii="Consolas" w:hAnsi="Consolas"/>
        </w:rPr>
        <w:t>ttl</w:t>
      </w:r>
      <w:r>
        <w:rPr>
          <w:rFonts w:ascii="Consolas" w:hAnsi="Consolas"/>
        </w:rPr>
        <w:t>;</w:t>
      </w:r>
      <w:r>
        <w:rPr>
          <w:rFonts w:ascii="Consolas" w:hAnsi="Consolas"/>
        </w:rPr>
        <w:br/>
      </w:r>
      <w:r w:rsidRPr="00DE4665">
        <w:rPr>
          <w:rFonts w:ascii="Consolas" w:hAnsi="Consolas"/>
        </w:rPr>
        <w:t xml:space="preserve">} </w:t>
      </w:r>
    </w:p>
    <w:p w14:paraId="11E7162F" w14:textId="77777777" w:rsidR="00CF0769" w:rsidRDefault="00CF0769" w:rsidP="00CF0769">
      <w:pPr>
        <w:rPr>
          <w:rFonts w:ascii="Consolas" w:hAnsi="Consolas"/>
        </w:rPr>
      </w:pPr>
      <w:r>
        <w:rPr>
          <w:rFonts w:ascii="Consolas" w:hAnsi="Consolas"/>
        </w:rPr>
        <w:t>Mpls_</w:t>
      </w:r>
      <w:proofErr w:type="gramStart"/>
      <w:r>
        <w:rPr>
          <w:rFonts w:ascii="Consolas" w:hAnsi="Consolas"/>
        </w:rPr>
        <w:t>h[</w:t>
      </w:r>
      <w:proofErr w:type="gramEnd"/>
      <w:r>
        <w:rPr>
          <w:rFonts w:ascii="Consolas" w:hAnsi="Consolas"/>
        </w:rPr>
        <w:t>10] mpls_vec;</w:t>
      </w:r>
    </w:p>
    <w:p w14:paraId="694AB86D" w14:textId="2788701A" w:rsidR="00CF0769" w:rsidRDefault="00CF0769" w:rsidP="00CF0769">
      <w:r>
        <w:t xml:space="preserve">In this case the expressions </w:t>
      </w:r>
      <w:r w:rsidRPr="00E411B2">
        <w:rPr>
          <w:rFonts w:ascii="Consolas" w:hAnsi="Consolas"/>
        </w:rPr>
        <w:t>mpls_</w:t>
      </w:r>
      <w:proofErr w:type="gramStart"/>
      <w:r w:rsidRPr="00E411B2">
        <w:rPr>
          <w:rFonts w:ascii="Consolas" w:hAnsi="Consolas"/>
        </w:rPr>
        <w:t>vec.last</w:t>
      </w:r>
      <w:proofErr w:type="gramEnd"/>
      <w:r>
        <w:t xml:space="preserve"> and </w:t>
      </w:r>
      <w:r w:rsidRPr="00E411B2">
        <w:rPr>
          <w:rFonts w:ascii="Consolas" w:hAnsi="Consolas"/>
        </w:rPr>
        <w:t>mpls_vec.next</w:t>
      </w:r>
      <w:r>
        <w:t xml:space="preserve"> both represent l</w:t>
      </w:r>
      <w:r w:rsidR="00A00788">
        <w:t>-</w:t>
      </w:r>
      <w:r>
        <w:t xml:space="preserve">values of type </w:t>
      </w:r>
      <w:r w:rsidRPr="00E411B2">
        <w:rPr>
          <w:rFonts w:ascii="Consolas" w:hAnsi="Consolas"/>
        </w:rPr>
        <w:t>mpls_h</w:t>
      </w:r>
      <w:r>
        <w:t xml:space="preserve"> inside the </w:t>
      </w:r>
      <w:r w:rsidRPr="00E411B2">
        <w:rPr>
          <w:rFonts w:ascii="Consolas" w:hAnsi="Consolas"/>
        </w:rPr>
        <w:t>mpls_vec</w:t>
      </w:r>
      <w:r>
        <w:t xml:space="preserve"> stack. The </w:t>
      </w:r>
      <w:r w:rsidRPr="00E411B2">
        <w:rPr>
          <w:rFonts w:ascii="Consolas" w:hAnsi="Consolas"/>
        </w:rPr>
        <w:t>last</w:t>
      </w:r>
      <w:r>
        <w:t xml:space="preserve"> property returns the last value in the stack that has</w:t>
      </w:r>
      <w:r w:rsidR="005F7DC3">
        <w:t xml:space="preserve"> its</w:t>
      </w:r>
      <w:r>
        <w:t xml:space="preserve"> valid</w:t>
      </w:r>
      <w:r w:rsidR="005F7DC3">
        <w:t>ity</w:t>
      </w:r>
      <w:r>
        <w:t xml:space="preserve"> bit set to </w:t>
      </w:r>
      <w:r w:rsidRPr="00A229BA">
        <w:rPr>
          <w:rFonts w:ascii="Consolas" w:hAnsi="Consolas"/>
          <w:b/>
        </w:rPr>
        <w:t>true</w:t>
      </w:r>
      <w:r>
        <w:t xml:space="preserve">. The </w:t>
      </w:r>
      <w:r w:rsidRPr="00E411B2">
        <w:rPr>
          <w:rFonts w:ascii="Consolas" w:hAnsi="Consolas"/>
        </w:rPr>
        <w:t>next</w:t>
      </w:r>
      <w:r>
        <w:t xml:space="preserve"> property returns the first value in the stack that has </w:t>
      </w:r>
      <w:r w:rsidR="00AC34DF">
        <w:t>the</w:t>
      </w:r>
      <w:r>
        <w:t xml:space="preserve"> valid</w:t>
      </w:r>
      <w:r w:rsidR="00AC34DF">
        <w:t>ity</w:t>
      </w:r>
      <w:r>
        <w:t xml:space="preserve"> bit set to </w:t>
      </w:r>
      <w:r w:rsidRPr="00A229BA">
        <w:rPr>
          <w:rFonts w:ascii="Consolas" w:hAnsi="Consolas"/>
          <w:b/>
        </w:rPr>
        <w:t>false</w:t>
      </w:r>
      <w:r>
        <w:t>.</w:t>
      </w:r>
    </w:p>
    <w:p w14:paraId="72922601" w14:textId="68A555BA" w:rsidR="00CF0769" w:rsidRDefault="00CF0769" w:rsidP="00CF0769">
      <w:r>
        <w:t xml:space="preserve">Attempting to access a </w:t>
      </w:r>
      <w:r w:rsidRPr="0068662E">
        <w:rPr>
          <w:rFonts w:ascii="Consolas" w:hAnsi="Consolas"/>
        </w:rPr>
        <w:t>last</w:t>
      </w:r>
      <w:r>
        <w:t xml:space="preserve"> element when none is available causes </w:t>
      </w:r>
      <w:proofErr w:type="gramStart"/>
      <w:r>
        <w:t>an</w:t>
      </w:r>
      <w:proofErr w:type="gramEnd"/>
      <w:r>
        <w:t xml:space="preserve"> </w:t>
      </w:r>
      <w:r w:rsidR="00A0647E">
        <w:t xml:space="preserve">transition to </w:t>
      </w:r>
      <w:r w:rsidR="00A0647E" w:rsidRPr="002F540D">
        <w:rPr>
          <w:rFonts w:ascii="Consolas" w:hAnsi="Consolas"/>
        </w:rPr>
        <w:t>reject</w:t>
      </w:r>
      <w:r>
        <w:t xml:space="preserve"> </w:t>
      </w:r>
      <w:r w:rsidR="00A0647E">
        <w:t>while setting the</w:t>
      </w:r>
      <w:r>
        <w:t xml:space="preserve"> error </w:t>
      </w:r>
      <w:r w:rsidR="00A0647E">
        <w:t xml:space="preserve">to </w:t>
      </w:r>
      <w:r w:rsidRPr="00E411B2">
        <w:rPr>
          <w:rFonts w:ascii="Consolas" w:hAnsi="Consolas"/>
        </w:rPr>
        <w:t>EmptyStack</w:t>
      </w:r>
      <w:r>
        <w:t xml:space="preserve">. Attempting to access a </w:t>
      </w:r>
      <w:r w:rsidRPr="00A229BA">
        <w:rPr>
          <w:rFonts w:ascii="Consolas" w:hAnsi="Consolas"/>
        </w:rPr>
        <w:t>next</w:t>
      </w:r>
      <w:r>
        <w:t xml:space="preserve"> element when the stack is full causes a</w:t>
      </w:r>
      <w:r w:rsidR="00A0647E">
        <w:t xml:space="preserve"> transition to </w:t>
      </w:r>
      <w:r w:rsidR="00A0647E" w:rsidRPr="002F540D">
        <w:rPr>
          <w:rFonts w:ascii="Consolas" w:hAnsi="Consolas"/>
        </w:rPr>
        <w:t>reject</w:t>
      </w:r>
      <w:r w:rsidR="00A0647E">
        <w:t xml:space="preserve"> while setting the</w:t>
      </w:r>
      <w:r>
        <w:t xml:space="preserve"> error </w:t>
      </w:r>
      <w:r w:rsidR="00A0647E">
        <w:t xml:space="preserve">to </w:t>
      </w:r>
      <w:r w:rsidRPr="00E411B2">
        <w:rPr>
          <w:rFonts w:ascii="Consolas" w:hAnsi="Consolas"/>
        </w:rPr>
        <w:t>FullStack</w:t>
      </w:r>
      <w:r>
        <w:t>.</w:t>
      </w:r>
    </w:p>
    <w:p w14:paraId="6BC8F098" w14:textId="77777777" w:rsidR="00CF0769" w:rsidRDefault="00CF0769" w:rsidP="00CF0769">
      <w:r>
        <w:t>The following example shows a simplified parser for MPLS processing:</w:t>
      </w:r>
    </w:p>
    <w:p w14:paraId="16C2D75B" w14:textId="77777777" w:rsidR="00CF0769" w:rsidRDefault="00CF0769" w:rsidP="00CF0769">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w:t>
      </w:r>
      <w:r w:rsidRPr="00E411B2">
        <w:rPr>
          <w:rFonts w:ascii="Consolas" w:hAnsi="Consolas"/>
        </w:rPr>
        <w:t>thernet_h ethernet;</w:t>
      </w:r>
      <w:r w:rsidRPr="00E411B2">
        <w:rPr>
          <w:rFonts w:ascii="Consolas" w:hAnsi="Consolas"/>
        </w:rPr>
        <w:br/>
        <w:t xml:space="preserve">   </w:t>
      </w:r>
      <w:r>
        <w:rPr>
          <w:rFonts w:ascii="Consolas" w:hAnsi="Consolas"/>
        </w:rPr>
        <w:t>M</w:t>
      </w:r>
      <w:r w:rsidRPr="00E411B2">
        <w:rPr>
          <w:rFonts w:ascii="Consolas" w:hAnsi="Consolas"/>
        </w:rPr>
        <w:t>pls_h[</w:t>
      </w:r>
      <w:r>
        <w:rPr>
          <w:rFonts w:ascii="Consolas" w:hAnsi="Consolas"/>
        </w:rPr>
        <w:t>3</w:t>
      </w:r>
      <w:r w:rsidRPr="00E411B2">
        <w:rPr>
          <w:rFonts w:ascii="Consolas" w:hAnsi="Consolas"/>
        </w:rPr>
        <w:t>] mpls_vec;</w:t>
      </w:r>
      <w:r>
        <w:rPr>
          <w:rFonts w:ascii="Consolas" w:hAnsi="Consolas"/>
        </w:rPr>
        <w:br/>
        <w:t xml:space="preserve">   // other headers omitted</w:t>
      </w:r>
      <w:r w:rsidRPr="00E411B2">
        <w:rPr>
          <w:rFonts w:ascii="Consolas" w:hAnsi="Consolas"/>
        </w:rPr>
        <w:br/>
        <w:t>}</w:t>
      </w:r>
    </w:p>
    <w:p w14:paraId="4BCC7355" w14:textId="10C79092" w:rsidR="00CF0769" w:rsidRPr="00E411B2" w:rsidRDefault="00CF0769" w:rsidP="00CF0769">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w:t>
      </w:r>
      <w:r w:rsidR="00DD6606">
        <w:rPr>
          <w:rFonts w:ascii="Consolas" w:hAnsi="Consolas"/>
        </w:rPr>
        <w:t xml:space="preserve">kthdr p) </w:t>
      </w:r>
      <w:r>
        <w:rPr>
          <w:rFonts w:ascii="Consolas" w:hAnsi="Consolas"/>
        </w:rPr>
        <w:t>{</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0x8847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7D716356" w14:textId="5AAFC7B0" w:rsidR="00CF0769" w:rsidRDefault="00CF0769" w:rsidP="00CF0769">
      <w:pPr>
        <w:rPr>
          <w:rFonts w:ascii="Consolas" w:hAnsi="Consolas"/>
        </w:rPr>
      </w:pPr>
      <w:r>
        <w:rPr>
          <w:rFonts w:ascii="Consolas" w:hAnsi="Consolas"/>
        </w:rPr>
        <w:t xml:space="preserve">    </w:t>
      </w:r>
      <w:r w:rsidRPr="00A3325F">
        <w:rPr>
          <w:rFonts w:ascii="Consolas" w:hAnsi="Consolas"/>
          <w:b/>
        </w:rPr>
        <w:t>state</w:t>
      </w:r>
      <w:r w:rsidRPr="00E411B2">
        <w:rPr>
          <w:rFonts w:ascii="Consolas" w:hAnsi="Consolas"/>
        </w:rPr>
        <w:t xml:space="preserve"> parse_mpls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(p.mpls_vec.next);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t xml:space="preserve"> // This creates a loop in the FSM</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1</w:t>
      </w:r>
      <w:r>
        <w:rPr>
          <w:rFonts w:ascii="Consolas" w:hAnsi="Consolas"/>
        </w:rPr>
        <w:t xml:space="preserve"> </w:t>
      </w:r>
      <w:r w:rsidR="005B58E6">
        <w:rPr>
          <w:rFonts w:ascii="Consolas" w:hAnsi="Consolas"/>
        </w:rPr>
        <w:t>:</w:t>
      </w:r>
      <w:r>
        <w:rPr>
          <w:rFonts w:ascii="Consolas" w:hAnsi="Consolas"/>
        </w:rPr>
        <w:t xml:space="preserve"> parse_ipv4</w:t>
      </w:r>
      <w:r w:rsidRPr="00E411B2">
        <w:rPr>
          <w:rFonts w:ascii="Consolas" w:hAnsi="Consolas"/>
        </w:rPr>
        <w: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34D720F7" w14:textId="34E1E329" w:rsidR="00D2686F" w:rsidRDefault="00393BF0" w:rsidP="001170F4">
      <w:pPr>
        <w:pStyle w:val="Heading2"/>
      </w:pPr>
      <w:bookmarkStart w:id="481" w:name="_Toc445830081"/>
      <w:bookmarkStart w:id="482" w:name="_Toc445799398"/>
      <w:r>
        <w:t>Invoking s</w:t>
      </w:r>
      <w:r w:rsidR="00D2686F">
        <w:t>ub-parser</w:t>
      </w:r>
      <w:r w:rsidR="00693ECB">
        <w:t>s</w:t>
      </w:r>
      <w:bookmarkEnd w:id="480"/>
      <w:bookmarkEnd w:id="481"/>
      <w:bookmarkEnd w:id="482"/>
    </w:p>
    <w:p w14:paraId="0E4BCDA9" w14:textId="676EBBE2" w:rsidR="00EC7ACF" w:rsidRDefault="00693ECB">
      <w:r>
        <w:t>P4 allows parsers to invoke the services of other parsers</w:t>
      </w:r>
      <w:r w:rsidR="00162C20">
        <w:t xml:space="preserve">, similar to subroutines. To invoke the services of another parser, the </w:t>
      </w:r>
      <w:r w:rsidR="008F715D">
        <w:t>sub-</w:t>
      </w:r>
      <w:r w:rsidR="00162C20">
        <w:t>parser must be first instantiated; the services of an instance ar</w:t>
      </w:r>
      <w:r w:rsidR="000A5FBD">
        <w:t>e invoked by calling it using its</w:t>
      </w:r>
      <w:r w:rsidR="00162C20">
        <w:t xml:space="preserve"> </w:t>
      </w:r>
      <w:r w:rsidR="00162C20" w:rsidRPr="00162C20">
        <w:rPr>
          <w:rFonts w:ascii="Consolas" w:hAnsi="Consolas" w:cs="Consolas"/>
        </w:rPr>
        <w:t>apply</w:t>
      </w:r>
      <w:r w:rsidR="00162C20">
        <w:t xml:space="preserve"> method.</w:t>
      </w:r>
    </w:p>
    <w:p w14:paraId="1EEE5B57" w14:textId="77777777" w:rsidR="00370DC2" w:rsidRDefault="001405AA">
      <w:pPr>
        <w:rPr>
          <w:rFonts w:ascii="Consolas" w:hAnsi="Consolas" w:cs="Consolas"/>
          <w:b/>
        </w:rPr>
      </w:pPr>
      <w:r>
        <w:t>The following example shows a sub-parser invocation:</w:t>
      </w:r>
    </w:p>
    <w:p w14:paraId="3BF16127" w14:textId="54FC1BD3" w:rsidR="001405AA" w:rsidRPr="00370DC2" w:rsidRDefault="001405AA">
      <w:r w:rsidRPr="001405AA">
        <w:rPr>
          <w:rFonts w:ascii="Consolas" w:hAnsi="Consolas" w:cs="Consolas"/>
          <w:b/>
        </w:rPr>
        <w:t>parser</w:t>
      </w:r>
      <w:r w:rsidRPr="001405AA">
        <w:rPr>
          <w:rFonts w:ascii="Consolas" w:hAnsi="Consolas" w:cs="Consolas"/>
        </w:rPr>
        <w:t xml:space="preserve"> </w:t>
      </w:r>
      <w:proofErr w:type="gramStart"/>
      <w:r>
        <w:rPr>
          <w:rFonts w:ascii="Consolas" w:hAnsi="Consolas" w:cs="Consolas"/>
        </w:rPr>
        <w:t>callee(</w:t>
      </w:r>
      <w:proofErr w:type="gramEnd"/>
      <w:r>
        <w:rPr>
          <w:rFonts w:ascii="Consolas" w:hAnsi="Consolas" w:cs="Consolas"/>
        </w:rPr>
        <w:t>packet_in packet, out IPv4 ipv4</w:t>
      </w:r>
      <w:r w:rsidRPr="001405AA">
        <w:rPr>
          <w:rFonts w:ascii="Consolas" w:hAnsi="Consolas" w:cs="Consolas"/>
        </w:rPr>
        <w:t>)</w:t>
      </w:r>
      <w:r>
        <w:rPr>
          <w:rFonts w:ascii="Consolas" w:hAnsi="Consolas" w:cs="Consolas"/>
        </w:rPr>
        <w:t xml:space="preserve"> {</w:t>
      </w:r>
      <w:r w:rsidR="00370DC2">
        <w:rPr>
          <w:rFonts w:ascii="Consolas" w:hAnsi="Consolas" w:cs="Consolas"/>
        </w:rPr>
        <w:t xml:space="preserve"> ... </w:t>
      </w:r>
      <w:r>
        <w:rPr>
          <w:rFonts w:ascii="Consolas" w:hAnsi="Consolas" w:cs="Consolas"/>
        </w:rPr>
        <w:t>}</w:t>
      </w:r>
    </w:p>
    <w:p w14:paraId="3776CAA9" w14:textId="5D5567EB" w:rsidR="001405AA" w:rsidRDefault="001405AA">
      <w:pPr>
        <w:rPr>
          <w:rFonts w:ascii="Consolas" w:hAnsi="Consolas" w:cs="Consolas"/>
        </w:rPr>
      </w:pPr>
      <w:r w:rsidRPr="001405AA">
        <w:rPr>
          <w:rFonts w:ascii="Consolas" w:hAnsi="Consolas" w:cs="Consolas"/>
          <w:b/>
        </w:rPr>
        <w:t>parser</w:t>
      </w:r>
      <w:r>
        <w:rPr>
          <w:rFonts w:ascii="Consolas" w:hAnsi="Consolas" w:cs="Consolas"/>
        </w:rPr>
        <w:t xml:space="preserve"> caller(packet_in packet, </w:t>
      </w:r>
      <w:r w:rsidRPr="001405AA">
        <w:rPr>
          <w:rFonts w:ascii="Consolas" w:hAnsi="Consolas" w:cs="Consolas"/>
          <w:b/>
        </w:rPr>
        <w:t>out</w:t>
      </w:r>
      <w:r>
        <w:rPr>
          <w:rFonts w:ascii="Consolas" w:hAnsi="Consolas" w:cs="Consolas"/>
        </w:rPr>
        <w:t xml:space="preserve"> headers h) {</w:t>
      </w:r>
      <w:r>
        <w:rPr>
          <w:rFonts w:ascii="Consolas" w:hAnsi="Consolas" w:cs="Consolas"/>
        </w:rPr>
        <w:br/>
        <w:t xml:space="preserve">     callee() instance;  // instance of callee</w:t>
      </w:r>
    </w:p>
    <w:p w14:paraId="131A4C6C" w14:textId="4ECB0927" w:rsidR="001405AA" w:rsidRPr="001405AA" w:rsidRDefault="001405AA">
      <w:pPr>
        <w:rPr>
          <w:rFonts w:ascii="Consolas" w:hAnsi="Consolas" w:cs="Consolas"/>
        </w:rPr>
      </w:pPr>
      <w:r>
        <w:rPr>
          <w:rFonts w:ascii="Consolas" w:hAnsi="Consolas" w:cs="Consolas"/>
        </w:rPr>
        <w:t xml:space="preserve">     </w:t>
      </w:r>
      <w:r w:rsidRPr="002955A6">
        <w:rPr>
          <w:rFonts w:ascii="Consolas" w:hAnsi="Consolas" w:cs="Consolas"/>
          <w:b/>
        </w:rPr>
        <w:t>state</w:t>
      </w:r>
      <w:r>
        <w:rPr>
          <w:rFonts w:ascii="Consolas" w:hAnsi="Consolas" w:cs="Consolas"/>
        </w:rPr>
        <w:t xml:space="preserve"> subroutine {</w:t>
      </w:r>
      <w:r>
        <w:rPr>
          <w:rFonts w:ascii="Consolas" w:hAnsi="Consolas" w:cs="Consolas"/>
        </w:rPr>
        <w:br/>
        <w:t xml:space="preserve">          instance.apply(packet, h.ipv4);</w:t>
      </w:r>
      <w:r w:rsidR="00E74BED">
        <w:rPr>
          <w:rFonts w:ascii="Consolas" w:hAnsi="Consolas" w:cs="Consolas"/>
        </w:rPr>
        <w:t xml:space="preserve">  // invoke sub-parser</w:t>
      </w:r>
      <w:r>
        <w:rPr>
          <w:rFonts w:ascii="Consolas" w:hAnsi="Consolas" w:cs="Consolas"/>
        </w:rPr>
        <w:br/>
      </w:r>
      <w:r>
        <w:rPr>
          <w:rFonts w:ascii="Consolas" w:hAnsi="Consolas" w:cs="Consolas"/>
        </w:rPr>
        <w:lastRenderedPageBreak/>
        <w:t xml:space="preserve">     }</w:t>
      </w:r>
      <w:r>
        <w:rPr>
          <w:rFonts w:ascii="Consolas" w:hAnsi="Consolas" w:cs="Consolas"/>
        </w:rPr>
        <w:br/>
        <w:t>}</w:t>
      </w:r>
    </w:p>
    <w:p w14:paraId="45D599DF" w14:textId="7C68FA87" w:rsidR="00EC7ACF" w:rsidRDefault="00EF4F3A">
      <w:r w:rsidRPr="00EF4F3A">
        <w:rPr>
          <w:b/>
        </w:rPr>
        <w:t>Semantics</w:t>
      </w:r>
      <w:r>
        <w:t xml:space="preserve">: the semantics of a subparser </w:t>
      </w:r>
      <w:r w:rsidR="002955A6">
        <w:t>invocation</w:t>
      </w:r>
      <w:r>
        <w:t xml:space="preserve"> can be described as follows:</w:t>
      </w:r>
    </w:p>
    <w:p w14:paraId="2E7CCE8A" w14:textId="16401031" w:rsidR="00EC7ACF" w:rsidRDefault="00EC7ACF" w:rsidP="002265E0">
      <w:pPr>
        <w:pStyle w:val="ListParagraph"/>
        <w:numPr>
          <w:ilvl w:val="0"/>
          <w:numId w:val="21"/>
        </w:numPr>
      </w:pPr>
      <w:r>
        <w:t xml:space="preserve">The state </w:t>
      </w:r>
      <w:r w:rsidR="001C5347">
        <w:t xml:space="preserve">invoking the sub-parser </w:t>
      </w:r>
      <w:r>
        <w:t>is split into two half-states at the parser invocation statement.</w:t>
      </w:r>
    </w:p>
    <w:p w14:paraId="59984FB0" w14:textId="69CA3BFE" w:rsidR="00EC7ACF" w:rsidRDefault="00EC7ACF" w:rsidP="002265E0">
      <w:pPr>
        <w:pStyle w:val="ListParagraph"/>
        <w:numPr>
          <w:ilvl w:val="0"/>
          <w:numId w:val="21"/>
        </w:numPr>
      </w:pPr>
      <w:r>
        <w:t xml:space="preserve">The top half includes a transition to the sub-parser </w:t>
      </w:r>
      <w:r w:rsidRPr="00A3325F">
        <w:rPr>
          <w:rFonts w:ascii="Consolas" w:hAnsi="Consolas"/>
        </w:rPr>
        <w:t>start</w:t>
      </w:r>
      <w:r>
        <w:t xml:space="preserve"> state.</w:t>
      </w:r>
    </w:p>
    <w:p w14:paraId="5426A664" w14:textId="5550F924" w:rsidR="00EC7ACF" w:rsidRDefault="00EC7ACF" w:rsidP="002265E0">
      <w:pPr>
        <w:pStyle w:val="ListParagraph"/>
        <w:numPr>
          <w:ilvl w:val="0"/>
          <w:numId w:val="21"/>
        </w:numPr>
      </w:pPr>
      <w:r>
        <w:t>The sub-</w:t>
      </w:r>
      <w:proofErr w:type="gramStart"/>
      <w:r>
        <w:t>parser’s</w:t>
      </w:r>
      <w:proofErr w:type="gramEnd"/>
      <w:r>
        <w:t xml:space="preserve"> </w:t>
      </w:r>
      <w:r w:rsidRPr="00A3325F">
        <w:rPr>
          <w:rFonts w:ascii="Consolas" w:hAnsi="Consolas"/>
        </w:rPr>
        <w:t>accept</w:t>
      </w:r>
      <w:r>
        <w:t xml:space="preserve"> state is identified with the bottom half</w:t>
      </w:r>
      <w:r w:rsidR="00AF4F3B">
        <w:t xml:space="preserve"> of the current state</w:t>
      </w:r>
    </w:p>
    <w:p w14:paraId="615E6B4D" w14:textId="476CC0FD" w:rsidR="00EC7ACF" w:rsidRDefault="00EC7ACF" w:rsidP="002265E0">
      <w:pPr>
        <w:pStyle w:val="ListParagraph"/>
        <w:numPr>
          <w:ilvl w:val="0"/>
          <w:numId w:val="21"/>
        </w:numPr>
      </w:pPr>
      <w:r>
        <w:t xml:space="preserve">The sub-parser’s </w:t>
      </w:r>
      <w:r w:rsidRPr="00A3325F">
        <w:rPr>
          <w:rFonts w:ascii="Consolas" w:hAnsi="Consolas"/>
        </w:rPr>
        <w:t>reject</w:t>
      </w:r>
      <w:r>
        <w:t xml:space="preserve"> state is identified with the </w:t>
      </w:r>
      <w:r w:rsidRPr="00A3325F">
        <w:rPr>
          <w:rFonts w:ascii="Consolas" w:hAnsi="Consolas"/>
        </w:rPr>
        <w:t>reject</w:t>
      </w:r>
      <w:r>
        <w:t xml:space="preserve"> state of the current parser.</w:t>
      </w:r>
    </w:p>
    <w:p w14:paraId="72920336" w14:textId="77777777" w:rsidR="003426B4" w:rsidRDefault="003426B4" w:rsidP="00A3325F">
      <w:pPr>
        <w:pStyle w:val="ListParagraph"/>
      </w:pPr>
    </w:p>
    <w:p w14:paraId="3CD910AE" w14:textId="3F4A52B7" w:rsidR="003426B4" w:rsidRDefault="008F3221" w:rsidP="00A3325F">
      <w:pPr>
        <w:pStyle w:val="ListParagraph"/>
        <w:keepNext/>
        <w:jc w:val="center"/>
      </w:pPr>
      <w:r>
        <w:rPr>
          <w:noProof/>
        </w:rPr>
        <w:drawing>
          <wp:inline distT="0" distB="0" distL="0" distR="0" wp14:anchorId="543A01BB" wp14:editId="1A11FE02">
            <wp:extent cx="3838575" cy="3140075"/>
            <wp:effectExtent l="0" t="0" r="9525" b="317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38575" cy="3140075"/>
                    </a:xfrm>
                    <a:prstGeom prst="rect">
                      <a:avLst/>
                    </a:prstGeom>
                    <a:noFill/>
                    <a:ln>
                      <a:noFill/>
                    </a:ln>
                  </pic:spPr>
                </pic:pic>
              </a:graphicData>
            </a:graphic>
          </wp:inline>
        </w:drawing>
      </w:r>
    </w:p>
    <w:p w14:paraId="669214E4" w14:textId="00D3D7F7" w:rsidR="003426B4" w:rsidRDefault="003426B4" w:rsidP="0016160B">
      <w:pPr>
        <w:pStyle w:val="Caption"/>
      </w:pPr>
      <w:bookmarkStart w:id="483" w:name="_Ref286350889"/>
      <w:r>
        <w:t xml:space="preserve">Figure </w:t>
      </w:r>
      <w:fldSimple w:instr=" SEQ Figure \* ARABIC ">
        <w:r w:rsidR="002C0206">
          <w:rPr>
            <w:noProof/>
          </w:rPr>
          <w:t>10</w:t>
        </w:r>
      </w:fldSimple>
      <w:bookmarkEnd w:id="483"/>
      <w:r>
        <w:t>: Semantics of invoking a sub-parser</w:t>
      </w:r>
      <w:r w:rsidR="00496A69">
        <w:t xml:space="preserve">: </w:t>
      </w:r>
      <w:r w:rsidR="00496A69">
        <w:br/>
        <w:t>top – original program, bottom – equivalent program.</w:t>
      </w:r>
    </w:p>
    <w:p w14:paraId="2B6D3B9A" w14:textId="29102C2E" w:rsidR="003426B4" w:rsidRDefault="003426B4">
      <w:r>
        <w:fldChar w:fldCharType="begin"/>
      </w:r>
      <w:r>
        <w:instrText xml:space="preserve"> REF _Ref286350889 \h </w:instrText>
      </w:r>
      <w:r>
        <w:fldChar w:fldCharType="separate"/>
      </w:r>
      <w:r w:rsidR="00C55925">
        <w:t xml:space="preserve">Figure </w:t>
      </w:r>
      <w:r w:rsidR="00C55925">
        <w:rPr>
          <w:noProof/>
        </w:rPr>
        <w:t>10</w:t>
      </w:r>
      <w:r>
        <w:fldChar w:fldCharType="end"/>
      </w:r>
      <w:r>
        <w:t xml:space="preserve"> shows a diagram of this process.</w:t>
      </w:r>
    </w:p>
    <w:p w14:paraId="348B99D3" w14:textId="6A990D1D" w:rsidR="00AD4B04" w:rsidRDefault="00AD4B04" w:rsidP="00A66238">
      <w:pPr>
        <w:pStyle w:val="Heading2"/>
      </w:pPr>
      <w:bookmarkStart w:id="484" w:name="_Toc417920642"/>
      <w:bookmarkStart w:id="485" w:name="_Toc445830082"/>
      <w:bookmarkStart w:id="486" w:name="_Toc445799399"/>
      <w:commentRangeStart w:id="487"/>
      <w:commentRangeStart w:id="488"/>
      <w:r>
        <w:t>Unrolling parser loops</w:t>
      </w:r>
      <w:bookmarkEnd w:id="484"/>
      <w:bookmarkEnd w:id="485"/>
      <w:bookmarkEnd w:id="486"/>
      <w:commentRangeEnd w:id="487"/>
      <w:r w:rsidR="001B7618">
        <w:rPr>
          <w:rStyle w:val="CommentReference"/>
          <w:rFonts w:ascii="Cambria" w:eastAsia="MS Mincho" w:hAnsi="Cambria"/>
          <w:b w:val="0"/>
          <w:bCs w:val="0"/>
          <w:color w:val="auto"/>
        </w:rPr>
        <w:commentReference w:id="487"/>
      </w:r>
      <w:commentRangeEnd w:id="488"/>
      <w:r w:rsidR="00A5707D">
        <w:rPr>
          <w:rStyle w:val="CommentReference"/>
          <w:rFonts w:ascii="Cambria" w:eastAsia="MS Mincho" w:hAnsi="Cambria"/>
          <w:b w:val="0"/>
          <w:bCs w:val="0"/>
          <w:color w:val="auto"/>
        </w:rPr>
        <w:commentReference w:id="488"/>
      </w:r>
    </w:p>
    <w:p w14:paraId="0C990D18" w14:textId="1AF8FB63" w:rsidR="00AD4B04" w:rsidRDefault="00FF3180">
      <w:r>
        <w:t>A parser processing</w:t>
      </w:r>
      <w:r w:rsidR="00CE6B24">
        <w:t xml:space="preserve"> header stacks </w:t>
      </w:r>
      <w:r w:rsidR="00317D78">
        <w:t>may</w:t>
      </w:r>
      <w:r w:rsidR="00CE6B24">
        <w:t xml:space="preserve"> introduce loops in the parser graph.</w:t>
      </w:r>
      <w:r w:rsidR="00611665">
        <w:t xml:space="preserve"> </w:t>
      </w:r>
      <w:r w:rsidR="003658DC">
        <w:t xml:space="preserve">Since header stacks have finite maximum depth, the parser loops </w:t>
      </w:r>
      <w:r w:rsidR="00611665">
        <w:t xml:space="preserve">that extract header stacks </w:t>
      </w:r>
      <w:r w:rsidR="003658DC">
        <w:t xml:space="preserve">can be statically unrolled </w:t>
      </w:r>
      <w:r w:rsidR="00611665">
        <w:t>into larger acyclic graphs</w:t>
      </w:r>
      <w:r w:rsidR="00A12621">
        <w:t>.</w:t>
      </w:r>
    </w:p>
    <w:p w14:paraId="762FD63E" w14:textId="30C21BCE" w:rsidR="003658DC" w:rsidRDefault="003658DC">
      <w:r>
        <w:t xml:space="preserve">For example, let us consider the above example extracting MPLS headers. </w:t>
      </w:r>
      <w:r w:rsidR="00611665">
        <w:fldChar w:fldCharType="begin"/>
      </w:r>
      <w:r w:rsidR="00611665">
        <w:instrText xml:space="preserve"> REF _Ref286349644 \h </w:instrText>
      </w:r>
      <w:r w:rsidR="00611665">
        <w:fldChar w:fldCharType="separate"/>
      </w:r>
      <w:r w:rsidR="00C55925">
        <w:t xml:space="preserve">Figure </w:t>
      </w:r>
      <w:r w:rsidR="00C55925">
        <w:rPr>
          <w:noProof/>
        </w:rPr>
        <w:t>11</w:t>
      </w:r>
      <w:r w:rsidR="00611665">
        <w:fldChar w:fldCharType="end"/>
      </w:r>
      <w:r w:rsidR="00611665">
        <w:t xml:space="preserve"> shows the FSM for this parser, which contains a self-loop, and then </w:t>
      </w:r>
      <w:r w:rsidR="00743B46">
        <w:t>an</w:t>
      </w:r>
      <w:r w:rsidR="00611665">
        <w:t xml:space="preserve"> unrolled version of the FSM, where the mpls state has been expanded into 3 states, one for each entry of the </w:t>
      </w:r>
      <w:r w:rsidR="00611665" w:rsidRPr="001057ED">
        <w:rPr>
          <w:rFonts w:ascii="Consolas" w:hAnsi="Consolas"/>
        </w:rPr>
        <w:t>mpls_vec</w:t>
      </w:r>
      <w:r w:rsidR="00611665">
        <w:t xml:space="preserve"> vector. </w:t>
      </w:r>
    </w:p>
    <w:p w14:paraId="2C699747" w14:textId="5E6283BF" w:rsidR="00611665" w:rsidRDefault="008F3221" w:rsidP="00A3325F">
      <w:pPr>
        <w:keepNext/>
        <w:jc w:val="center"/>
      </w:pPr>
      <w:r>
        <w:rPr>
          <w:noProof/>
        </w:rPr>
        <w:lastRenderedPageBreak/>
        <w:drawing>
          <wp:inline distT="0" distB="0" distL="0" distR="0" wp14:anchorId="5DA79F0D" wp14:editId="4B3C2BA0">
            <wp:extent cx="4338955" cy="2493010"/>
            <wp:effectExtent l="0" t="0" r="4445" b="254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38955" cy="2493010"/>
                    </a:xfrm>
                    <a:prstGeom prst="rect">
                      <a:avLst/>
                    </a:prstGeom>
                    <a:noFill/>
                    <a:ln>
                      <a:noFill/>
                    </a:ln>
                  </pic:spPr>
                </pic:pic>
              </a:graphicData>
            </a:graphic>
          </wp:inline>
        </w:drawing>
      </w:r>
    </w:p>
    <w:p w14:paraId="437C5687" w14:textId="354D5D9B" w:rsidR="00611665" w:rsidRDefault="00611665" w:rsidP="0016160B">
      <w:pPr>
        <w:pStyle w:val="Caption"/>
      </w:pPr>
      <w:bookmarkStart w:id="489" w:name="_Ref286349644"/>
      <w:r>
        <w:t xml:space="preserve">Figure </w:t>
      </w:r>
      <w:fldSimple w:instr=" SEQ Figure \* ARABIC ">
        <w:r w:rsidR="002C0206">
          <w:rPr>
            <w:noProof/>
          </w:rPr>
          <w:t>11</w:t>
        </w:r>
      </w:fldSimple>
      <w:bookmarkEnd w:id="489"/>
      <w:r>
        <w:t>: Unrolling a parse graph into an acyclic graph</w:t>
      </w:r>
      <w:r w:rsidR="00677F83">
        <w:t xml:space="preserve">. </w:t>
      </w:r>
      <w:r w:rsidR="00677F83">
        <w:br/>
        <w:t>The figure does not show transitions to the reject state.</w:t>
      </w:r>
    </w:p>
    <w:p w14:paraId="7DCE50D2" w14:textId="151F1E10" w:rsidR="00427FB4" w:rsidRDefault="009A023E">
      <w:r>
        <w:t xml:space="preserve">A compiler may reject a parser graphs that contains a cycle which does not advance the </w:t>
      </w:r>
      <w:r w:rsidRPr="00F04EA2">
        <w:rPr>
          <w:rFonts w:ascii="Consolas" w:hAnsi="Consolas" w:cs="Consolas"/>
        </w:rPr>
        <w:t>packet_</w:t>
      </w:r>
      <w:proofErr w:type="gramStart"/>
      <w:r w:rsidRPr="00F04EA2">
        <w:rPr>
          <w:rFonts w:ascii="Consolas" w:hAnsi="Consolas" w:cs="Consolas"/>
        </w:rPr>
        <w:t>in</w:t>
      </w:r>
      <w:r w:rsidR="00997E0B" w:rsidRPr="00F04EA2">
        <w:rPr>
          <w:rFonts w:ascii="Consolas" w:hAnsi="Consolas" w:cs="Consolas"/>
        </w:rPr>
        <w:t>.nextBitIndex</w:t>
      </w:r>
      <w:proofErr w:type="gramEnd"/>
      <w:r w:rsidR="00F04EA2">
        <w:t xml:space="preserve"> cursor, since it could lead to an infinite loop at runtime.</w:t>
      </w:r>
    </w:p>
    <w:p w14:paraId="44C6420D" w14:textId="618E4782" w:rsidR="00647908" w:rsidRDefault="00A66238" w:rsidP="00A66238">
      <w:pPr>
        <w:pStyle w:val="Heading1"/>
      </w:pPr>
      <w:bookmarkStart w:id="490" w:name="_Toc445830083"/>
      <w:bookmarkStart w:id="491" w:name="_Toc445799400"/>
      <w:bookmarkStart w:id="492" w:name="_Ref287107048"/>
      <w:r>
        <w:t>Control blocks</w:t>
      </w:r>
      <w:bookmarkEnd w:id="490"/>
      <w:bookmarkEnd w:id="491"/>
    </w:p>
    <w:p w14:paraId="0D378F6A" w14:textId="76DAD76A" w:rsidR="00CE41B1" w:rsidRDefault="00971781" w:rsidP="00280B0E">
      <w:r>
        <w:t xml:space="preserve">P4 </w:t>
      </w:r>
      <w:r w:rsidRPr="00971781">
        <w:rPr>
          <w:rFonts w:ascii="Consolas" w:hAnsi="Consolas" w:cs="Consolas"/>
          <w:b/>
        </w:rPr>
        <w:t>parser</w:t>
      </w:r>
      <w:r>
        <w:t xml:space="preserve">s are responsible for extracting bits from a packet into headers. The headers can be manipulated and transformed within </w:t>
      </w:r>
      <w:r w:rsidRPr="00971781">
        <w:rPr>
          <w:rFonts w:ascii="Consolas" w:hAnsi="Consolas" w:cs="Consolas"/>
          <w:b/>
        </w:rPr>
        <w:t>control</w:t>
      </w:r>
      <w:r>
        <w:t xml:space="preserve"> blocks. Control blocks are a P4 construct that can be used for describing </w:t>
      </w:r>
      <w:r w:rsidR="00A26172">
        <w:t>match-action p</w:t>
      </w:r>
      <w:r w:rsidR="009D341B">
        <w:t>ipeline</w:t>
      </w:r>
      <w:r>
        <w:t>s.</w:t>
      </w:r>
      <w:r w:rsidR="00E07D23">
        <w:t xml:space="preserve"> </w:t>
      </w:r>
      <w:bookmarkEnd w:id="492"/>
      <w:r w:rsidR="00E07D23">
        <w:t>The</w:t>
      </w:r>
      <w:r w:rsidR="0093106C">
        <w:t xml:space="preserve"> body </w:t>
      </w:r>
      <w:r w:rsidR="00E07D23">
        <w:t xml:space="preserve">of a </w:t>
      </w:r>
      <w:r w:rsidR="00E07D23" w:rsidRPr="00E07D23">
        <w:rPr>
          <w:rFonts w:ascii="Consolas" w:hAnsi="Consolas" w:cs="Consolas"/>
          <w:b/>
        </w:rPr>
        <w:t>control</w:t>
      </w:r>
      <w:r w:rsidR="00E07D23">
        <w:t xml:space="preserve"> block resembles</w:t>
      </w:r>
      <w:r w:rsidR="0093106C">
        <w:t xml:space="preserve"> a traditional </w:t>
      </w:r>
      <w:r w:rsidR="00E07D23">
        <w:t xml:space="preserve">C </w:t>
      </w:r>
      <w:r w:rsidR="007D3E35">
        <w:t xml:space="preserve">program. Within the body of a control block, </w:t>
      </w:r>
      <w:r w:rsidR="00594B01">
        <w:t>m</w:t>
      </w:r>
      <w:r w:rsidR="0093106C">
        <w:t>atch-</w:t>
      </w:r>
      <w:r w:rsidR="00594B01">
        <w:t>a</w:t>
      </w:r>
      <w:r w:rsidR="0093106C">
        <w:t xml:space="preserve">ction </w:t>
      </w:r>
      <w:r w:rsidR="00594B01">
        <w:t>u</w:t>
      </w:r>
      <w:r w:rsidR="0093106C">
        <w:t xml:space="preserve">nits </w:t>
      </w:r>
      <w:r w:rsidR="007D3E35">
        <w:t>can be invoked to</w:t>
      </w:r>
      <w:r w:rsidR="0093106C">
        <w:t xml:space="preserve"> perform </w:t>
      </w:r>
      <w:r w:rsidR="007D3E35">
        <w:t>data</w:t>
      </w:r>
      <w:r w:rsidR="0093106C">
        <w:t xml:space="preserve"> transformations.</w:t>
      </w:r>
      <w:r w:rsidR="007D3E35">
        <w:t xml:space="preserve"> Match-action units are represented in P4 by constructs called </w:t>
      </w:r>
      <w:r w:rsidR="007D3E35" w:rsidRPr="007D3E35">
        <w:rPr>
          <w:rFonts w:ascii="Consolas" w:hAnsi="Consolas" w:cs="Consolas"/>
          <w:b/>
        </w:rPr>
        <w:t>table</w:t>
      </w:r>
      <w:r w:rsidR="007D3E35">
        <w:t>s.</w:t>
      </w:r>
    </w:p>
    <w:p w14:paraId="4AC10220" w14:textId="67E3A9AA" w:rsidR="00E719C2" w:rsidRDefault="00E719C2" w:rsidP="00280B0E">
      <w:r>
        <w:t>There is no exc</w:t>
      </w:r>
      <w:r w:rsidR="00AB63BE">
        <w:t xml:space="preserve">eptional control-flow in a </w:t>
      </w:r>
      <w:r w:rsidR="00AB63BE" w:rsidRPr="00AB63BE">
        <w:rPr>
          <w:rFonts w:ascii="Consolas" w:hAnsi="Consolas" w:cs="Consolas"/>
          <w:b/>
        </w:rPr>
        <w:t>control</w:t>
      </w:r>
      <w:r w:rsidR="00AB63BE">
        <w:t xml:space="preserve"> block</w:t>
      </w:r>
      <w:r>
        <w:t xml:space="preserve">: no equivalent of the </w:t>
      </w:r>
      <w:r w:rsidR="00A0647E">
        <w:rPr>
          <w:rFonts w:ascii="Consolas" w:hAnsi="Consolas"/>
        </w:rPr>
        <w:t>verify</w:t>
      </w:r>
      <w:r>
        <w:t xml:space="preserve"> parser statement</w:t>
      </w:r>
      <w:r w:rsidR="006B43A5">
        <w:t xml:space="preserve"> or of the </w:t>
      </w:r>
      <w:r w:rsidR="006B43A5" w:rsidRPr="006B43A5">
        <w:rPr>
          <w:rFonts w:ascii="Consolas" w:hAnsi="Consolas"/>
        </w:rPr>
        <w:t>reject</w:t>
      </w:r>
      <w:r w:rsidR="006B43A5">
        <w:t xml:space="preserve"> state</w:t>
      </w:r>
      <w:r>
        <w:t>.</w:t>
      </w:r>
      <w:r w:rsidR="00736C88">
        <w:t xml:space="preserve"> Error handling has to be performed explicitl</w:t>
      </w:r>
      <w:r w:rsidR="00DC1B3A">
        <w:t>y by users.</w:t>
      </w:r>
    </w:p>
    <w:p w14:paraId="44235153" w14:textId="112BA0C0" w:rsidR="0021775F" w:rsidRDefault="0021775F" w:rsidP="00280B0E">
      <w:r>
        <w:t xml:space="preserve">A </w:t>
      </w:r>
      <w:r w:rsidRPr="0021775F">
        <w:rPr>
          <w:rFonts w:ascii="Consolas" w:hAnsi="Consolas" w:cs="Consolas"/>
          <w:b/>
        </w:rPr>
        <w:t>control</w:t>
      </w:r>
      <w:r>
        <w:t xml:space="preserve"> block may start with declarations of </w:t>
      </w:r>
      <w:r w:rsidRPr="0021775F">
        <w:rPr>
          <w:rFonts w:ascii="Consolas" w:hAnsi="Consolas" w:cs="Consolas"/>
          <w:b/>
        </w:rPr>
        <w:t>action</w:t>
      </w:r>
      <w:r w:rsidRPr="0021775F">
        <w:t>s</w:t>
      </w:r>
      <w:r>
        <w:t xml:space="preserve">, </w:t>
      </w:r>
      <w:r w:rsidRPr="0021775F">
        <w:rPr>
          <w:rFonts w:ascii="Consolas" w:hAnsi="Consolas" w:cs="Consolas"/>
          <w:b/>
        </w:rPr>
        <w:t>table</w:t>
      </w:r>
      <w:r w:rsidRPr="0021775F">
        <w:t>s</w:t>
      </w:r>
      <w:r>
        <w:t>, constants, variables and instantiations.</w:t>
      </w:r>
    </w:p>
    <w:p w14:paraId="5260BD8D" w14:textId="77777777" w:rsidR="004A4314" w:rsidRPr="00254E38" w:rsidRDefault="004A4314" w:rsidP="002D0F38">
      <w:pPr>
        <w:pStyle w:val="Grammar"/>
      </w:pPr>
      <w:bookmarkStart w:id="493" w:name="_Toc417920644"/>
      <w:bookmarkStart w:id="494" w:name="_Toc417920645"/>
      <w:bookmarkEnd w:id="493"/>
      <w:r w:rsidRPr="00254E38">
        <w:lastRenderedPageBreak/>
        <w:t>controlDeclaration</w:t>
      </w:r>
    </w:p>
    <w:p w14:paraId="0989EE7B" w14:textId="4CC0611D" w:rsidR="004A4314" w:rsidRDefault="004A4314" w:rsidP="002D0F38">
      <w:pPr>
        <w:pStyle w:val="Grammar"/>
      </w:pPr>
      <w:r w:rsidRPr="00254E38">
        <w:t xml:space="preserve">    : controlTypeDeclaration optCompileParameters </w:t>
      </w:r>
      <w:r>
        <w:br/>
        <w:t xml:space="preserve">      </w:t>
      </w:r>
      <w:r w:rsidRPr="00254E38">
        <w:t>'{' stateListDe</w:t>
      </w:r>
      <w:r>
        <w:t>claration APPLY controlBody '}</w:t>
      </w:r>
      <w:r>
        <w:br/>
        <w:t xml:space="preserve">    </w:t>
      </w:r>
      <w:r w:rsidRPr="00254E38">
        <w:t>;</w:t>
      </w:r>
    </w:p>
    <w:p w14:paraId="681C346B" w14:textId="77777777" w:rsidR="0073654C" w:rsidRDefault="0073654C" w:rsidP="002D0F38">
      <w:pPr>
        <w:pStyle w:val="Grammar"/>
      </w:pPr>
    </w:p>
    <w:p w14:paraId="07D8EAFE" w14:textId="34883313" w:rsidR="0073654C" w:rsidRPr="00254E38" w:rsidRDefault="0073654C" w:rsidP="002D0F38">
      <w:pPr>
        <w:pStyle w:val="Grammar"/>
      </w:pPr>
      <w:r w:rsidRPr="00254E38">
        <w:t>stateListDeclaration</w:t>
      </w:r>
    </w:p>
    <w:p w14:paraId="27BBD124" w14:textId="77777777" w:rsidR="0073654C" w:rsidRPr="00254E38" w:rsidRDefault="0073654C" w:rsidP="002D0F38">
      <w:pPr>
        <w:pStyle w:val="Grammar"/>
      </w:pPr>
      <w:r w:rsidRPr="00254E38">
        <w:t xml:space="preserve">    : /* empty */ </w:t>
      </w:r>
    </w:p>
    <w:p w14:paraId="6B5314C3" w14:textId="77777777" w:rsidR="0073654C" w:rsidRPr="00254E38" w:rsidRDefault="0073654C" w:rsidP="002D0F38">
      <w:pPr>
        <w:pStyle w:val="Grammar"/>
      </w:pPr>
      <w:r w:rsidRPr="00254E38">
        <w:t xml:space="preserve">    | stateListDeclaration stateElementDeclaration</w:t>
      </w:r>
    </w:p>
    <w:p w14:paraId="6D507001" w14:textId="77777777" w:rsidR="0073654C" w:rsidRPr="00254E38" w:rsidRDefault="0073654C" w:rsidP="002D0F38">
      <w:pPr>
        <w:pStyle w:val="Grammar"/>
      </w:pPr>
      <w:r w:rsidRPr="00254E38">
        <w:t xml:space="preserve">    ;</w:t>
      </w:r>
    </w:p>
    <w:p w14:paraId="41E5B73F" w14:textId="77777777" w:rsidR="0073654C" w:rsidRPr="00254E38" w:rsidRDefault="0073654C" w:rsidP="002D0F38">
      <w:pPr>
        <w:pStyle w:val="Grammar"/>
      </w:pPr>
    </w:p>
    <w:p w14:paraId="24B3C07C" w14:textId="77777777" w:rsidR="0073654C" w:rsidRPr="00254E38" w:rsidRDefault="0073654C" w:rsidP="002D0F38">
      <w:pPr>
        <w:pStyle w:val="Grammar"/>
      </w:pPr>
      <w:r w:rsidRPr="00254E38">
        <w:t>stateElementDeclaration</w:t>
      </w:r>
    </w:p>
    <w:p w14:paraId="1EEC0B4C" w14:textId="77777777" w:rsidR="0073654C" w:rsidRPr="00254E38" w:rsidRDefault="0073654C" w:rsidP="002D0F38">
      <w:pPr>
        <w:pStyle w:val="Grammar"/>
      </w:pPr>
      <w:r w:rsidRPr="00254E38">
        <w:t xml:space="preserve">    : constantDeclaration     </w:t>
      </w:r>
    </w:p>
    <w:p w14:paraId="607A2991" w14:textId="77777777" w:rsidR="0073654C" w:rsidRPr="00254E38" w:rsidRDefault="0073654C" w:rsidP="002D0F38">
      <w:pPr>
        <w:pStyle w:val="Grammar"/>
      </w:pPr>
      <w:r w:rsidRPr="00254E38">
        <w:t xml:space="preserve">    | actionDeclaration       </w:t>
      </w:r>
    </w:p>
    <w:p w14:paraId="49997A0A" w14:textId="77777777" w:rsidR="0073654C" w:rsidRPr="00254E38" w:rsidRDefault="0073654C" w:rsidP="002D0F38">
      <w:pPr>
        <w:pStyle w:val="Grammar"/>
      </w:pPr>
      <w:r w:rsidRPr="00254E38">
        <w:t xml:space="preserve">    | tableDeclaration        </w:t>
      </w:r>
    </w:p>
    <w:p w14:paraId="1FEBADB9" w14:textId="77777777" w:rsidR="0073654C" w:rsidRPr="00254E38" w:rsidRDefault="0073654C" w:rsidP="002D0F38">
      <w:pPr>
        <w:pStyle w:val="Grammar"/>
      </w:pPr>
      <w:r w:rsidRPr="00254E38">
        <w:t xml:space="preserve">    | instantiation           </w:t>
      </w:r>
    </w:p>
    <w:p w14:paraId="2F744EC0" w14:textId="77777777" w:rsidR="0073654C" w:rsidRPr="00254E38" w:rsidRDefault="0073654C" w:rsidP="002D0F38">
      <w:pPr>
        <w:pStyle w:val="Grammar"/>
      </w:pPr>
      <w:r w:rsidRPr="00254E38">
        <w:t xml:space="preserve">    ;</w:t>
      </w:r>
    </w:p>
    <w:p w14:paraId="1BFDEC9A" w14:textId="77777777" w:rsidR="0073654C" w:rsidRPr="00254E38" w:rsidRDefault="0073654C" w:rsidP="002D0F38">
      <w:pPr>
        <w:pStyle w:val="Grammar"/>
      </w:pPr>
    </w:p>
    <w:p w14:paraId="776A830B" w14:textId="77777777" w:rsidR="0073654C" w:rsidRPr="00254E38" w:rsidRDefault="0073654C" w:rsidP="002D0F38">
      <w:pPr>
        <w:pStyle w:val="Grammar"/>
      </w:pPr>
      <w:r w:rsidRPr="00254E38">
        <w:t>controlBody</w:t>
      </w:r>
    </w:p>
    <w:p w14:paraId="4C32388D" w14:textId="77777777" w:rsidR="0073654C" w:rsidRPr="00254E38" w:rsidRDefault="0073654C" w:rsidP="002D0F38">
      <w:pPr>
        <w:pStyle w:val="Grammar"/>
      </w:pPr>
      <w:r w:rsidRPr="00254E38">
        <w:t xml:space="preserve">    : blockStatement</w:t>
      </w:r>
    </w:p>
    <w:p w14:paraId="0B5A8661" w14:textId="54CA9097" w:rsidR="0073654C" w:rsidRPr="004A4314" w:rsidRDefault="0073654C" w:rsidP="002D0F38">
      <w:pPr>
        <w:pStyle w:val="Grammar"/>
      </w:pPr>
      <w:r>
        <w:t xml:space="preserve">    ;</w:t>
      </w:r>
    </w:p>
    <w:p w14:paraId="4D49E857" w14:textId="01D363CE" w:rsidR="00786BBA" w:rsidRDefault="00786BBA" w:rsidP="00786BBA">
      <w:bookmarkStart w:id="495" w:name="_Ref290277693"/>
      <w:bookmarkStart w:id="496" w:name="_Ref290277729"/>
      <w:bookmarkStart w:id="497" w:name="_Toc417920647"/>
      <w:bookmarkStart w:id="498" w:name="_Ref288995368"/>
      <w:bookmarkEnd w:id="494"/>
      <w:r>
        <w:t xml:space="preserve">For a description of the </w:t>
      </w:r>
      <w:r w:rsidRPr="00786BBA">
        <w:rPr>
          <w:rFonts w:ascii="Consolas" w:hAnsi="Consolas"/>
        </w:rPr>
        <w:t>optCompileParameters</w:t>
      </w:r>
      <w:r w:rsidR="000C5698" w:rsidRPr="000C5698">
        <w:t>, which</w:t>
      </w:r>
      <w:r w:rsidR="000C5698">
        <w:t xml:space="preserve"> can be used to build parameterized control blocks,</w:t>
      </w:r>
      <w:r>
        <w:t xml:space="preserve"> see Section </w:t>
      </w:r>
      <w:r>
        <w:fldChar w:fldCharType="begin"/>
      </w:r>
      <w:r>
        <w:instrText xml:space="preserve"> REF _Ref445797492 \r \h </w:instrText>
      </w:r>
      <w:r>
        <w:fldChar w:fldCharType="separate"/>
      </w:r>
      <w:r w:rsidR="00C55925">
        <w:t>12</w:t>
      </w:r>
      <w:r>
        <w:fldChar w:fldCharType="end"/>
      </w:r>
      <w:r>
        <w:t>.</w:t>
      </w:r>
    </w:p>
    <w:p w14:paraId="14CEB877" w14:textId="5377BA65" w:rsidR="00A833C7" w:rsidRDefault="00A833C7" w:rsidP="00786BBA">
      <w:r>
        <w:t xml:space="preserve">We start by describing the core components of a </w:t>
      </w:r>
      <w:r w:rsidRPr="00A833C7">
        <w:rPr>
          <w:rFonts w:ascii="Consolas" w:hAnsi="Consolas"/>
          <w:b/>
        </w:rPr>
        <w:t>control</w:t>
      </w:r>
      <w:r>
        <w:t xml:space="preserve"> block, starting with actions.</w:t>
      </w:r>
    </w:p>
    <w:p w14:paraId="19C90B64" w14:textId="77777777" w:rsidR="009F49ED" w:rsidRDefault="009F49ED" w:rsidP="00A66238">
      <w:pPr>
        <w:pStyle w:val="Heading2"/>
      </w:pPr>
      <w:bookmarkStart w:id="499" w:name="_Toc445830084"/>
      <w:bookmarkStart w:id="500" w:name="_Toc445799401"/>
      <w:r>
        <w:t>Actions</w:t>
      </w:r>
      <w:bookmarkEnd w:id="495"/>
      <w:bookmarkEnd w:id="496"/>
      <w:bookmarkEnd w:id="497"/>
      <w:bookmarkEnd w:id="499"/>
      <w:bookmarkEnd w:id="500"/>
      <w:r>
        <w:t xml:space="preserve"> </w:t>
      </w:r>
      <w:bookmarkEnd w:id="498"/>
    </w:p>
    <w:p w14:paraId="72BC7487" w14:textId="409BC17A" w:rsidR="009F49ED" w:rsidRDefault="009F49ED" w:rsidP="009F49ED">
      <w:r>
        <w:t>Actions are</w:t>
      </w:r>
      <w:r w:rsidR="005561B5">
        <w:t xml:space="preserve"> straight-line</w:t>
      </w:r>
      <w:r>
        <w:t xml:space="preserve"> code fragments that can read and write the data being processed</w:t>
      </w:r>
      <w:r w:rsidR="00F8152F">
        <w:t>.</w:t>
      </w:r>
      <w:r w:rsidR="00FC413B">
        <w:t xml:space="preserve"> In addition, actions may contain data values that can be written by the control plane and read by the data plane. In fact, actions are the fundamental construct by which the control-plane can influence dynamically the behavior of the data plane.</w:t>
      </w:r>
      <w:r w:rsidR="00C41E74">
        <w:t xml:space="preserve"> </w:t>
      </w:r>
      <w:r w:rsidR="00C41E74">
        <w:fldChar w:fldCharType="begin"/>
      </w:r>
      <w:r w:rsidR="00C41E74">
        <w:instrText xml:space="preserve"> REF _Ref445657244 \h </w:instrText>
      </w:r>
      <w:r w:rsidR="00C41E74">
        <w:fldChar w:fldCharType="separate"/>
      </w:r>
      <w:r w:rsidR="00C55925">
        <w:t xml:space="preserve">Figure </w:t>
      </w:r>
      <w:r w:rsidR="00C55925">
        <w:rPr>
          <w:noProof/>
        </w:rPr>
        <w:t>12</w:t>
      </w:r>
      <w:r w:rsidR="00C41E74">
        <w:fldChar w:fldCharType="end"/>
      </w:r>
      <w:r w:rsidR="00C41E74">
        <w:t xml:space="preserve"> shows the abstract model of an action.</w:t>
      </w:r>
    </w:p>
    <w:p w14:paraId="4823DC60" w14:textId="77777777" w:rsidR="00C41E74" w:rsidRDefault="00C41E74" w:rsidP="00C41E74">
      <w:pPr>
        <w:keepNext/>
        <w:jc w:val="center"/>
      </w:pPr>
      <w:r>
        <w:rPr>
          <w:noProof/>
        </w:rPr>
        <w:drawing>
          <wp:inline distT="0" distB="0" distL="0" distR="0" wp14:anchorId="6BA49CA0" wp14:editId="09855047">
            <wp:extent cx="3458817" cy="11440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66738" cy="1146642"/>
                    </a:xfrm>
                    <a:prstGeom prst="rect">
                      <a:avLst/>
                    </a:prstGeom>
                    <a:noFill/>
                  </pic:spPr>
                </pic:pic>
              </a:graphicData>
            </a:graphic>
          </wp:inline>
        </w:drawing>
      </w:r>
    </w:p>
    <w:p w14:paraId="6F050413" w14:textId="32A7A6C8" w:rsidR="00C41E74" w:rsidRDefault="00C41E74" w:rsidP="0016160B">
      <w:pPr>
        <w:pStyle w:val="Caption"/>
      </w:pPr>
      <w:bookmarkStart w:id="501" w:name="_Ref445657244"/>
      <w:r>
        <w:t xml:space="preserve">Figure </w:t>
      </w:r>
      <w:fldSimple w:instr=" SEQ Figure \* ARABIC ">
        <w:r w:rsidR="002C0206">
          <w:rPr>
            <w:noProof/>
          </w:rPr>
          <w:t>12</w:t>
        </w:r>
      </w:fldSimple>
      <w:bookmarkEnd w:id="501"/>
      <w:r>
        <w:t>: Actions contain code and data.</w:t>
      </w:r>
      <w:r w:rsidR="00A5501B">
        <w:t xml:space="preserve"> </w:t>
      </w:r>
      <w:r w:rsidR="00A5501B">
        <w:br/>
        <w:t>The code is in the P4 program, while the data is set by the control plane.</w:t>
      </w:r>
      <w:r w:rsidR="00302480">
        <w:t xml:space="preserve"> </w:t>
      </w:r>
      <w:r w:rsidR="00302480">
        <w:br/>
        <w:t>Parameters are bound by the data plane.</w:t>
      </w:r>
    </w:p>
    <w:p w14:paraId="711390E5" w14:textId="224B91C4" w:rsidR="00C41E74" w:rsidRDefault="00C41E74" w:rsidP="00C41E74">
      <w:pPr>
        <w:jc w:val="center"/>
      </w:pPr>
    </w:p>
    <w:p w14:paraId="14DFB501" w14:textId="77777777" w:rsidR="00172A56" w:rsidRPr="00254E38" w:rsidRDefault="00172A56" w:rsidP="002D0F38">
      <w:pPr>
        <w:pStyle w:val="Grammar"/>
      </w:pPr>
      <w:r w:rsidRPr="00254E38">
        <w:lastRenderedPageBreak/>
        <w:t>actionDeclaration</w:t>
      </w:r>
    </w:p>
    <w:p w14:paraId="652FB30A" w14:textId="0D35C619" w:rsidR="00172A56" w:rsidRPr="00254E38" w:rsidRDefault="00172A56" w:rsidP="002D0F38">
      <w:pPr>
        <w:pStyle w:val="Grammar"/>
      </w:pPr>
      <w:r w:rsidRPr="00254E38">
        <w:t xml:space="preserve">    : </w:t>
      </w:r>
      <w:r w:rsidR="007F71B6">
        <w:t xml:space="preserve">optAnnotations </w:t>
      </w:r>
      <w:r w:rsidRPr="00254E38">
        <w:t xml:space="preserve">ACTION name '(' parameterList ')' </w:t>
      </w:r>
      <w:r w:rsidR="007F71B6">
        <w:br/>
        <w:t xml:space="preserve">      </w:t>
      </w:r>
      <w:r w:rsidRPr="00254E38">
        <w:t>'{' actionElementList '}'</w:t>
      </w:r>
    </w:p>
    <w:p w14:paraId="71F47201" w14:textId="77777777" w:rsidR="00172A56" w:rsidRPr="00254E38" w:rsidRDefault="00172A56" w:rsidP="002D0F38">
      <w:pPr>
        <w:pStyle w:val="Grammar"/>
      </w:pPr>
      <w:r w:rsidRPr="00254E38">
        <w:t xml:space="preserve">    ;</w:t>
      </w:r>
    </w:p>
    <w:p w14:paraId="49C6755E" w14:textId="77777777" w:rsidR="00172A56" w:rsidRPr="00254E38" w:rsidRDefault="00172A56" w:rsidP="002D0F38">
      <w:pPr>
        <w:pStyle w:val="Grammar"/>
      </w:pPr>
    </w:p>
    <w:p w14:paraId="5D916B4B" w14:textId="77777777" w:rsidR="00172A56" w:rsidRPr="00254E38" w:rsidRDefault="00172A56" w:rsidP="002D0F38">
      <w:pPr>
        <w:pStyle w:val="Grammar"/>
      </w:pPr>
      <w:r w:rsidRPr="00254E38">
        <w:t>actionElementList</w:t>
      </w:r>
    </w:p>
    <w:p w14:paraId="2ECDF56A" w14:textId="77777777" w:rsidR="00172A56" w:rsidRPr="00254E38" w:rsidRDefault="00172A56" w:rsidP="002D0F38">
      <w:pPr>
        <w:pStyle w:val="Grammar"/>
      </w:pPr>
      <w:r w:rsidRPr="00254E38">
        <w:t xml:space="preserve">    : /* empty */                    </w:t>
      </w:r>
    </w:p>
    <w:p w14:paraId="2E4C9CD4" w14:textId="77777777" w:rsidR="00172A56" w:rsidRPr="00254E38" w:rsidRDefault="00172A56" w:rsidP="002D0F38">
      <w:pPr>
        <w:pStyle w:val="Grammar"/>
      </w:pPr>
      <w:r w:rsidRPr="00254E38">
        <w:t xml:space="preserve">    | actionElementList actionElement</w:t>
      </w:r>
    </w:p>
    <w:p w14:paraId="4C294922" w14:textId="77777777" w:rsidR="00172A56" w:rsidRPr="00254E38" w:rsidRDefault="00172A56" w:rsidP="002D0F38">
      <w:pPr>
        <w:pStyle w:val="Grammar"/>
      </w:pPr>
      <w:r w:rsidRPr="00254E38">
        <w:t xml:space="preserve">    ;</w:t>
      </w:r>
    </w:p>
    <w:p w14:paraId="66E76834" w14:textId="77777777" w:rsidR="00172A56" w:rsidRPr="00254E38" w:rsidRDefault="00172A56" w:rsidP="002D0F38">
      <w:pPr>
        <w:pStyle w:val="Grammar"/>
      </w:pPr>
    </w:p>
    <w:p w14:paraId="56957E56" w14:textId="77777777" w:rsidR="00172A56" w:rsidRPr="00254E38" w:rsidRDefault="00172A56" w:rsidP="002D0F38">
      <w:pPr>
        <w:pStyle w:val="Grammar"/>
      </w:pPr>
      <w:r w:rsidRPr="00254E38">
        <w:t>actionElement</w:t>
      </w:r>
    </w:p>
    <w:p w14:paraId="401C9537" w14:textId="77777777" w:rsidR="00172A56" w:rsidRPr="00254E38" w:rsidRDefault="00172A56" w:rsidP="002D0F38">
      <w:pPr>
        <w:pStyle w:val="Grammar"/>
      </w:pPr>
      <w:r w:rsidRPr="00254E38">
        <w:t xml:space="preserve">    : assignmentOrMethodCallStatement</w:t>
      </w:r>
    </w:p>
    <w:p w14:paraId="23952F02" w14:textId="77777777" w:rsidR="00172A56" w:rsidRPr="00254E38" w:rsidRDefault="00172A56" w:rsidP="002D0F38">
      <w:pPr>
        <w:pStyle w:val="Grammar"/>
      </w:pPr>
      <w:r w:rsidRPr="00254E38">
        <w:t xml:space="preserve">    | variableDeclaration            </w:t>
      </w:r>
    </w:p>
    <w:p w14:paraId="2D3912E7" w14:textId="77777777" w:rsidR="00172A56" w:rsidRPr="00254E38" w:rsidRDefault="00172A56" w:rsidP="002D0F38">
      <w:pPr>
        <w:pStyle w:val="Grammar"/>
      </w:pPr>
      <w:r w:rsidRPr="00254E38">
        <w:t xml:space="preserve">    | constantDeclaration            </w:t>
      </w:r>
    </w:p>
    <w:p w14:paraId="01970415" w14:textId="77777777" w:rsidR="00172A56" w:rsidRPr="00254E38" w:rsidRDefault="00172A56" w:rsidP="002D0F38">
      <w:pPr>
        <w:pStyle w:val="Grammar"/>
      </w:pPr>
      <w:r w:rsidRPr="00254E38">
        <w:t xml:space="preserve">    | actionBlockStatement           </w:t>
      </w:r>
    </w:p>
    <w:p w14:paraId="19845D24" w14:textId="77777777" w:rsidR="00172A56" w:rsidRPr="00254E38" w:rsidRDefault="00172A56" w:rsidP="002D0F38">
      <w:pPr>
        <w:pStyle w:val="Grammar"/>
      </w:pPr>
      <w:r w:rsidRPr="00254E38">
        <w:t xml:space="preserve">    | emptyStatement                 </w:t>
      </w:r>
    </w:p>
    <w:p w14:paraId="05F5FACF" w14:textId="77777777" w:rsidR="00172A56" w:rsidRPr="00254E38" w:rsidRDefault="00172A56" w:rsidP="002D0F38">
      <w:pPr>
        <w:pStyle w:val="Grammar"/>
      </w:pPr>
      <w:r w:rsidRPr="00254E38">
        <w:t xml:space="preserve">    ;</w:t>
      </w:r>
    </w:p>
    <w:p w14:paraId="48A3962D" w14:textId="77777777" w:rsidR="00172A56" w:rsidRPr="00254E38" w:rsidRDefault="00172A56" w:rsidP="002D0F38">
      <w:pPr>
        <w:pStyle w:val="Grammar"/>
      </w:pPr>
    </w:p>
    <w:p w14:paraId="46C51CAB" w14:textId="77777777" w:rsidR="00172A56" w:rsidRPr="00254E38" w:rsidRDefault="00172A56" w:rsidP="002D0F38">
      <w:pPr>
        <w:pStyle w:val="Grammar"/>
      </w:pPr>
      <w:r w:rsidRPr="00254E38">
        <w:t>actionBlockStatement</w:t>
      </w:r>
    </w:p>
    <w:p w14:paraId="421C412F" w14:textId="4EEA8540" w:rsidR="00172A56" w:rsidRPr="00172A56" w:rsidRDefault="00172A56" w:rsidP="002D0F38">
      <w:pPr>
        <w:pStyle w:val="Grammar"/>
      </w:pPr>
      <w:r w:rsidRPr="00254E38">
        <w:t xml:space="preserve">    : </w:t>
      </w:r>
      <w:r>
        <w:t xml:space="preserve">'{' actionElementList '}'      </w:t>
      </w:r>
      <w:r>
        <w:br/>
      </w:r>
      <w:r w:rsidRPr="00254E38">
        <w:t xml:space="preserve">    ;</w:t>
      </w:r>
    </w:p>
    <w:p w14:paraId="33702B49" w14:textId="38EB0231" w:rsidR="00C41E74" w:rsidRDefault="00C41E74" w:rsidP="009F49ED">
      <w:r>
        <w:t xml:space="preserve">Syntactically actions resemble functions with no return values. Actions may be declared within a </w:t>
      </w:r>
      <w:r w:rsidRPr="00C41E74">
        <w:rPr>
          <w:rFonts w:ascii="Consolas" w:hAnsi="Consolas" w:cs="Consolas"/>
          <w:b/>
        </w:rPr>
        <w:t>control</w:t>
      </w:r>
      <w:r>
        <w:t xml:space="preserve"> block; in this case they can only be used within an instance of that control block.</w:t>
      </w:r>
    </w:p>
    <w:p w14:paraId="42CF616B" w14:textId="159C9797" w:rsidR="009F49ED" w:rsidRDefault="009F49ED" w:rsidP="009F49ED">
      <w:r>
        <w:t xml:space="preserve">The following example shows an action </w:t>
      </w:r>
      <w:r w:rsidR="00484E85">
        <w:t>declaration</w:t>
      </w:r>
      <w:r>
        <w:t>:</w:t>
      </w:r>
    </w:p>
    <w:p w14:paraId="28D921CF" w14:textId="6CE005F1" w:rsidR="009F49ED" w:rsidRDefault="009F49ED" w:rsidP="009F49ED">
      <w:pPr>
        <w:rPr>
          <w:rFonts w:ascii="Consolas" w:hAnsi="Consolas"/>
        </w:rPr>
      </w:pPr>
      <w:r>
        <w:rPr>
          <w:rFonts w:ascii="Consolas" w:hAnsi="Consolas"/>
          <w:b/>
        </w:rPr>
        <w:t>a</w:t>
      </w:r>
      <w:r w:rsidRPr="001A316A">
        <w:rPr>
          <w:rFonts w:ascii="Consolas" w:hAnsi="Consolas"/>
          <w:b/>
        </w:rPr>
        <w:t>ction</w:t>
      </w:r>
      <w:r w:rsidRPr="00A63137">
        <w:rPr>
          <w:rFonts w:ascii="Consolas" w:hAnsi="Consolas"/>
        </w:rPr>
        <w:t xml:space="preserve"> F</w:t>
      </w:r>
      <w:r w:rsidRPr="001A316A">
        <w:rPr>
          <w:rFonts w:ascii="Consolas" w:hAnsi="Consolas"/>
        </w:rPr>
        <w:t>orward</w:t>
      </w:r>
      <w:r>
        <w:rPr>
          <w:rFonts w:ascii="Consolas" w:hAnsi="Consolas"/>
        </w:rPr>
        <w:t>_a</w:t>
      </w:r>
      <w:r w:rsidRPr="001A316A">
        <w:rPr>
          <w:rFonts w:ascii="Consolas" w:hAnsi="Consolas"/>
        </w:rPr>
        <w:t>(</w:t>
      </w:r>
      <w:r w:rsidRPr="001A316A">
        <w:rPr>
          <w:rFonts w:ascii="Consolas" w:hAnsi="Consolas"/>
          <w:b/>
        </w:rPr>
        <w:t>out</w:t>
      </w:r>
      <w:r>
        <w:rPr>
          <w:rFonts w:ascii="Consolas" w:hAnsi="Consolas"/>
        </w:rPr>
        <w:t xml:space="preserve"> </w:t>
      </w:r>
      <w:r>
        <w:rPr>
          <w:rFonts w:ascii="Consolas" w:hAnsi="Consolas"/>
          <w:b/>
        </w:rPr>
        <w:t>bit&lt;</w:t>
      </w:r>
      <w:r w:rsidRPr="001A316A">
        <w:rPr>
          <w:rFonts w:ascii="Consolas" w:hAnsi="Consolas"/>
        </w:rPr>
        <w:t>9</w:t>
      </w:r>
      <w:r>
        <w:rPr>
          <w:rFonts w:ascii="Consolas" w:hAnsi="Consolas"/>
        </w:rPr>
        <w:t>&gt;</w:t>
      </w:r>
      <w:r w:rsidR="00BE2404">
        <w:rPr>
          <w:rFonts w:ascii="Consolas" w:hAnsi="Consolas"/>
        </w:rPr>
        <w:t xml:space="preserve"> outputPort</w:t>
      </w:r>
      <w:r w:rsidR="00C41E74">
        <w:rPr>
          <w:rFonts w:ascii="Consolas" w:hAnsi="Consolas"/>
        </w:rPr>
        <w:t xml:space="preserve">, </w:t>
      </w:r>
      <w:r w:rsidR="00C41E74">
        <w:rPr>
          <w:rFonts w:ascii="Consolas" w:hAnsi="Consolas"/>
          <w:b/>
        </w:rPr>
        <w:t>bit&lt;</w:t>
      </w:r>
      <w:r w:rsidR="00C41E74">
        <w:rPr>
          <w:rFonts w:ascii="Consolas" w:hAnsi="Consolas"/>
        </w:rPr>
        <w:t>9&gt; port</w:t>
      </w:r>
      <w:r w:rsidR="00BE2404">
        <w:rPr>
          <w:rFonts w:ascii="Consolas" w:hAnsi="Consolas"/>
        </w:rPr>
        <w:t xml:space="preserve">) </w:t>
      </w:r>
      <w:r w:rsidRPr="001A316A">
        <w:rPr>
          <w:rFonts w:ascii="Consolas" w:hAnsi="Consolas"/>
        </w:rPr>
        <w:t>{</w:t>
      </w:r>
      <w:r w:rsidRPr="001A316A">
        <w:rPr>
          <w:rFonts w:ascii="Consolas" w:hAnsi="Consolas"/>
        </w:rPr>
        <w:br/>
        <w:t xml:space="preserve">    outputPort = port;</w:t>
      </w:r>
      <w:r w:rsidRPr="001A316A">
        <w:rPr>
          <w:rFonts w:ascii="Consolas" w:hAnsi="Consolas"/>
        </w:rPr>
        <w:br/>
        <w:t>}</w:t>
      </w:r>
    </w:p>
    <w:p w14:paraId="6950E9CE" w14:textId="018404C0" w:rsidR="004D0561" w:rsidRDefault="004D0561" w:rsidP="004D0561">
      <w:r>
        <w:t xml:space="preserve">Action parameters that have no direction (e.g., </w:t>
      </w:r>
      <w:r w:rsidRPr="004D0561">
        <w:rPr>
          <w:rFonts w:ascii="Consolas" w:hAnsi="Consolas" w:cs="Consolas"/>
        </w:rPr>
        <w:t>port</w:t>
      </w:r>
      <w:r>
        <w:t xml:space="preserve"> in the previous example) indicate action data. </w:t>
      </w:r>
      <w:commentRangeStart w:id="502"/>
      <w:r>
        <w:t>All such parameters must be at the end of the parameter list</w:t>
      </w:r>
      <w:commentRangeEnd w:id="502"/>
      <w:r w:rsidR="00C06192">
        <w:rPr>
          <w:rStyle w:val="CommentReference"/>
        </w:rPr>
        <w:commentReference w:id="502"/>
      </w:r>
      <w:r>
        <w:t>. These parameters are bound by the control plane.</w:t>
      </w:r>
    </w:p>
    <w:p w14:paraId="6398A899" w14:textId="034740D9" w:rsidR="004D0561" w:rsidRDefault="004D0561" w:rsidP="009F49ED">
      <w:r>
        <w:t xml:space="preserve">The body of an action consists is a sequence of </w:t>
      </w:r>
      <w:r w:rsidR="002C3CE5">
        <w:t xml:space="preserve">simple </w:t>
      </w:r>
      <w:r>
        <w:t>statements and declarations. No conditional statements are allowed.</w:t>
      </w:r>
      <w:r w:rsidR="00A5707D">
        <w:t xml:space="preserve"> However, simple conditional assignments can be done using the multiplexor operation (Section </w:t>
      </w:r>
      <w:r w:rsidR="00A5707D">
        <w:fldChar w:fldCharType="begin"/>
      </w:r>
      <w:r w:rsidR="00A5707D">
        <w:instrText xml:space="preserve"> REF _Ref446512430 \r \h </w:instrText>
      </w:r>
      <w:r w:rsidR="00A5707D">
        <w:fldChar w:fldCharType="separate"/>
      </w:r>
      <w:r w:rsidR="00A5707D">
        <w:t>7.3.1</w:t>
      </w:r>
      <w:r w:rsidR="00A5707D">
        <w:fldChar w:fldCharType="end"/>
      </w:r>
      <w:r w:rsidR="00A5707D">
        <w:t>).</w:t>
      </w:r>
    </w:p>
    <w:p w14:paraId="722408E1" w14:textId="10D6E66A" w:rsidR="004D0561" w:rsidRDefault="004D0561" w:rsidP="00A66238">
      <w:pPr>
        <w:pStyle w:val="Heading3"/>
      </w:pPr>
      <w:bookmarkStart w:id="503" w:name="_Toc445830085"/>
      <w:bookmarkStart w:id="504" w:name="_Toc445799402"/>
      <w:bookmarkStart w:id="505" w:name="_Ref288308964"/>
      <w:bookmarkStart w:id="506" w:name="_Toc417920649"/>
      <w:r>
        <w:t>Invoking actions</w:t>
      </w:r>
      <w:bookmarkEnd w:id="503"/>
      <w:bookmarkEnd w:id="504"/>
    </w:p>
    <w:p w14:paraId="1F521DEB" w14:textId="6D4E56C8" w:rsidR="007D6ABB" w:rsidRDefault="007D6ABB" w:rsidP="007D6ABB">
      <w:r>
        <w:t>Actions can be executed in two ways:</w:t>
      </w:r>
    </w:p>
    <w:p w14:paraId="71643655" w14:textId="0F87049B" w:rsidR="007D6ABB" w:rsidRDefault="007D6ABB" w:rsidP="002265E0">
      <w:pPr>
        <w:pStyle w:val="ListParagraph"/>
        <w:numPr>
          <w:ilvl w:val="0"/>
          <w:numId w:val="21"/>
        </w:numPr>
      </w:pPr>
      <w:r>
        <w:t>They can be invoked by tables automatically, during match-action processing</w:t>
      </w:r>
    </w:p>
    <w:p w14:paraId="49C874F7" w14:textId="09FECE61" w:rsidR="007D6ABB" w:rsidRPr="007D6ABB" w:rsidRDefault="00475586" w:rsidP="002265E0">
      <w:pPr>
        <w:pStyle w:val="ListParagraph"/>
        <w:numPr>
          <w:ilvl w:val="0"/>
          <w:numId w:val="21"/>
        </w:numPr>
      </w:pPr>
      <w:r>
        <w:t xml:space="preserve">Actions, that do not have action data (non-directional parameters), can also be explicitly </w:t>
      </w:r>
      <w:r w:rsidR="007D6ABB">
        <w:t xml:space="preserve">invoked using function call syntax. </w:t>
      </w:r>
    </w:p>
    <w:p w14:paraId="41F74BCC" w14:textId="290ABDDB" w:rsidR="009F49ED" w:rsidRDefault="00275121" w:rsidP="00A66238">
      <w:pPr>
        <w:pStyle w:val="Heading2"/>
      </w:pPr>
      <w:bookmarkStart w:id="507" w:name="_Toc445830086"/>
      <w:bookmarkStart w:id="508" w:name="_Toc445799403"/>
      <w:bookmarkEnd w:id="505"/>
      <w:bookmarkEnd w:id="506"/>
      <w:r>
        <w:t>Tables</w:t>
      </w:r>
      <w:bookmarkEnd w:id="507"/>
      <w:bookmarkEnd w:id="508"/>
    </w:p>
    <w:p w14:paraId="713FB190" w14:textId="5099DC9F" w:rsidR="002A22E7" w:rsidRDefault="0009538B" w:rsidP="002A22E7">
      <w:r>
        <w:t xml:space="preserve">The P4 </w:t>
      </w:r>
      <w:r>
        <w:rPr>
          <w:rFonts w:ascii="Consolas" w:hAnsi="Consolas"/>
          <w:b/>
        </w:rPr>
        <w:t>table</w:t>
      </w:r>
      <w:r>
        <w:t xml:space="preserve"> construct describes a match-action unit. </w:t>
      </w:r>
      <w:r w:rsidR="002A22E7">
        <w:t xml:space="preserve">The structure of a match-action unit is shown in </w:t>
      </w:r>
      <w:r w:rsidR="002A22E7">
        <w:fldChar w:fldCharType="begin"/>
      </w:r>
      <w:r w:rsidR="002A22E7">
        <w:instrText xml:space="preserve"> REF _Ref288116252 \h </w:instrText>
      </w:r>
      <w:r w:rsidR="002A22E7">
        <w:fldChar w:fldCharType="separate"/>
      </w:r>
      <w:r w:rsidR="00C55925">
        <w:t xml:space="preserve">Figure </w:t>
      </w:r>
      <w:r w:rsidR="00C55925">
        <w:rPr>
          <w:noProof/>
        </w:rPr>
        <w:t>13</w:t>
      </w:r>
      <w:r w:rsidR="002A22E7">
        <w:fldChar w:fldCharType="end"/>
      </w:r>
      <w:r w:rsidR="002A22E7">
        <w:t>. The match-action processing consists in the following steps:</w:t>
      </w:r>
    </w:p>
    <w:p w14:paraId="338BD201" w14:textId="21AD22EB" w:rsidR="002A22E7" w:rsidRDefault="002A22E7" w:rsidP="002265E0">
      <w:pPr>
        <w:pStyle w:val="ListParagraph"/>
        <w:numPr>
          <w:ilvl w:val="0"/>
          <w:numId w:val="35"/>
        </w:numPr>
      </w:pPr>
      <w:r>
        <w:t>Key construction</w:t>
      </w:r>
      <w:r w:rsidR="00B42708">
        <w:t>.</w:t>
      </w:r>
    </w:p>
    <w:p w14:paraId="16045166" w14:textId="5DF88257" w:rsidR="002A22E7" w:rsidRDefault="002A22E7" w:rsidP="002265E0">
      <w:pPr>
        <w:pStyle w:val="ListParagraph"/>
        <w:numPr>
          <w:ilvl w:val="0"/>
          <w:numId w:val="35"/>
        </w:numPr>
      </w:pPr>
      <w:r>
        <w:t xml:space="preserve">Key lookup in a </w:t>
      </w:r>
      <w:r w:rsidR="00B42708">
        <w:t xml:space="preserve">lookup </w:t>
      </w:r>
      <w:r>
        <w:t>table (the “match” step). The result of key lookup is an “action”</w:t>
      </w:r>
      <w:r w:rsidR="00B42708">
        <w:t>.</w:t>
      </w:r>
    </w:p>
    <w:p w14:paraId="0A47A946" w14:textId="6657C52A" w:rsidR="00842F17" w:rsidRDefault="002A22E7" w:rsidP="00842F17">
      <w:pPr>
        <w:pStyle w:val="ListParagraph"/>
        <w:numPr>
          <w:ilvl w:val="0"/>
          <w:numId w:val="35"/>
        </w:numPr>
      </w:pPr>
      <w:r>
        <w:t xml:space="preserve">Action execution (the “action step”) over the input data, resulting in mutations of the data. </w:t>
      </w:r>
    </w:p>
    <w:p w14:paraId="5033BBA4" w14:textId="5C5DB8E8" w:rsidR="00842F17" w:rsidRDefault="00842F17" w:rsidP="00842F17">
      <w:r>
        <w:lastRenderedPageBreak/>
        <w:t xml:space="preserve">A </w:t>
      </w:r>
      <w:r w:rsidRPr="00842F17">
        <w:rPr>
          <w:rFonts w:ascii="Consolas" w:hAnsi="Consolas" w:cs="Consolas"/>
          <w:b/>
        </w:rPr>
        <w:t>table</w:t>
      </w:r>
      <w:r>
        <w:t xml:space="preserve"> declaration introduces a table instance. If one desires to instantiate multiple similar tables with the same “type”, one needs to declare a table in a separate control block and instantiate that control block multiple times.</w:t>
      </w:r>
    </w:p>
    <w:p w14:paraId="3EABBE92" w14:textId="79EA554F" w:rsidR="000A30A9" w:rsidRDefault="000A30A9" w:rsidP="000A30A9">
      <w:r>
        <w:t xml:space="preserve">Note that a P4 table contains internally </w:t>
      </w:r>
      <w:r w:rsidR="00000B94">
        <w:t>a</w:t>
      </w:r>
      <w:r>
        <w:t xml:space="preserve"> lookup-table. This is the origin of the “</w:t>
      </w:r>
      <w:r w:rsidRPr="00A3054A">
        <w:rPr>
          <w:rFonts w:ascii="Consolas" w:hAnsi="Consolas"/>
          <w:b/>
        </w:rPr>
        <w:t>table</w:t>
      </w:r>
      <w:r>
        <w:t>” name, but this overloaded use of the term “table” can be sometimes confusing. That is why we us</w:t>
      </w:r>
      <w:r w:rsidR="00C85B04">
        <w:t xml:space="preserve">e </w:t>
      </w:r>
      <w:r>
        <w:t>the term “match-action unit</w:t>
      </w:r>
      <w:r w:rsidR="00395E36">
        <w:t xml:space="preserve">” whenever possible </w:t>
      </w:r>
      <w:r w:rsidR="00C85B04">
        <w:t xml:space="preserve">in this document instead of </w:t>
      </w:r>
      <w:r w:rsidR="00C85B04" w:rsidRPr="00C85B04">
        <w:rPr>
          <w:rFonts w:ascii="Consolas" w:hAnsi="Consolas"/>
          <w:b/>
        </w:rPr>
        <w:t>table</w:t>
      </w:r>
      <w:r w:rsidR="00C85B04">
        <w:t>.</w:t>
      </w:r>
    </w:p>
    <w:p w14:paraId="0B6F57B8" w14:textId="09B67E18" w:rsidR="00395E36" w:rsidRDefault="00395E36" w:rsidP="000A30A9">
      <w:r>
        <w:t xml:space="preserve">The look-up table is a finite map whose contents is manipulated asynchronously (read/write) by the target control-plane, through a separate control-plane API (see </w:t>
      </w:r>
      <w:r w:rsidR="004425BD">
        <w:fldChar w:fldCharType="begin"/>
      </w:r>
      <w:r w:rsidR="004425BD">
        <w:instrText xml:space="preserve"> REF _Ref288116252 \h </w:instrText>
      </w:r>
      <w:r w:rsidR="004425BD">
        <w:fldChar w:fldCharType="separate"/>
      </w:r>
      <w:r w:rsidR="004425BD">
        <w:t xml:space="preserve">Figure </w:t>
      </w:r>
      <w:r w:rsidR="004425BD">
        <w:rPr>
          <w:noProof/>
        </w:rPr>
        <w:t>13</w:t>
      </w:r>
      <w:r w:rsidR="004425BD">
        <w:fldChar w:fldCharType="end"/>
      </w:r>
      <w:r>
        <w:t>).</w:t>
      </w:r>
    </w:p>
    <w:p w14:paraId="128B88A1" w14:textId="77777777" w:rsidR="000A30A9" w:rsidRDefault="000A30A9" w:rsidP="00842F17"/>
    <w:p w14:paraId="052EE936" w14:textId="5A9F0654" w:rsidR="002A22E7" w:rsidRDefault="00B1668E" w:rsidP="002A22E7">
      <w:pPr>
        <w:keepNext/>
        <w:jc w:val="center"/>
      </w:pPr>
      <w:commentRangeStart w:id="509"/>
      <w:r w:rsidRPr="00B1668E">
        <w:rPr>
          <w:noProof/>
        </w:rPr>
        <w:drawing>
          <wp:inline distT="0" distB="0" distL="0" distR="0" wp14:anchorId="3A0F6556" wp14:editId="37655CEC">
            <wp:extent cx="5486400" cy="3747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486400" cy="3747770"/>
                    </a:xfrm>
                    <a:prstGeom prst="rect">
                      <a:avLst/>
                    </a:prstGeom>
                  </pic:spPr>
                </pic:pic>
              </a:graphicData>
            </a:graphic>
          </wp:inline>
        </w:drawing>
      </w:r>
      <w:commentRangeEnd w:id="509"/>
      <w:r w:rsidR="004012F3">
        <w:rPr>
          <w:rStyle w:val="CommentReference"/>
        </w:rPr>
        <w:commentReference w:id="509"/>
      </w:r>
      <w:r w:rsidR="002A22E7" w:rsidRPr="00AE7792" w:rsidDel="00DF3220">
        <w:t xml:space="preserve"> </w:t>
      </w:r>
    </w:p>
    <w:p w14:paraId="1C223AC6" w14:textId="4C1A99E9" w:rsidR="002A22E7" w:rsidRPr="002A22E7" w:rsidRDefault="002A22E7" w:rsidP="0016160B">
      <w:pPr>
        <w:pStyle w:val="Caption"/>
      </w:pPr>
      <w:bookmarkStart w:id="510" w:name="_Ref288116252"/>
      <w:bookmarkStart w:id="511" w:name="_Ref288735870"/>
      <w:bookmarkStart w:id="512" w:name="_Ref446487421"/>
      <w:r>
        <w:t xml:space="preserve">Figure </w:t>
      </w:r>
      <w:fldSimple w:instr=" SEQ Figure \* ARABIC ">
        <w:r w:rsidR="002C0206">
          <w:rPr>
            <w:noProof/>
          </w:rPr>
          <w:t>13</w:t>
        </w:r>
      </w:fldSimple>
      <w:bookmarkEnd w:id="510"/>
      <w:r>
        <w:t>: Match-Action Unit Dataflow</w:t>
      </w:r>
      <w:bookmarkEnd w:id="511"/>
      <w:r w:rsidR="00B565CA">
        <w:t>.</w:t>
      </w:r>
      <w:bookmarkEnd w:id="512"/>
    </w:p>
    <w:p w14:paraId="6A08BA89" w14:textId="1D7CDAD1" w:rsidR="001A7875" w:rsidRDefault="001A7875" w:rsidP="009F49ED">
      <w:r>
        <w:t>Syntactically a table is described by a set of key-value properties. Some of these properties are “standard” properties, but the set of prope</w:t>
      </w:r>
      <w:r w:rsidR="00B565CA">
        <w:t>rties can be extended by target-specific compilers</w:t>
      </w:r>
      <w:r>
        <w:t xml:space="preserve"> as needed.</w:t>
      </w:r>
    </w:p>
    <w:p w14:paraId="78B00B96" w14:textId="77777777" w:rsidR="001A7875" w:rsidRPr="00254E38" w:rsidRDefault="001A7875" w:rsidP="002D0F38">
      <w:pPr>
        <w:pStyle w:val="Grammar"/>
      </w:pPr>
      <w:commentRangeStart w:id="513"/>
      <w:commentRangeStart w:id="514"/>
      <w:r w:rsidRPr="00254E38">
        <w:lastRenderedPageBreak/>
        <w:t>tableDeclaration</w:t>
      </w:r>
      <w:commentRangeEnd w:id="513"/>
      <w:r w:rsidR="004425BD">
        <w:rPr>
          <w:rStyle w:val="CommentReference"/>
          <w:rFonts w:ascii="Cambria" w:eastAsia="MS Mincho" w:hAnsi="Cambria" w:cs="Times New Roman"/>
        </w:rPr>
        <w:commentReference w:id="513"/>
      </w:r>
      <w:commentRangeEnd w:id="514"/>
      <w:r w:rsidR="00A5707D">
        <w:rPr>
          <w:rStyle w:val="CommentReference"/>
          <w:rFonts w:ascii="Cambria" w:eastAsia="MS Mincho" w:hAnsi="Cambria" w:cs="Times New Roman"/>
        </w:rPr>
        <w:commentReference w:id="514"/>
      </w:r>
    </w:p>
    <w:p w14:paraId="14B97D4B" w14:textId="21A38E78" w:rsidR="001A7875" w:rsidRPr="00254E38" w:rsidRDefault="001A7875" w:rsidP="002D0F38">
      <w:pPr>
        <w:pStyle w:val="Grammar"/>
      </w:pPr>
      <w:r w:rsidRPr="00254E38">
        <w:t xml:space="preserve">    : </w:t>
      </w:r>
      <w:r w:rsidR="00B862DD">
        <w:t xml:space="preserve">optAnnotations </w:t>
      </w:r>
      <w:r w:rsidRPr="00254E38">
        <w:t>TABLE name '(' parameterList ')'</w:t>
      </w:r>
      <w:r w:rsidR="00B862DD">
        <w:br/>
        <w:t xml:space="preserve">    </w:t>
      </w:r>
      <w:r w:rsidRPr="00254E38">
        <w:t xml:space="preserve"> '{' tablePropertyList '}'</w:t>
      </w:r>
    </w:p>
    <w:p w14:paraId="2B086D34" w14:textId="77777777" w:rsidR="001A7875" w:rsidRPr="00254E38" w:rsidRDefault="001A7875" w:rsidP="002D0F38">
      <w:pPr>
        <w:pStyle w:val="Grammar"/>
      </w:pPr>
      <w:r w:rsidRPr="00254E38">
        <w:t xml:space="preserve">    ;</w:t>
      </w:r>
    </w:p>
    <w:p w14:paraId="7D523E40" w14:textId="77777777" w:rsidR="001A7875" w:rsidRPr="00254E38" w:rsidRDefault="001A7875" w:rsidP="002D0F38">
      <w:pPr>
        <w:pStyle w:val="Grammar"/>
      </w:pPr>
    </w:p>
    <w:p w14:paraId="572B1FB3" w14:textId="77777777" w:rsidR="001A7875" w:rsidRPr="00254E38" w:rsidRDefault="001A7875" w:rsidP="002D0F38">
      <w:pPr>
        <w:pStyle w:val="Grammar"/>
      </w:pPr>
      <w:r w:rsidRPr="00254E38">
        <w:t>tablePropertyList</w:t>
      </w:r>
    </w:p>
    <w:p w14:paraId="453C998B" w14:textId="1B816541" w:rsidR="001A7875" w:rsidRPr="00254E38" w:rsidRDefault="001A7875" w:rsidP="002D0F38">
      <w:pPr>
        <w:pStyle w:val="Grammar"/>
      </w:pPr>
      <w:r w:rsidRPr="00254E38">
        <w:t xml:space="preserve">    : tab</w:t>
      </w:r>
      <w:r>
        <w:t xml:space="preserve">leProperty                     </w:t>
      </w:r>
      <w:r w:rsidRPr="00254E38">
        <w:t xml:space="preserve">                                        </w:t>
      </w:r>
    </w:p>
    <w:p w14:paraId="40DB3ED7" w14:textId="77777777" w:rsidR="001A7875" w:rsidRPr="00254E38" w:rsidRDefault="001A7875" w:rsidP="002D0F38">
      <w:pPr>
        <w:pStyle w:val="Grammar"/>
      </w:pPr>
      <w:r w:rsidRPr="00254E38">
        <w:t xml:space="preserve">    | tablePropertyList tableProperty   </w:t>
      </w:r>
    </w:p>
    <w:p w14:paraId="360693AD" w14:textId="77777777" w:rsidR="001A7875" w:rsidRPr="00254E38" w:rsidRDefault="001A7875" w:rsidP="002D0F38">
      <w:pPr>
        <w:pStyle w:val="Grammar"/>
      </w:pPr>
      <w:r w:rsidRPr="00254E38">
        <w:t xml:space="preserve">    ;</w:t>
      </w:r>
    </w:p>
    <w:p w14:paraId="355C17F5" w14:textId="77777777" w:rsidR="001A7875" w:rsidRPr="00254E38" w:rsidRDefault="001A7875" w:rsidP="002D0F38">
      <w:pPr>
        <w:pStyle w:val="Grammar"/>
      </w:pPr>
    </w:p>
    <w:p w14:paraId="290FF01E" w14:textId="77777777" w:rsidR="001A7875" w:rsidRPr="00254E38" w:rsidRDefault="001A7875" w:rsidP="002D0F38">
      <w:pPr>
        <w:pStyle w:val="Grammar"/>
      </w:pPr>
      <w:r w:rsidRPr="00254E38">
        <w:t>tableProperty</w:t>
      </w:r>
    </w:p>
    <w:p w14:paraId="637B67C4" w14:textId="77777777" w:rsidR="001A7875" w:rsidRPr="00254E38" w:rsidRDefault="001A7875" w:rsidP="002D0F38">
      <w:pPr>
        <w:pStyle w:val="Grammar"/>
      </w:pPr>
      <w:r w:rsidRPr="00254E38">
        <w:t xml:space="preserve">    : KEY '=' '{' keyElementList '}'    </w:t>
      </w:r>
    </w:p>
    <w:p w14:paraId="1048C53D" w14:textId="77777777" w:rsidR="001A7875" w:rsidRPr="00254E38" w:rsidRDefault="001A7875" w:rsidP="002D0F38">
      <w:pPr>
        <w:pStyle w:val="Grammar"/>
      </w:pPr>
      <w:r w:rsidRPr="00254E38">
        <w:t xml:space="preserve">    | ACTIONS '=' '{' actionList '}'    </w:t>
      </w:r>
    </w:p>
    <w:p w14:paraId="52C37260" w14:textId="48BA0D9D" w:rsidR="001A7875" w:rsidRPr="00254E38" w:rsidRDefault="001A7875" w:rsidP="002D0F38">
      <w:pPr>
        <w:pStyle w:val="Grammar"/>
      </w:pPr>
      <w:r w:rsidRPr="00254E38">
        <w:t xml:space="preserve">    | </w:t>
      </w:r>
      <w:r w:rsidR="005E0FD8">
        <w:t xml:space="preserve">optAnnotations </w:t>
      </w:r>
      <w:r w:rsidRPr="00254E38">
        <w:t>CONST IDENTIFIER '=' initializer ';'</w:t>
      </w:r>
    </w:p>
    <w:p w14:paraId="2F07B613" w14:textId="24A925B7" w:rsidR="001A7875" w:rsidRPr="00254E38" w:rsidRDefault="001A7875" w:rsidP="002D0F38">
      <w:pPr>
        <w:pStyle w:val="Grammar"/>
      </w:pPr>
      <w:r w:rsidRPr="00254E38">
        <w:t xml:space="preserve">    | </w:t>
      </w:r>
      <w:r w:rsidR="005E0FD8">
        <w:t xml:space="preserve">optAnnotations </w:t>
      </w:r>
      <w:r w:rsidRPr="00254E38">
        <w:t xml:space="preserve">IDENTIFIER '=' initializer ';'    </w:t>
      </w:r>
    </w:p>
    <w:p w14:paraId="2CD75925" w14:textId="632CE291" w:rsidR="001A7875" w:rsidRPr="00254E38" w:rsidRDefault="001A7875" w:rsidP="002D0F38">
      <w:pPr>
        <w:pStyle w:val="Grammar"/>
      </w:pPr>
      <w:r w:rsidRPr="00254E38">
        <w:t xml:space="preserve">    ;</w:t>
      </w:r>
    </w:p>
    <w:p w14:paraId="69856FB7" w14:textId="63FC9059" w:rsidR="00033E9A" w:rsidRDefault="001A7875" w:rsidP="002F540D">
      <w:r>
        <w:t>The standard table properties are the following:</w:t>
      </w:r>
    </w:p>
    <w:p w14:paraId="22C6FA17" w14:textId="79EFB993" w:rsidR="00033E9A" w:rsidRDefault="00033E9A" w:rsidP="002265E0">
      <w:pPr>
        <w:pStyle w:val="ListParagraph"/>
        <w:numPr>
          <w:ilvl w:val="0"/>
          <w:numId w:val="34"/>
        </w:numPr>
      </w:pPr>
      <w:r w:rsidRPr="001A316A">
        <w:rPr>
          <w:rFonts w:ascii="Consolas" w:hAnsi="Consolas"/>
        </w:rPr>
        <w:t>key</w:t>
      </w:r>
      <w:r>
        <w:t xml:space="preserve">: </w:t>
      </w:r>
      <w:r w:rsidR="009363A0">
        <w:t>A</w:t>
      </w:r>
      <w:r w:rsidR="001A7875">
        <w:t>n expression that describes how the key used for look-up is computed.</w:t>
      </w:r>
    </w:p>
    <w:p w14:paraId="46750757" w14:textId="1A53879C" w:rsidR="00033E9A" w:rsidRDefault="00033E9A" w:rsidP="002265E0">
      <w:pPr>
        <w:pStyle w:val="ListParagraph"/>
        <w:numPr>
          <w:ilvl w:val="0"/>
          <w:numId w:val="34"/>
        </w:numPr>
      </w:pPr>
      <w:r w:rsidRPr="001A316A">
        <w:rPr>
          <w:rFonts w:ascii="Consolas" w:hAnsi="Consolas"/>
        </w:rPr>
        <w:t>actions</w:t>
      </w:r>
      <w:r>
        <w:t xml:space="preserve">: A list of all actions that may be found in the </w:t>
      </w:r>
      <w:r w:rsidR="00972420">
        <w:t>TABLE</w:t>
      </w:r>
      <w:r w:rsidR="00E50EB1">
        <w:t xml:space="preserve"> </w:t>
      </w:r>
      <w:r>
        <w:t xml:space="preserve">table. </w:t>
      </w:r>
    </w:p>
    <w:p w14:paraId="3E7E037B" w14:textId="56E36CBD" w:rsidR="00033E9A" w:rsidRDefault="00033E9A" w:rsidP="002265E0">
      <w:pPr>
        <w:pStyle w:val="ListParagraph"/>
        <w:numPr>
          <w:ilvl w:val="0"/>
          <w:numId w:val="34"/>
        </w:numPr>
      </w:pPr>
      <w:r w:rsidRPr="001A316A">
        <w:rPr>
          <w:rFonts w:ascii="Consolas" w:hAnsi="Consolas"/>
        </w:rPr>
        <w:t>default_action</w:t>
      </w:r>
      <w:r>
        <w:t xml:space="preserve">: </w:t>
      </w:r>
      <w:r w:rsidR="0032344B">
        <w:t>an</w:t>
      </w:r>
      <w:r w:rsidR="00EF432C">
        <w:t xml:space="preserve"> </w:t>
      </w:r>
      <w:r>
        <w:t xml:space="preserve">action to execute when the </w:t>
      </w:r>
      <w:r w:rsidR="00F2532A">
        <w:t>lookup in the</w:t>
      </w:r>
      <w:r w:rsidR="00E50EB1">
        <w:t xml:space="preserve"> </w:t>
      </w:r>
      <w:r w:rsidR="0032344B">
        <w:t xml:space="preserve">lookup </w:t>
      </w:r>
      <w:r w:rsidR="00E50EB1">
        <w:t>table</w:t>
      </w:r>
      <w:r w:rsidR="00257083">
        <w:t xml:space="preserve"> fails to find a match for the key used.</w:t>
      </w:r>
    </w:p>
    <w:p w14:paraId="47D9E387" w14:textId="45EA35ED" w:rsidR="008E6064" w:rsidRDefault="008E6064" w:rsidP="008E6064">
      <w:r>
        <w:t xml:space="preserve">We proceed discussing </w:t>
      </w:r>
      <w:r w:rsidR="001A7875">
        <w:t>each of these.</w:t>
      </w:r>
    </w:p>
    <w:p w14:paraId="1C2716CC" w14:textId="750ACEC0" w:rsidR="0084645A" w:rsidRDefault="0084645A" w:rsidP="008E6064">
      <w:r>
        <w:t xml:space="preserve">A property marked as </w:t>
      </w:r>
      <w:r w:rsidRPr="0084645A">
        <w:rPr>
          <w:rFonts w:ascii="Consolas" w:hAnsi="Consolas"/>
          <w:b/>
        </w:rPr>
        <w:t>const</w:t>
      </w:r>
      <w:r w:rsidRPr="0084645A">
        <w:t xml:space="preserve"> has </w:t>
      </w:r>
      <w:r>
        <w:t>a value that cannot be changed dynamically by the control-plane.</w:t>
      </w:r>
      <w:r w:rsidR="00A242AC">
        <w:t xml:space="preserve"> The </w:t>
      </w:r>
      <w:r w:rsidR="00A242AC" w:rsidRPr="00A242AC">
        <w:rPr>
          <w:rFonts w:ascii="Consolas" w:hAnsi="Consolas"/>
        </w:rPr>
        <w:t>key</w:t>
      </w:r>
      <w:r w:rsidR="00A242AC">
        <w:t xml:space="preserve"> and </w:t>
      </w:r>
      <w:r w:rsidR="00A242AC" w:rsidRPr="00A242AC">
        <w:rPr>
          <w:rFonts w:ascii="Consolas" w:hAnsi="Consolas"/>
        </w:rPr>
        <w:t>actions</w:t>
      </w:r>
      <w:r w:rsidR="00A242AC">
        <w:t xml:space="preserve"> properties are always </w:t>
      </w:r>
      <w:r w:rsidR="00A242AC" w:rsidRPr="00A242AC">
        <w:rPr>
          <w:rFonts w:ascii="Consolas" w:hAnsi="Consolas"/>
          <w:b/>
        </w:rPr>
        <w:t>const</w:t>
      </w:r>
      <w:r w:rsidR="00A242AC" w:rsidRPr="00A242AC">
        <w:t xml:space="preserve">, </w:t>
      </w:r>
      <w:r w:rsidR="00A242AC">
        <w:t>so the specified is not needed for these.</w:t>
      </w:r>
    </w:p>
    <w:p w14:paraId="45238D67" w14:textId="441FDFEC" w:rsidR="00806C5C" w:rsidRDefault="00806C5C" w:rsidP="00806C5C">
      <w:pPr>
        <w:pStyle w:val="Heading3"/>
      </w:pPr>
      <w:bookmarkStart w:id="515" w:name="_Toc445830087"/>
      <w:bookmarkStart w:id="516" w:name="_Toc445799404"/>
      <w:r>
        <w:t>Table properties</w:t>
      </w:r>
      <w:bookmarkEnd w:id="515"/>
      <w:bookmarkEnd w:id="516"/>
    </w:p>
    <w:p w14:paraId="47E5B106" w14:textId="61EADA8B" w:rsidR="001A7875" w:rsidRDefault="009F49ED" w:rsidP="00806C5C">
      <w:pPr>
        <w:pStyle w:val="Heading4"/>
      </w:pPr>
      <w:bookmarkStart w:id="517" w:name="_Toc417920654"/>
      <w:bookmarkStart w:id="518" w:name="_Ref445802787"/>
      <w:r>
        <w:t>key</w:t>
      </w:r>
      <w:bookmarkEnd w:id="517"/>
      <w:bookmarkEnd w:id="518"/>
    </w:p>
    <w:p w14:paraId="65B83E4D" w14:textId="5C99CB44" w:rsidR="001A7875" w:rsidRPr="001A7875" w:rsidRDefault="008E00D4" w:rsidP="001A7875">
      <w:r>
        <w:t xml:space="preserve">The </w:t>
      </w:r>
      <w:r w:rsidR="005F485E">
        <w:t xml:space="preserve">key is a </w:t>
      </w:r>
      <w:r w:rsidR="005F485E" w:rsidRPr="005F485E">
        <w:rPr>
          <w:rFonts w:ascii="Consolas" w:hAnsi="Consolas" w:cs="Consolas"/>
          <w:b/>
        </w:rPr>
        <w:t>table</w:t>
      </w:r>
      <w:r w:rsidR="005F485E">
        <w:t xml:space="preserve"> property which specifies the key used when looking up an action in the lookup table. The key is given by </w:t>
      </w:r>
      <w:r w:rsidR="006723BC">
        <w:t xml:space="preserve">a set of </w:t>
      </w:r>
      <w:r>
        <w:t>pairs (</w:t>
      </w:r>
      <w:proofErr w:type="gramStart"/>
      <w:r>
        <w:t>expression :</w:t>
      </w:r>
      <w:proofErr w:type="gramEnd"/>
      <w:r>
        <w:t xml:space="preserve"> match_kind)</w:t>
      </w:r>
      <w:r w:rsidR="006723BC">
        <w:t>:</w:t>
      </w:r>
    </w:p>
    <w:p w14:paraId="648CC581" w14:textId="77777777" w:rsidR="001A7875" w:rsidRPr="00254E38" w:rsidRDefault="001A7875" w:rsidP="002D0F38">
      <w:pPr>
        <w:pStyle w:val="Grammar"/>
      </w:pPr>
      <w:r w:rsidRPr="00254E38">
        <w:t>keyElementList</w:t>
      </w:r>
    </w:p>
    <w:p w14:paraId="0781D702" w14:textId="77777777" w:rsidR="001A7875" w:rsidRPr="00254E38" w:rsidRDefault="001A7875" w:rsidP="002D0F38">
      <w:pPr>
        <w:pStyle w:val="Grammar"/>
      </w:pPr>
      <w:r w:rsidRPr="00254E38">
        <w:t xml:space="preserve">    : /* empty */                       </w:t>
      </w:r>
    </w:p>
    <w:p w14:paraId="1B2225D8" w14:textId="77777777" w:rsidR="001A7875" w:rsidRPr="00254E38" w:rsidRDefault="001A7875" w:rsidP="002D0F38">
      <w:pPr>
        <w:pStyle w:val="Grammar"/>
      </w:pPr>
      <w:r w:rsidRPr="00254E38">
        <w:t xml:space="preserve">    | keyElementList keyElement         </w:t>
      </w:r>
    </w:p>
    <w:p w14:paraId="08129934" w14:textId="77777777" w:rsidR="001A7875" w:rsidRPr="00254E38" w:rsidRDefault="001A7875" w:rsidP="002D0F38">
      <w:pPr>
        <w:pStyle w:val="Grammar"/>
      </w:pPr>
      <w:r w:rsidRPr="00254E38">
        <w:t xml:space="preserve">    ;</w:t>
      </w:r>
    </w:p>
    <w:p w14:paraId="4C8C092D" w14:textId="77777777" w:rsidR="001A7875" w:rsidRPr="00254E38" w:rsidRDefault="001A7875" w:rsidP="002D0F38">
      <w:pPr>
        <w:pStyle w:val="Grammar"/>
      </w:pPr>
    </w:p>
    <w:p w14:paraId="3348E069" w14:textId="77777777" w:rsidR="001A7875" w:rsidRPr="00254E38" w:rsidRDefault="001A7875" w:rsidP="002D0F38">
      <w:pPr>
        <w:pStyle w:val="Grammar"/>
      </w:pPr>
      <w:r w:rsidRPr="00254E38">
        <w:t>keyElement</w:t>
      </w:r>
    </w:p>
    <w:p w14:paraId="0DD5E68D" w14:textId="23F0BC92" w:rsidR="001A7875" w:rsidRPr="00254E38" w:rsidRDefault="001A7875" w:rsidP="002D0F38">
      <w:pPr>
        <w:pStyle w:val="Grammar"/>
      </w:pPr>
      <w:r w:rsidRPr="00254E38">
        <w:t xml:space="preserve">    : </w:t>
      </w:r>
      <w:r w:rsidR="007C0B33">
        <w:t>expression</w:t>
      </w:r>
      <w:r w:rsidR="007C0B33" w:rsidRPr="00254E38">
        <w:t xml:space="preserve"> </w:t>
      </w:r>
      <w:r w:rsidRPr="00254E38">
        <w:t xml:space="preserve">':' name ';'               </w:t>
      </w:r>
    </w:p>
    <w:p w14:paraId="113F4081" w14:textId="77C8CB52" w:rsidR="001A7875" w:rsidRPr="001A7875" w:rsidRDefault="001A7875" w:rsidP="002D0F38">
      <w:pPr>
        <w:pStyle w:val="Grammar"/>
      </w:pPr>
      <w:r>
        <w:t xml:space="preserve">    ;</w:t>
      </w:r>
    </w:p>
    <w:p w14:paraId="44417E81" w14:textId="54DC310F" w:rsidR="000251BB" w:rsidRPr="006723BC" w:rsidRDefault="006723BC" w:rsidP="009F49ED">
      <w:r>
        <w:t xml:space="preserve">Each </w:t>
      </w:r>
      <w:r w:rsidRPr="006723BC">
        <w:rPr>
          <w:rFonts w:ascii="Consolas" w:hAnsi="Consolas" w:cs="Consolas"/>
        </w:rPr>
        <w:t>name</w:t>
      </w:r>
      <w:r w:rsidRPr="006723BC">
        <w:t xml:space="preserve"> in a </w:t>
      </w:r>
      <w:r w:rsidRPr="006723BC">
        <w:rPr>
          <w:rFonts w:ascii="Consolas" w:hAnsi="Consolas" w:cs="Consolas"/>
        </w:rPr>
        <w:t>keyElement</w:t>
      </w:r>
      <w:r>
        <w:t xml:space="preserve"> must be a constant of</w:t>
      </w:r>
      <w:r w:rsidRPr="006723BC">
        <w:t xml:space="preserve"> type </w:t>
      </w:r>
      <w:r w:rsidRPr="006723BC">
        <w:rPr>
          <w:rFonts w:ascii="Consolas" w:hAnsi="Consolas" w:cs="Consolas"/>
          <w:b/>
        </w:rPr>
        <w:t>match_kind</w:t>
      </w:r>
      <w:r w:rsidRPr="006723BC">
        <w:t xml:space="preserve"> (see Section </w:t>
      </w:r>
      <w:r>
        <w:fldChar w:fldCharType="begin"/>
      </w:r>
      <w:r>
        <w:instrText xml:space="preserve"> REF _Ref445662209 \r \h </w:instrText>
      </w:r>
      <w:r>
        <w:fldChar w:fldCharType="separate"/>
      </w:r>
      <w:r w:rsidR="00C55925">
        <w:t>6.1.3</w:t>
      </w:r>
      <w:r>
        <w:fldChar w:fldCharType="end"/>
      </w:r>
      <w:r w:rsidRPr="006723BC">
        <w:t>).</w:t>
      </w:r>
    </w:p>
    <w:p w14:paraId="1B58EDD7" w14:textId="22C3AAE7" w:rsidR="009F49ED" w:rsidRDefault="009F49ED" w:rsidP="009F49ED">
      <w:r>
        <w:t xml:space="preserve">For example, let us consider the following </w:t>
      </w:r>
      <w:r w:rsidR="006723BC" w:rsidRPr="006723BC">
        <w:rPr>
          <w:rFonts w:ascii="Consolas" w:hAnsi="Consolas" w:cs="Consolas"/>
          <w:b/>
        </w:rPr>
        <w:t>table</w:t>
      </w:r>
      <w:r w:rsidR="006723BC">
        <w:t xml:space="preserve"> </w:t>
      </w:r>
      <w:r w:rsidR="00484E85">
        <w:t>declaration</w:t>
      </w:r>
      <w:r>
        <w:t xml:space="preserve"> fragment:</w:t>
      </w:r>
    </w:p>
    <w:p w14:paraId="3DA90302" w14:textId="138EB421" w:rsidR="009F49ED" w:rsidRDefault="00972420" w:rsidP="009F49ED">
      <w:pPr>
        <w:rPr>
          <w:rFonts w:ascii="Consolas" w:hAnsi="Consolas"/>
        </w:rPr>
      </w:pPr>
      <w:r>
        <w:rPr>
          <w:rFonts w:ascii="Consolas" w:hAnsi="Consolas"/>
          <w:b/>
        </w:rPr>
        <w:t>table</w:t>
      </w:r>
      <w:r w:rsidR="009F49ED" w:rsidRPr="001A316A">
        <w:rPr>
          <w:rFonts w:ascii="Consolas" w:hAnsi="Consolas"/>
        </w:rPr>
        <w:t xml:space="preserve"> </w:t>
      </w:r>
      <w:r w:rsidR="00933D74">
        <w:rPr>
          <w:rFonts w:ascii="Consolas" w:hAnsi="Consolas"/>
        </w:rPr>
        <w:t>F</w:t>
      </w:r>
      <w:r w:rsidR="00933D74" w:rsidRPr="001A316A">
        <w:rPr>
          <w:rFonts w:ascii="Consolas" w:hAnsi="Consolas"/>
        </w:rPr>
        <w:t>wd</w:t>
      </w:r>
      <w:r w:rsidR="009F49ED" w:rsidRPr="001A316A">
        <w:rPr>
          <w:rFonts w:ascii="Consolas" w:hAnsi="Consolas"/>
        </w:rPr>
        <w:t>(</w:t>
      </w:r>
      <w:r w:rsidR="009F49ED" w:rsidRPr="001A316A">
        <w:rPr>
          <w:rFonts w:ascii="Consolas" w:hAnsi="Consolas"/>
          <w:b/>
        </w:rPr>
        <w:t>in</w:t>
      </w:r>
      <w:r w:rsidR="009F49ED">
        <w:rPr>
          <w:rFonts w:ascii="Consolas" w:hAnsi="Consolas"/>
        </w:rPr>
        <w:t xml:space="preserve"> </w:t>
      </w:r>
      <w:r w:rsidR="008A15AF">
        <w:rPr>
          <w:rFonts w:ascii="Consolas" w:hAnsi="Consolas"/>
        </w:rPr>
        <w:t xml:space="preserve">ipv4_h ipv4header) </w:t>
      </w:r>
      <w:r w:rsidR="009F49ED" w:rsidRPr="001A316A">
        <w:rPr>
          <w:rFonts w:ascii="Consolas" w:hAnsi="Consolas"/>
        </w:rPr>
        <w:t>{</w:t>
      </w:r>
      <w:r w:rsidR="009F49ED">
        <w:rPr>
          <w:rFonts w:ascii="Consolas" w:hAnsi="Consolas"/>
        </w:rPr>
        <w:br/>
        <w:t xml:space="preserve">    </w:t>
      </w:r>
      <w:r w:rsidR="002367C5">
        <w:rPr>
          <w:rFonts w:ascii="Consolas" w:hAnsi="Consolas"/>
        </w:rPr>
        <w:t>key</w:t>
      </w:r>
      <w:r w:rsidR="009F49ED">
        <w:rPr>
          <w:rFonts w:ascii="Consolas" w:hAnsi="Consolas"/>
        </w:rPr>
        <w:t xml:space="preserve"> </w:t>
      </w:r>
      <w:r w:rsidR="00357CEE">
        <w:rPr>
          <w:rFonts w:ascii="Consolas" w:hAnsi="Consolas"/>
        </w:rPr>
        <w:t>=</w:t>
      </w:r>
      <w:r w:rsidR="006723BC">
        <w:rPr>
          <w:rFonts w:ascii="Consolas" w:hAnsi="Consolas"/>
        </w:rPr>
        <w:t xml:space="preserve"> {</w:t>
      </w:r>
      <w:r w:rsidR="009F49ED">
        <w:rPr>
          <w:rFonts w:ascii="Consolas" w:hAnsi="Consolas"/>
        </w:rPr>
        <w:br/>
        <w:t xml:space="preserve">      </w:t>
      </w:r>
      <w:r w:rsidR="006723BC">
        <w:rPr>
          <w:rFonts w:ascii="Consolas" w:hAnsi="Consolas"/>
        </w:rPr>
        <w:t xml:space="preserve"> </w:t>
      </w:r>
      <w:r w:rsidR="009F49ED">
        <w:rPr>
          <w:rFonts w:ascii="Consolas" w:hAnsi="Consolas"/>
        </w:rPr>
        <w:t>ipv4header.dstAddress</w:t>
      </w:r>
      <w:r w:rsidR="006723BC">
        <w:rPr>
          <w:rFonts w:ascii="Consolas" w:hAnsi="Consolas"/>
        </w:rPr>
        <w:t xml:space="preserve"> : ternary;</w:t>
      </w:r>
      <w:r w:rsidR="009F49ED">
        <w:rPr>
          <w:rFonts w:ascii="Consolas" w:hAnsi="Consolas"/>
        </w:rPr>
        <w:br/>
        <w:t xml:space="preserve">       ipv4header.version</w:t>
      </w:r>
      <w:r w:rsidR="006723BC">
        <w:rPr>
          <w:rFonts w:ascii="Consolas" w:hAnsi="Consolas"/>
        </w:rPr>
        <w:t xml:space="preserve"> </w:t>
      </w:r>
      <w:r w:rsidR="00FF119B">
        <w:rPr>
          <w:rFonts w:ascii="Consolas" w:hAnsi="Consolas"/>
        </w:rPr>
        <w:t xml:space="preserve">   </w:t>
      </w:r>
      <w:r w:rsidR="006723BC">
        <w:rPr>
          <w:rFonts w:ascii="Consolas" w:hAnsi="Consolas"/>
        </w:rPr>
        <w:t>: exact;</w:t>
      </w:r>
      <w:r w:rsidR="009F49ED">
        <w:rPr>
          <w:rFonts w:ascii="Consolas" w:hAnsi="Consolas"/>
        </w:rPr>
        <w:br/>
        <w:t xml:space="preserve">    </w:t>
      </w:r>
      <w:r w:rsidR="006723BC">
        <w:rPr>
          <w:rFonts w:ascii="Consolas" w:hAnsi="Consolas"/>
        </w:rPr>
        <w:t>}</w:t>
      </w:r>
    </w:p>
    <w:p w14:paraId="17E53C85" w14:textId="77777777" w:rsidR="009F49ED" w:rsidRDefault="009F49ED" w:rsidP="009F49ED">
      <w:pPr>
        <w:rPr>
          <w:rFonts w:ascii="Consolas" w:hAnsi="Consolas"/>
        </w:rPr>
      </w:pPr>
      <w:r>
        <w:rPr>
          <w:rFonts w:ascii="Consolas" w:hAnsi="Consolas"/>
        </w:rPr>
        <w:lastRenderedPageBreak/>
        <w:t xml:space="preserve">    ...</w:t>
      </w:r>
      <w:r w:rsidRPr="001A316A">
        <w:rPr>
          <w:rFonts w:ascii="Consolas" w:hAnsi="Consolas"/>
        </w:rPr>
        <w:br/>
        <w:t>}</w:t>
      </w:r>
    </w:p>
    <w:p w14:paraId="6EE6C4AA" w14:textId="354FD8D8" w:rsidR="0083724F" w:rsidRDefault="002E2163" w:rsidP="00E1517A">
      <w:r>
        <w:t xml:space="preserve">In this example the </w:t>
      </w:r>
      <w:r w:rsidR="002367C5">
        <w:t xml:space="preserve">lookup </w:t>
      </w:r>
      <w:r>
        <w:t xml:space="preserve">key </w:t>
      </w:r>
      <w:r w:rsidR="009F49ED">
        <w:t xml:space="preserve">is composed of two fields of the </w:t>
      </w:r>
      <w:r w:rsidR="009F49ED" w:rsidRPr="001A316A">
        <w:rPr>
          <w:rFonts w:ascii="Consolas" w:hAnsi="Consolas"/>
        </w:rPr>
        <w:t>ipvheader</w:t>
      </w:r>
      <w:r w:rsidR="009F49ED">
        <w:t xml:space="preserve"> structure</w:t>
      </w:r>
      <w:r>
        <w:t>:</w:t>
      </w:r>
      <w:r w:rsidR="009F49ED">
        <w:t xml:space="preserve"> </w:t>
      </w:r>
      <w:r w:rsidR="009F49ED" w:rsidRPr="001A316A">
        <w:rPr>
          <w:rFonts w:ascii="Consolas" w:hAnsi="Consolas"/>
        </w:rPr>
        <w:t>dstAddress</w:t>
      </w:r>
      <w:r w:rsidR="009F49ED">
        <w:t xml:space="preserve"> and </w:t>
      </w:r>
      <w:r w:rsidR="009F49ED">
        <w:rPr>
          <w:rFonts w:ascii="Consolas" w:hAnsi="Consolas"/>
        </w:rPr>
        <w:t>version</w:t>
      </w:r>
      <w:r w:rsidR="009F49ED">
        <w:t>.</w:t>
      </w:r>
      <w:r w:rsidR="008D1447">
        <w:t xml:space="preserve"> </w:t>
      </w:r>
      <w:r w:rsidR="0083724F">
        <w:t xml:space="preserve">The </w:t>
      </w:r>
      <w:r w:rsidR="0083724F" w:rsidRPr="0083724F">
        <w:rPr>
          <w:rFonts w:ascii="Consolas" w:hAnsi="Consolas" w:cs="Consolas"/>
          <w:b/>
        </w:rPr>
        <w:t>match_kind</w:t>
      </w:r>
      <w:r w:rsidR="0083724F" w:rsidRPr="0083724F">
        <w:t xml:space="preserve"> information attached to each key expression</w:t>
      </w:r>
      <w:r w:rsidR="0083724F">
        <w:t xml:space="preserve"> is used for two purposes:</w:t>
      </w:r>
    </w:p>
    <w:p w14:paraId="533EB254" w14:textId="6A527089" w:rsidR="0083724F" w:rsidRDefault="0083724F" w:rsidP="002265E0">
      <w:pPr>
        <w:pStyle w:val="ListParagraph"/>
        <w:numPr>
          <w:ilvl w:val="0"/>
          <w:numId w:val="49"/>
        </w:numPr>
      </w:pPr>
      <w:r>
        <w:t xml:space="preserve">It is used to synthesize the control-plane API that is used to populate the table. The control-plane API </w:t>
      </w:r>
      <w:r w:rsidR="002C3848">
        <w:t xml:space="preserve">specification </w:t>
      </w:r>
      <w:r>
        <w:t>is p</w:t>
      </w:r>
      <w:r w:rsidR="002C3848">
        <w:t xml:space="preserve">art of a separate </w:t>
      </w:r>
      <w:r>
        <w:t>document.</w:t>
      </w:r>
    </w:p>
    <w:p w14:paraId="74D8D90F" w14:textId="7C6D0F8D" w:rsidR="0083724F" w:rsidRPr="0083724F" w:rsidRDefault="0083724F" w:rsidP="002265E0">
      <w:pPr>
        <w:pStyle w:val="ListParagraph"/>
        <w:numPr>
          <w:ilvl w:val="0"/>
          <w:numId w:val="49"/>
        </w:numPr>
      </w:pPr>
      <w:r>
        <w:t>It is used by the compiler back-end to allocate resources for the table’s implementation.</w:t>
      </w:r>
    </w:p>
    <w:p w14:paraId="2A061F8D" w14:textId="522C7CA0" w:rsidR="0083724F" w:rsidRDefault="0083724F" w:rsidP="00E1517A">
      <w:r>
        <w:t xml:space="preserve">The P4 core library contains three predefined </w:t>
      </w:r>
      <w:r w:rsidRPr="0083724F">
        <w:rPr>
          <w:rFonts w:ascii="Consolas" w:hAnsi="Consolas" w:cs="Consolas"/>
          <w:b/>
        </w:rPr>
        <w:t>match_kind</w:t>
      </w:r>
      <w:r w:rsidRPr="0083724F">
        <w:t xml:space="preserve"> identifiers</w:t>
      </w:r>
      <w:r>
        <w:t>:</w:t>
      </w:r>
    </w:p>
    <w:p w14:paraId="0FB5F865" w14:textId="3D66CB50" w:rsidR="0083724F" w:rsidRDefault="0083724F" w:rsidP="00E1517A">
      <w:pPr>
        <w:rPr>
          <w:rFonts w:ascii="Consolas" w:hAnsi="Consolas" w:cs="Consolas"/>
        </w:rPr>
      </w:pPr>
      <w:r w:rsidRPr="0083724F">
        <w:rPr>
          <w:rFonts w:ascii="Consolas" w:hAnsi="Consolas" w:cs="Consolas"/>
          <w:b/>
        </w:rPr>
        <w:t>match_kind</w:t>
      </w:r>
      <w:r w:rsidRPr="0083724F">
        <w:rPr>
          <w:rFonts w:ascii="Consolas" w:hAnsi="Consolas" w:cs="Consolas"/>
        </w:rPr>
        <w:t xml:space="preserve"> {</w:t>
      </w:r>
      <w:r w:rsidRPr="0083724F">
        <w:rPr>
          <w:rFonts w:ascii="Consolas" w:hAnsi="Consolas" w:cs="Consolas"/>
        </w:rPr>
        <w:br/>
        <w:t xml:space="preserve">   exact,</w:t>
      </w:r>
      <w:r w:rsidRPr="0083724F">
        <w:rPr>
          <w:rFonts w:ascii="Consolas" w:hAnsi="Consolas" w:cs="Consolas"/>
        </w:rPr>
        <w:br/>
        <w:t xml:space="preserve">   ternary,</w:t>
      </w:r>
      <w:r w:rsidRPr="0083724F">
        <w:rPr>
          <w:rFonts w:ascii="Consolas" w:hAnsi="Consolas" w:cs="Consolas"/>
        </w:rPr>
        <w:br/>
        <w:t xml:space="preserve">   lpm</w:t>
      </w:r>
      <w:r w:rsidRPr="0083724F">
        <w:rPr>
          <w:rFonts w:ascii="Consolas" w:hAnsi="Consolas" w:cs="Consolas"/>
        </w:rPr>
        <w:br/>
        <w:t>}</w:t>
      </w:r>
    </w:p>
    <w:p w14:paraId="78901796" w14:textId="19B6F1F1" w:rsidR="0029495F" w:rsidRDefault="0083724F" w:rsidP="0083724F">
      <w:r>
        <w:t xml:space="preserve">These identifiers correspond to the P4 V1.0 match kinds with the same names. The semantics of these annotations is actually irrelevant for </w:t>
      </w:r>
      <w:r w:rsidR="002265E0">
        <w:t xml:space="preserve">describing the behavior of the P4 abstract machine; how they are used </w:t>
      </w:r>
      <w:r w:rsidR="00E917F5">
        <w:t xml:space="preserve">influences only the control-plane API and the actual </w:t>
      </w:r>
      <w:r w:rsidR="002265E0">
        <w:t>implementation of the look-up table.</w:t>
      </w:r>
      <w:r w:rsidR="00320488">
        <w:t xml:space="preserve"> </w:t>
      </w:r>
      <w:r w:rsidR="0029495F">
        <w:t xml:space="preserve">From the point of view of the P4 program, a look-up table is an abstract </w:t>
      </w:r>
      <w:r w:rsidR="009139D9">
        <w:t xml:space="preserve">finite </w:t>
      </w:r>
      <w:r w:rsidR="0029495F">
        <w:t>map that is given a key and produces as a result either an action or a “miss”</w:t>
      </w:r>
      <w:r w:rsidR="008C744B">
        <w:t xml:space="preserve"> indication, as</w:t>
      </w:r>
      <w:r w:rsidR="009139D9">
        <w:t xml:space="preserve"> described in Section </w:t>
      </w:r>
      <w:r w:rsidR="009139D9">
        <w:fldChar w:fldCharType="begin"/>
      </w:r>
      <w:r w:rsidR="009139D9">
        <w:instrText xml:space="preserve"> REF _Ref445662789 \r \h </w:instrText>
      </w:r>
      <w:r w:rsidR="009139D9">
        <w:fldChar w:fldCharType="separate"/>
      </w:r>
      <w:r w:rsidR="00C55925">
        <w:t>11.2.3</w:t>
      </w:r>
      <w:r w:rsidR="009139D9">
        <w:fldChar w:fldCharType="end"/>
      </w:r>
      <w:r w:rsidR="009139D9">
        <w:t>.</w:t>
      </w:r>
    </w:p>
    <w:p w14:paraId="2382BAE3" w14:textId="3D1A2BCE" w:rsidR="009139D9" w:rsidRPr="0083724F" w:rsidRDefault="009139D9" w:rsidP="0083724F">
      <w:r>
        <w:t xml:space="preserve">If a table has no </w:t>
      </w:r>
      <w:r w:rsidRPr="009139D9">
        <w:rPr>
          <w:rFonts w:ascii="Consolas" w:hAnsi="Consolas" w:cs="Consolas"/>
        </w:rPr>
        <w:t>key</w:t>
      </w:r>
      <w:r>
        <w:t xml:space="preserve"> property, then it contains no look-up table, just a default a</w:t>
      </w:r>
      <w:r w:rsidR="00DB40F7">
        <w:t>ction, which is always executed (i.e., the associated lookup table is always the empty map).</w:t>
      </w:r>
    </w:p>
    <w:p w14:paraId="35E3158F" w14:textId="63BED4EE" w:rsidR="00E1517A" w:rsidRDefault="00E1517A" w:rsidP="00806C5C">
      <w:pPr>
        <w:pStyle w:val="Heading4"/>
      </w:pPr>
      <w:bookmarkStart w:id="519" w:name="_Toc417920655"/>
      <w:r>
        <w:t>The list of actions</w:t>
      </w:r>
      <w:bookmarkEnd w:id="519"/>
    </w:p>
    <w:p w14:paraId="09C2C78E" w14:textId="383DE5E7" w:rsidR="009F49ED" w:rsidRDefault="009F49ED" w:rsidP="00E1517A">
      <w:r>
        <w:t xml:space="preserve">A </w:t>
      </w:r>
      <w:r w:rsidR="00270877" w:rsidRPr="00270877">
        <w:rPr>
          <w:rFonts w:ascii="Consolas" w:hAnsi="Consolas" w:cs="Consolas"/>
          <w:b/>
        </w:rPr>
        <w:t>table</w:t>
      </w:r>
      <w:r>
        <w:t xml:space="preserve"> must declare all possible actions that may appear within the</w:t>
      </w:r>
      <w:r w:rsidR="00900EDF">
        <w:t xml:space="preserve"> associated</w:t>
      </w:r>
      <w:r w:rsidR="00270877">
        <w:t xml:space="preserve"> lookup table </w:t>
      </w:r>
      <w:r w:rsidR="00270877" w:rsidRPr="00875538">
        <w:rPr>
          <w:b/>
          <w:i/>
        </w:rPr>
        <w:t>or</w:t>
      </w:r>
      <w:r w:rsidR="00270877">
        <w:t xml:space="preserve"> in the default action</w:t>
      </w:r>
      <w:r>
        <w:t xml:space="preserve">. This is done </w:t>
      </w:r>
      <w:r w:rsidR="008E6064">
        <w:t>with</w:t>
      </w:r>
      <w:r w:rsidR="002E2163">
        <w:t xml:space="preserve"> the </w:t>
      </w:r>
      <w:r w:rsidRPr="001A316A">
        <w:rPr>
          <w:rFonts w:ascii="Consolas" w:hAnsi="Consolas"/>
        </w:rPr>
        <w:t>actions</w:t>
      </w:r>
      <w:r>
        <w:t xml:space="preserve"> </w:t>
      </w:r>
      <w:r w:rsidR="002E2163">
        <w:t xml:space="preserve">attribute; the value of this attribute is always an </w:t>
      </w:r>
      <w:r w:rsidR="002E2163" w:rsidRPr="006C1F55">
        <w:rPr>
          <w:rFonts w:ascii="Consolas" w:hAnsi="Consolas"/>
        </w:rPr>
        <w:t>actionList</w:t>
      </w:r>
      <w:r w:rsidR="006C1F55">
        <w:t>:</w:t>
      </w:r>
    </w:p>
    <w:p w14:paraId="165E128D" w14:textId="77777777" w:rsidR="00270877" w:rsidRPr="00254E38" w:rsidRDefault="00270877" w:rsidP="002D0F38">
      <w:pPr>
        <w:pStyle w:val="Grammar"/>
      </w:pPr>
      <w:r w:rsidRPr="00254E38">
        <w:t>actionList</w:t>
      </w:r>
    </w:p>
    <w:p w14:paraId="31FA6837" w14:textId="77777777" w:rsidR="00270877" w:rsidRPr="00254E38" w:rsidRDefault="00270877" w:rsidP="002D0F38">
      <w:pPr>
        <w:pStyle w:val="Grammar"/>
      </w:pPr>
      <w:r w:rsidRPr="00254E38">
        <w:t xml:space="preserve">    : actionRef ';'                                                             </w:t>
      </w:r>
    </w:p>
    <w:p w14:paraId="6E7CDA46" w14:textId="77777777" w:rsidR="00270877" w:rsidRPr="00254E38" w:rsidRDefault="00270877" w:rsidP="002D0F38">
      <w:pPr>
        <w:pStyle w:val="Grammar"/>
      </w:pPr>
      <w:r w:rsidRPr="00254E38">
        <w:t xml:space="preserve">    | actionList actionRef ';'          </w:t>
      </w:r>
    </w:p>
    <w:p w14:paraId="46CE9688" w14:textId="77777777" w:rsidR="00270877" w:rsidRPr="00254E38" w:rsidRDefault="00270877" w:rsidP="002D0F38">
      <w:pPr>
        <w:pStyle w:val="Grammar"/>
      </w:pPr>
      <w:r w:rsidRPr="00254E38">
        <w:t xml:space="preserve">    ;</w:t>
      </w:r>
    </w:p>
    <w:p w14:paraId="7E71B6D8" w14:textId="77777777" w:rsidR="00270877" w:rsidRPr="00254E38" w:rsidRDefault="00270877" w:rsidP="002D0F38">
      <w:pPr>
        <w:pStyle w:val="Grammar"/>
      </w:pPr>
    </w:p>
    <w:p w14:paraId="6B807BB2" w14:textId="77777777" w:rsidR="00270877" w:rsidRPr="00254E38" w:rsidRDefault="00270877" w:rsidP="002D0F38">
      <w:pPr>
        <w:pStyle w:val="Grammar"/>
      </w:pPr>
      <w:r w:rsidRPr="00254E38">
        <w:t>actionRef</w:t>
      </w:r>
    </w:p>
    <w:p w14:paraId="3B1645FD" w14:textId="77777777" w:rsidR="00270877" w:rsidRPr="00254E38" w:rsidRDefault="00270877" w:rsidP="002D0F38">
      <w:pPr>
        <w:pStyle w:val="Grammar"/>
      </w:pPr>
      <w:r w:rsidRPr="00254E38">
        <w:t xml:space="preserve">    : optAnnotations name               </w:t>
      </w:r>
    </w:p>
    <w:p w14:paraId="6087CB28" w14:textId="77777777" w:rsidR="00270877" w:rsidRPr="00254E38" w:rsidRDefault="00270877" w:rsidP="002D0F38">
      <w:pPr>
        <w:pStyle w:val="Grammar"/>
      </w:pPr>
      <w:r w:rsidRPr="00254E38">
        <w:t xml:space="preserve">    | optAnnotations name '(' argumentList ')'</w:t>
      </w:r>
    </w:p>
    <w:p w14:paraId="5489ABFA" w14:textId="77777777" w:rsidR="00270877" w:rsidRPr="00254E38" w:rsidRDefault="00270877" w:rsidP="002D0F38">
      <w:pPr>
        <w:pStyle w:val="Grammar"/>
      </w:pPr>
      <w:r w:rsidRPr="00254E38">
        <w:t xml:space="preserve">    ;</w:t>
      </w:r>
    </w:p>
    <w:p w14:paraId="578B27F5" w14:textId="028821AD" w:rsidR="002367C5" w:rsidRDefault="002C1F3D" w:rsidP="00290875">
      <w:r>
        <w:t>Let us consider an example</w:t>
      </w:r>
      <w:r w:rsidR="009B4F49">
        <w:t xml:space="preserve"> from the Simple Switch program in Section </w:t>
      </w:r>
      <w:r w:rsidR="009B4F49">
        <w:fldChar w:fldCharType="begin"/>
      </w:r>
      <w:r w:rsidR="009B4F49">
        <w:instrText xml:space="preserve"> REF _Ref289344279 \r \h </w:instrText>
      </w:r>
      <w:r w:rsidR="009B4F49">
        <w:fldChar w:fldCharType="separate"/>
      </w:r>
      <w:r w:rsidR="00C55925">
        <w:t>4.3</w:t>
      </w:r>
      <w:r w:rsidR="009B4F49">
        <w:fldChar w:fldCharType="end"/>
      </w:r>
      <w:r w:rsidR="009B4F49">
        <w:t>:</w:t>
      </w:r>
    </w:p>
    <w:p w14:paraId="55C3B4E8" w14:textId="7B8B6960" w:rsidR="00F778A2" w:rsidRDefault="00F778A2"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Drop_action</w:t>
      </w:r>
      <w:r w:rsidR="00B746EC">
        <w:rPr>
          <w:rFonts w:ascii="Consolas" w:hAnsi="Consolas"/>
          <w:color w:val="000000"/>
          <w:szCs w:val="20"/>
        </w:rPr>
        <w:t>()</w:t>
      </w:r>
      <w:r w:rsidRPr="00A229BA">
        <w:rPr>
          <w:rFonts w:ascii="Consolas" w:hAnsi="Consolas"/>
          <w:color w:val="000000"/>
          <w:szCs w:val="20"/>
        </w:rPr>
        <w:br/>
        <w:t xml:space="preserve">{ </w:t>
      </w:r>
      <w:r w:rsidR="00B746EC">
        <w:rPr>
          <w:rFonts w:ascii="Consolas" w:hAnsi="Consolas"/>
          <w:color w:val="000000"/>
          <w:szCs w:val="20"/>
        </w:rPr>
        <w:t>outCtrl.outputP</w:t>
      </w:r>
      <w:r w:rsidRPr="00A229BA">
        <w:rPr>
          <w:rFonts w:ascii="Consolas" w:hAnsi="Consolas"/>
          <w:color w:val="000000"/>
          <w:szCs w:val="20"/>
        </w:rPr>
        <w:t>ort = DROP_PORT; }</w:t>
      </w:r>
    </w:p>
    <w:p w14:paraId="2EC249E1" w14:textId="77777777" w:rsidR="00F778A2" w:rsidRDefault="00F778A2" w:rsidP="00E90A05">
      <w:pPr>
        <w:spacing w:before="0" w:after="0"/>
        <w:rPr>
          <w:rFonts w:ascii="Consolas" w:hAnsi="Consolas"/>
          <w:color w:val="000000"/>
          <w:szCs w:val="20"/>
        </w:rPr>
      </w:pPr>
    </w:p>
    <w:p w14:paraId="3232A083" w14:textId="500018BF" w:rsidR="00E90A05" w:rsidRPr="00A229BA" w:rsidRDefault="00E90A05"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67E8E728" w14:textId="2E568AAA" w:rsidR="002367C5" w:rsidRDefault="00E90A05" w:rsidP="00E90A05">
      <w:pPr>
        <w:spacing w:before="0" w:after="0"/>
        <w:rPr>
          <w:rFonts w:ascii="Consolas" w:hAnsi="Consolas"/>
          <w:color w:val="000000"/>
          <w:szCs w:val="20"/>
        </w:rPr>
      </w:pPr>
      <w:r>
        <w:rPr>
          <w:rFonts w:ascii="Consolas" w:hAnsi="Consolas"/>
          <w:b/>
          <w:color w:val="000000"/>
          <w:szCs w:val="20"/>
        </w:rPr>
        <w:t>table</w:t>
      </w:r>
      <w:r w:rsidRPr="00A229BA">
        <w:rPr>
          <w:rFonts w:ascii="Consolas" w:hAnsi="Consolas"/>
          <w:color w:val="000000"/>
          <w:szCs w:val="20"/>
        </w:rPr>
        <w:t xml:space="preserve"> </w:t>
      </w:r>
      <w:r>
        <w:rPr>
          <w:rFonts w:ascii="Consolas" w:hAnsi="Consolas"/>
          <w:color w:val="000000"/>
          <w:szCs w:val="20"/>
        </w:rPr>
        <w:t>smac</w:t>
      </w:r>
      <w:r w:rsidRPr="00A229BA">
        <w:rPr>
          <w:rFonts w:ascii="Consolas" w:hAnsi="Consolas"/>
          <w:color w:val="000000"/>
          <w:szCs w:val="20"/>
        </w:rPr>
        <w:t>()</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t xml:space="preserve">    key = </w:t>
      </w:r>
      <w:r>
        <w:rPr>
          <w:rFonts w:ascii="Consolas" w:hAnsi="Consolas"/>
          <w:color w:val="000000"/>
          <w:szCs w:val="20"/>
        </w:rPr>
        <w:t>{</w:t>
      </w:r>
      <w:r w:rsidRPr="00A229BA">
        <w:rPr>
          <w:rFonts w:ascii="Consolas" w:hAnsi="Consolas"/>
          <w:color w:val="000000"/>
          <w:szCs w:val="20"/>
        </w:rPr>
        <w:t xml:space="preserve"> outCtrl.outputPort</w:t>
      </w:r>
      <w:r>
        <w:rPr>
          <w:rFonts w:ascii="Consolas" w:hAnsi="Consolas"/>
          <w:color w:val="000000"/>
          <w:szCs w:val="20"/>
        </w:rPr>
        <w:t xml:space="preserve"> : exact; }</w:t>
      </w:r>
      <w:r w:rsidRPr="00A229BA">
        <w:rPr>
          <w:rFonts w:ascii="Consolas" w:hAnsi="Consolas"/>
          <w:color w:val="000000"/>
          <w:szCs w:val="20"/>
        </w:rPr>
        <w:br/>
        <w:t xml:space="preserve">    actions = {</w:t>
      </w:r>
      <w:r>
        <w:rPr>
          <w:rFonts w:ascii="Consolas" w:hAnsi="Consolas"/>
          <w:color w:val="000000"/>
          <w:szCs w:val="20"/>
        </w:rPr>
        <w:br/>
        <w:t xml:space="preserve">        Drop_action</w:t>
      </w:r>
      <w:r w:rsidR="00B746EC">
        <w:rPr>
          <w:rFonts w:ascii="Consolas" w:hAnsi="Consolas"/>
          <w:color w:val="000000"/>
          <w:szCs w:val="20"/>
        </w:rPr>
        <w:t>;</w:t>
      </w:r>
      <w:r>
        <w:rPr>
          <w:rFonts w:ascii="Consolas" w:hAnsi="Consolas"/>
          <w:color w:val="000000"/>
          <w:szCs w:val="20"/>
        </w:rPr>
        <w:br/>
      </w:r>
      <w:r>
        <w:rPr>
          <w:rFonts w:ascii="Consolas" w:hAnsi="Consolas"/>
          <w:color w:val="000000"/>
          <w:szCs w:val="20"/>
        </w:rPr>
        <w:lastRenderedPageBreak/>
        <w:t xml:space="preserve">        Rewrite_smac;</w:t>
      </w:r>
      <w:r w:rsidRPr="00A229BA">
        <w:rPr>
          <w:rFonts w:ascii="Consolas" w:hAnsi="Consolas"/>
          <w:color w:val="000000"/>
          <w:szCs w:val="20"/>
        </w:rPr>
        <w:br/>
        <w:t xml:space="preserve">    }</w:t>
      </w:r>
      <w:r>
        <w:rPr>
          <w:rFonts w:ascii="Consolas" w:hAnsi="Consolas"/>
          <w:color w:val="000000"/>
          <w:szCs w:val="20"/>
        </w:rPr>
        <w:br/>
      </w:r>
      <w:r w:rsidRPr="00A229BA">
        <w:rPr>
          <w:rFonts w:ascii="Consolas" w:hAnsi="Consolas"/>
          <w:color w:val="000000"/>
          <w:szCs w:val="20"/>
        </w:rPr>
        <w:t>}</w:t>
      </w:r>
    </w:p>
    <w:p w14:paraId="6345D9BE" w14:textId="405E5054" w:rsidR="007F2089" w:rsidRDefault="00E50EB1" w:rsidP="002265E0">
      <w:pPr>
        <w:pStyle w:val="ListParagraph"/>
        <w:numPr>
          <w:ilvl w:val="0"/>
          <w:numId w:val="34"/>
        </w:numPr>
      </w:pPr>
      <w:r>
        <w:t xml:space="preserve">The </w:t>
      </w:r>
      <w:r w:rsidR="009B4F49">
        <w:rPr>
          <w:rFonts w:ascii="Consolas" w:hAnsi="Consolas"/>
        </w:rPr>
        <w:t>s</w:t>
      </w:r>
      <w:r w:rsidR="008A3E51">
        <w:rPr>
          <w:rFonts w:ascii="Consolas" w:hAnsi="Consolas"/>
        </w:rPr>
        <w:t>mac</w:t>
      </w:r>
      <w:r w:rsidR="007F2089">
        <w:t xml:space="preserve"> </w:t>
      </w:r>
      <w:r w:rsidR="000152D6">
        <w:t xml:space="preserve">look-up table </w:t>
      </w:r>
      <w:r w:rsidR="007F2089">
        <w:t xml:space="preserve">can contain two types of actions, named </w:t>
      </w:r>
      <w:r w:rsidR="009B4F49">
        <w:rPr>
          <w:rFonts w:ascii="Consolas" w:hAnsi="Consolas"/>
        </w:rPr>
        <w:t>D</w:t>
      </w:r>
      <w:r w:rsidR="00B5161D">
        <w:rPr>
          <w:rFonts w:ascii="Consolas" w:hAnsi="Consolas"/>
        </w:rPr>
        <w:t>rop</w:t>
      </w:r>
      <w:r w:rsidR="009B4F49">
        <w:rPr>
          <w:rFonts w:ascii="Consolas" w:hAnsi="Consolas"/>
        </w:rPr>
        <w:t>_action</w:t>
      </w:r>
      <w:r w:rsidR="007F2089" w:rsidRPr="00280B0E">
        <w:rPr>
          <w:rFonts w:ascii="Consolas" w:hAnsi="Consolas"/>
        </w:rPr>
        <w:t xml:space="preserve"> </w:t>
      </w:r>
      <w:r w:rsidR="007F2089">
        <w:t xml:space="preserve">and </w:t>
      </w:r>
      <w:r w:rsidR="009B4F49">
        <w:rPr>
          <w:rFonts w:ascii="Consolas" w:hAnsi="Consolas"/>
        </w:rPr>
        <w:t>Rewrite_</w:t>
      </w:r>
      <w:r w:rsidR="00B5161D" w:rsidRPr="00280B0E">
        <w:rPr>
          <w:rFonts w:ascii="Consolas" w:hAnsi="Consolas"/>
        </w:rPr>
        <w:t>mac</w:t>
      </w:r>
      <w:r w:rsidR="007F2089">
        <w:t>.</w:t>
      </w:r>
    </w:p>
    <w:p w14:paraId="5179A288" w14:textId="33C98432" w:rsidR="007F2089" w:rsidRPr="009B4F49" w:rsidRDefault="007F2089" w:rsidP="002265E0">
      <w:pPr>
        <w:pStyle w:val="ListParagraph"/>
        <w:numPr>
          <w:ilvl w:val="0"/>
          <w:numId w:val="34"/>
        </w:numPr>
      </w:pPr>
      <w:r w:rsidRPr="00280B0E">
        <w:t>The</w:t>
      </w:r>
      <w:r w:rsidR="009B4F49">
        <w:rPr>
          <w:rFonts w:ascii="Consolas" w:hAnsi="Consolas"/>
        </w:rPr>
        <w:t xml:space="preserve"> Drop_action</w:t>
      </w:r>
      <w:r w:rsidR="009B4F49" w:rsidRPr="009B4F49">
        <w:t xml:space="preserve"> has</w:t>
      </w:r>
      <w:r w:rsidR="009B4F49">
        <w:t xml:space="preserve"> an </w:t>
      </w:r>
      <w:r w:rsidR="009B4F49" w:rsidRPr="009B4F49">
        <w:rPr>
          <w:rFonts w:ascii="Consolas" w:hAnsi="Consolas" w:cs="Consolas"/>
          <w:b/>
        </w:rPr>
        <w:t>out</w:t>
      </w:r>
      <w:r w:rsidR="009B4F49">
        <w:t xml:space="preserve"> argument which needs to be bound; in this case it is bound to the </w:t>
      </w:r>
      <w:r w:rsidR="009B4F49" w:rsidRPr="009B4F49">
        <w:rPr>
          <w:rFonts w:ascii="Consolas" w:hAnsi="Consolas" w:cs="Consolas"/>
        </w:rPr>
        <w:t>outCtrl.outputPort</w:t>
      </w:r>
      <w:r w:rsidR="009B22A0">
        <w:t xml:space="preserve"> expression in the </w:t>
      </w:r>
      <w:r w:rsidR="009B22A0" w:rsidRPr="009B22A0">
        <w:rPr>
          <w:rFonts w:ascii="Consolas" w:hAnsi="Consolas"/>
        </w:rPr>
        <w:t>action</w:t>
      </w:r>
      <w:r w:rsidR="009B22A0">
        <w:rPr>
          <w:rFonts w:ascii="Consolas" w:hAnsi="Consolas"/>
        </w:rPr>
        <w:t>s</w:t>
      </w:r>
      <w:r w:rsidR="009B22A0">
        <w:t xml:space="preserve"> list.</w:t>
      </w:r>
    </w:p>
    <w:p w14:paraId="1A6C072E" w14:textId="3E7A705A" w:rsidR="00B5161D" w:rsidRPr="00280B0E" w:rsidRDefault="00B5161D" w:rsidP="002265E0">
      <w:pPr>
        <w:pStyle w:val="ListParagraph"/>
        <w:numPr>
          <w:ilvl w:val="0"/>
          <w:numId w:val="34"/>
        </w:numPr>
        <w:rPr>
          <w:rFonts w:ascii="Consolas" w:hAnsi="Consolas"/>
        </w:rPr>
      </w:pPr>
      <w:r>
        <w:t xml:space="preserve">The </w:t>
      </w:r>
      <w:r w:rsidR="009B4F49">
        <w:rPr>
          <w:rFonts w:ascii="Consolas" w:hAnsi="Consolas"/>
        </w:rPr>
        <w:t>Rewrite</w:t>
      </w:r>
      <w:r w:rsidRPr="00280B0E">
        <w:rPr>
          <w:rFonts w:ascii="Consolas" w:hAnsi="Consolas"/>
        </w:rPr>
        <w:t>_</w:t>
      </w:r>
      <w:r w:rsidR="009B4F49">
        <w:rPr>
          <w:rFonts w:ascii="Consolas" w:hAnsi="Consolas"/>
        </w:rPr>
        <w:t>s</w:t>
      </w:r>
      <w:r w:rsidRPr="00280B0E">
        <w:rPr>
          <w:rFonts w:ascii="Consolas" w:hAnsi="Consolas"/>
        </w:rPr>
        <w:t>mac</w:t>
      </w:r>
      <w:r>
        <w:t xml:space="preserve"> action </w:t>
      </w:r>
      <w:r w:rsidR="009B4F49">
        <w:t xml:space="preserve">has one parameter, but which is bound by the control plane. </w:t>
      </w:r>
    </w:p>
    <w:p w14:paraId="16038AA2" w14:textId="7EE35564" w:rsidR="009F49ED" w:rsidRDefault="00B5161D" w:rsidP="00806C5C">
      <w:pPr>
        <w:pStyle w:val="Heading4"/>
      </w:pPr>
      <w:bookmarkStart w:id="520" w:name="_Toc417920657"/>
      <w:r>
        <w:t>The default action</w:t>
      </w:r>
      <w:bookmarkEnd w:id="520"/>
    </w:p>
    <w:p w14:paraId="45F5A0C2" w14:textId="77777777" w:rsidR="00962D89" w:rsidRDefault="00B5161D" w:rsidP="00280B0E">
      <w:r>
        <w:t xml:space="preserve">The default action </w:t>
      </w:r>
      <w:r w:rsidR="009F49ED">
        <w:t xml:space="preserve">is an action that is </w:t>
      </w:r>
      <w:r>
        <w:t xml:space="preserve">invoked automatically </w:t>
      </w:r>
      <w:r w:rsidR="00616B96">
        <w:t xml:space="preserve">by the </w:t>
      </w:r>
      <w:r w:rsidR="00962D89">
        <w:t>match-action unit</w:t>
      </w:r>
      <w:r w:rsidR="00616B96">
        <w:t xml:space="preserve"> </w:t>
      </w:r>
      <w:r>
        <w:t>whenever the</w:t>
      </w:r>
      <w:r w:rsidR="009F49ED">
        <w:t xml:space="preserve"> lookup</w:t>
      </w:r>
      <w:r w:rsidR="00962D89">
        <w:t xml:space="preserve"> table does not find a </w:t>
      </w:r>
      <w:r w:rsidR="009F49ED">
        <w:t>match</w:t>
      </w:r>
      <w:r w:rsidR="00962D89">
        <w:t xml:space="preserve"> for the supplied key</w:t>
      </w:r>
      <w:r>
        <w:t xml:space="preserve">. </w:t>
      </w:r>
    </w:p>
    <w:p w14:paraId="512DCA19" w14:textId="4B59B49C" w:rsidR="009F49ED" w:rsidRDefault="00962D89" w:rsidP="00280B0E">
      <w:r>
        <w:t xml:space="preserve">The initial value for the default action may be supplied as a value for the </w:t>
      </w:r>
      <w:r w:rsidRPr="00962D89">
        <w:rPr>
          <w:rFonts w:ascii="Consolas" w:hAnsi="Consolas" w:cs="Consolas"/>
        </w:rPr>
        <w:t>default_action</w:t>
      </w:r>
      <w:r>
        <w:t xml:space="preserve"> property. </w:t>
      </w:r>
      <w:r w:rsidR="009F49ED">
        <w:t xml:space="preserve">The default action may be declared as </w:t>
      </w:r>
      <w:r w:rsidR="009F49ED" w:rsidRPr="00A229BA">
        <w:rPr>
          <w:rFonts w:ascii="Consolas" w:hAnsi="Consolas"/>
          <w:b/>
        </w:rPr>
        <w:t>const</w:t>
      </w:r>
      <w:r w:rsidR="009F49ED">
        <w:t>, indicating that it cannot be changed dynamically by the control-plane.</w:t>
      </w:r>
      <w:r w:rsidR="00B5161D">
        <w:t xml:space="preserve"> </w:t>
      </w:r>
      <w:r w:rsidR="005402F2">
        <w:t xml:space="preserve">The default action </w:t>
      </w:r>
      <w:r w:rsidR="00B5161D" w:rsidRPr="00830791">
        <w:rPr>
          <w:i/>
        </w:rPr>
        <w:t>must</w:t>
      </w:r>
      <w:r w:rsidR="00B5161D">
        <w:t xml:space="preserve"> </w:t>
      </w:r>
      <w:r w:rsidR="005402F2">
        <w:t>always be o</w:t>
      </w:r>
      <w:r w:rsidR="00B5161D">
        <w:t xml:space="preserve">ne of the actions that appear in the </w:t>
      </w:r>
      <w:r w:rsidR="00B5161D" w:rsidRPr="00280B0E">
        <w:rPr>
          <w:rFonts w:ascii="Consolas" w:hAnsi="Consolas"/>
        </w:rPr>
        <w:t>actions</w:t>
      </w:r>
      <w:r w:rsidR="00B5161D">
        <w:t xml:space="preserve"> list.</w:t>
      </w:r>
    </w:p>
    <w:p w14:paraId="014A838E" w14:textId="2C4B98F4" w:rsidR="00B5161D" w:rsidRDefault="00B5161D" w:rsidP="00290875">
      <w:r>
        <w:t xml:space="preserve">For example, in the above </w:t>
      </w:r>
      <w:r w:rsidR="00830791" w:rsidRPr="00830791">
        <w:rPr>
          <w:rFonts w:ascii="Consolas" w:hAnsi="Consolas"/>
          <w:b/>
        </w:rPr>
        <w:t>table</w:t>
      </w:r>
      <w:r>
        <w:t xml:space="preserve"> we could set the default action as follows</w:t>
      </w:r>
      <w:r w:rsidR="00586699">
        <w:t xml:space="preserve"> (marking it also as constant – i.e., not changeable by the control plane)</w:t>
      </w:r>
      <w:r>
        <w:t>:</w:t>
      </w:r>
    </w:p>
    <w:p w14:paraId="43E72CBD" w14:textId="773DBAC1" w:rsidR="00B5161D" w:rsidRDefault="00586699" w:rsidP="00290875">
      <w:pPr>
        <w:rPr>
          <w:rFonts w:ascii="Consolas" w:hAnsi="Consolas"/>
        </w:rPr>
      </w:pPr>
      <w:r w:rsidRPr="002D0F38">
        <w:rPr>
          <w:rFonts w:ascii="Consolas" w:hAnsi="Consolas"/>
          <w:b/>
        </w:rPr>
        <w:t>const</w:t>
      </w:r>
      <w:r>
        <w:rPr>
          <w:rFonts w:ascii="Consolas" w:hAnsi="Consolas"/>
        </w:rPr>
        <w:t xml:space="preserve"> </w:t>
      </w:r>
      <w:r w:rsidR="00B5161D">
        <w:rPr>
          <w:rFonts w:ascii="Consolas" w:hAnsi="Consolas"/>
        </w:rPr>
        <w:t>d</w:t>
      </w:r>
      <w:r w:rsidR="00962D89">
        <w:rPr>
          <w:rFonts w:ascii="Consolas" w:hAnsi="Consolas"/>
        </w:rPr>
        <w:t>efault_action = Rewrite</w:t>
      </w:r>
      <w:r w:rsidR="00B5161D" w:rsidRPr="00280B0E">
        <w:rPr>
          <w:rFonts w:ascii="Consolas" w:hAnsi="Consolas"/>
        </w:rPr>
        <w:t>_</w:t>
      </w:r>
      <w:r w:rsidR="00962D89">
        <w:rPr>
          <w:rFonts w:ascii="Consolas" w:hAnsi="Consolas"/>
        </w:rPr>
        <w:t>smac(48w</w:t>
      </w:r>
      <w:r w:rsidR="00B5161D" w:rsidRPr="00280B0E">
        <w:rPr>
          <w:rFonts w:ascii="Consolas" w:hAnsi="Consolas"/>
        </w:rPr>
        <w:t>0xAA_BB_CC_DD_EE_FF);</w:t>
      </w:r>
    </w:p>
    <w:p w14:paraId="1F0978C0" w14:textId="490200EF" w:rsidR="00B5161D" w:rsidRDefault="00B5161D" w:rsidP="00E957F4">
      <w:r>
        <w:t xml:space="preserve">Note that the </w:t>
      </w:r>
      <w:r w:rsidR="004220A2">
        <w:t>specified default action must include</w:t>
      </w:r>
      <w:r>
        <w:t xml:space="preserve"> all the action </w:t>
      </w:r>
      <w:r w:rsidR="004220A2">
        <w:t>parameters, including the control-plane bound parameters, since this action is synthesized at compilation time.</w:t>
      </w:r>
    </w:p>
    <w:p w14:paraId="6CEAB17B" w14:textId="57557E09" w:rsidR="00806C5C" w:rsidRDefault="00806C5C" w:rsidP="00806C5C">
      <w:pPr>
        <w:pStyle w:val="Heading4"/>
      </w:pPr>
      <w:r>
        <w:t>Additional table properties</w:t>
      </w:r>
    </w:p>
    <w:p w14:paraId="05D0F704" w14:textId="6273C4CD" w:rsidR="00806C5C" w:rsidRDefault="00806C5C" w:rsidP="00806C5C">
      <w:r>
        <w:t>Tables can have additional properties. The P4 spec does not mandate any additional properties, or prescribe their semantics. Various target architectures can require attributes that are specific to these architectures.</w:t>
      </w:r>
    </w:p>
    <w:p w14:paraId="0E51EA95" w14:textId="7BF38349" w:rsidR="00806C5C" w:rsidRDefault="00806C5C" w:rsidP="00806C5C">
      <w:r>
        <w:t xml:space="preserve">For example, architectures where lookup-table resources are statically allocated may mandate a </w:t>
      </w:r>
      <w:r w:rsidRPr="00806C5C">
        <w:rPr>
          <w:rFonts w:ascii="Consolas" w:hAnsi="Consolas" w:cs="Consolas"/>
        </w:rPr>
        <w:t>size</w:t>
      </w:r>
      <w:r w:rsidRPr="00806C5C">
        <w:t xml:space="preserve"> table</w:t>
      </w:r>
      <w:r>
        <w:t xml:space="preserve"> attribute, which can be used to indicate to the compiler back-end how many storage resources should be allocated.</w:t>
      </w:r>
    </w:p>
    <w:p w14:paraId="48008F70" w14:textId="3932562E" w:rsidR="00806C5C" w:rsidRDefault="00080301" w:rsidP="00806C5C">
      <w:r>
        <w:t xml:space="preserve">A </w:t>
      </w:r>
      <w:r w:rsidRPr="002D0F38">
        <w:rPr>
          <w:rFonts w:ascii="Consolas" w:hAnsi="Consolas"/>
          <w:b/>
        </w:rPr>
        <w:t>table</w:t>
      </w:r>
      <w:r w:rsidRPr="00080301">
        <w:t xml:space="preserve"> declaration</w:t>
      </w:r>
      <w:r>
        <w:t xml:space="preserve"> indicates the interfaces expected from a </w:t>
      </w:r>
      <w:r w:rsidRPr="00080301">
        <w:rPr>
          <w:rFonts w:ascii="Consolas" w:hAnsi="Consolas"/>
          <w:b/>
        </w:rPr>
        <w:t>table</w:t>
      </w:r>
      <w:r w:rsidRPr="00080301">
        <w:t>: keys and actions</w:t>
      </w:r>
      <w:r>
        <w:t xml:space="preserve">. However, the best way to implement a table is actually dependent on the nature of the entries that will populate the table at runtime (for example, tables could be dense or sparse, could be implemented as hash-tables, associative memories, tries, etc.) </w:t>
      </w:r>
      <w:r w:rsidR="00806C5C">
        <w:t xml:space="preserve">An </w:t>
      </w:r>
      <w:r w:rsidR="00806C5C" w:rsidRPr="00806C5C">
        <w:rPr>
          <w:rFonts w:ascii="Consolas" w:hAnsi="Consolas" w:cs="Consolas"/>
        </w:rPr>
        <w:t>implementation</w:t>
      </w:r>
      <w:r w:rsidR="00806C5C" w:rsidRPr="00806C5C">
        <w:t xml:space="preserve"> attribute </w:t>
      </w:r>
      <w:r w:rsidR="00806C5C">
        <w:t xml:space="preserve">could also be used to pass additional information to the </w:t>
      </w:r>
      <w:r w:rsidR="00C82354">
        <w:t xml:space="preserve">compiler </w:t>
      </w:r>
      <w:r w:rsidR="003F3F5B">
        <w:t>back-end.</w:t>
      </w:r>
      <w:r w:rsidR="00806C5C">
        <w:t xml:space="preserve"> </w:t>
      </w:r>
      <w:r w:rsidR="003F3F5B">
        <w:t>T</w:t>
      </w:r>
      <w:r w:rsidR="00806C5C">
        <w:t xml:space="preserve">he value of this attribute could be an instance of an </w:t>
      </w:r>
      <w:r w:rsidR="00806C5C" w:rsidRPr="00806C5C">
        <w:rPr>
          <w:rFonts w:ascii="Consolas" w:hAnsi="Consolas" w:cs="Consolas"/>
          <w:b/>
        </w:rPr>
        <w:t>extern</w:t>
      </w:r>
      <w:r w:rsidR="00806C5C">
        <w:t xml:space="preserve"> block chosen from a suitable library of components. For example, </w:t>
      </w:r>
      <w:r w:rsidR="009B4A18">
        <w:t xml:space="preserve">the core functionality of </w:t>
      </w:r>
      <w:r w:rsidR="00806C5C">
        <w:t>the P4 v1.0 table “</w:t>
      </w:r>
      <w:r w:rsidR="00806C5C" w:rsidRPr="006854BE">
        <w:rPr>
          <w:rFonts w:ascii="Consolas" w:hAnsi="Consolas"/>
        </w:rPr>
        <w:t>action_profile</w:t>
      </w:r>
      <w:r w:rsidR="00806C5C">
        <w:t xml:space="preserve">” constructs could be implemented on target architectures that support this feature using </w:t>
      </w:r>
      <w:r w:rsidR="00B52988">
        <w:t>a</w:t>
      </w:r>
      <w:r w:rsidR="00806C5C">
        <w:t xml:space="preserve"> </w:t>
      </w:r>
      <w:r w:rsidR="00B52988">
        <w:t>construct such as the following:</w:t>
      </w:r>
    </w:p>
    <w:p w14:paraId="26545064" w14:textId="27494EE4" w:rsidR="00806C5C" w:rsidRDefault="00806C5C" w:rsidP="00806C5C">
      <w:pPr>
        <w:rPr>
          <w:rFonts w:ascii="Consolas" w:hAnsi="Consolas" w:cs="Consolas"/>
        </w:rPr>
      </w:pPr>
      <w:r w:rsidRPr="00806C5C">
        <w:rPr>
          <w:rFonts w:ascii="Consolas" w:hAnsi="Consolas" w:cs="Consolas"/>
          <w:b/>
        </w:rPr>
        <w:t>extern</w:t>
      </w:r>
      <w:r w:rsidRPr="00806C5C">
        <w:rPr>
          <w:rFonts w:ascii="Consolas" w:hAnsi="Consolas" w:cs="Consolas"/>
        </w:rPr>
        <w:t xml:space="preserve"> </w:t>
      </w:r>
      <w:r>
        <w:rPr>
          <w:rFonts w:ascii="Consolas" w:hAnsi="Consolas" w:cs="Consolas"/>
        </w:rPr>
        <w:t>ActionProfile {</w:t>
      </w:r>
      <w:r>
        <w:rPr>
          <w:rFonts w:ascii="Consolas" w:hAnsi="Consolas" w:cs="Consolas"/>
        </w:rPr>
        <w:br/>
        <w:t xml:space="preserve">   ActionPr</w:t>
      </w:r>
      <w:r w:rsidRPr="00806C5C">
        <w:rPr>
          <w:rFonts w:ascii="Consolas" w:hAnsi="Consolas" w:cs="Consolas"/>
        </w:rPr>
        <w:t>ofile(bit&lt;32&gt; size); // how many distinct actions are expected</w:t>
      </w:r>
      <w:r w:rsidRPr="00806C5C">
        <w:rPr>
          <w:rFonts w:ascii="Consolas" w:hAnsi="Consolas" w:cs="Consolas"/>
        </w:rPr>
        <w:br/>
        <w:t>}</w:t>
      </w:r>
    </w:p>
    <w:p w14:paraId="4264574C" w14:textId="599587EE" w:rsidR="00806C5C" w:rsidRDefault="00806C5C" w:rsidP="00806C5C">
      <w:pPr>
        <w:rPr>
          <w:rFonts w:ascii="Consolas" w:hAnsi="Consolas" w:cs="Consolas"/>
        </w:rPr>
      </w:pPr>
      <w:r w:rsidRPr="00806C5C">
        <w:rPr>
          <w:rFonts w:ascii="Consolas" w:hAnsi="Consolas" w:cs="Consolas"/>
          <w:b/>
        </w:rPr>
        <w:t>table</w:t>
      </w:r>
      <w:r w:rsidRPr="00806C5C">
        <w:rPr>
          <w:rFonts w:ascii="Consolas" w:hAnsi="Consolas" w:cs="Consolas"/>
        </w:rPr>
        <w:t xml:space="preserve"> t {</w:t>
      </w:r>
      <w:r>
        <w:rPr>
          <w:rFonts w:ascii="Consolas" w:hAnsi="Consolas" w:cs="Consolas"/>
        </w:rPr>
        <w:br/>
        <w:t xml:space="preserve">    key = { ... }</w:t>
      </w:r>
      <w:r w:rsidR="00153349">
        <w:rPr>
          <w:rFonts w:ascii="Consolas" w:hAnsi="Consolas" w:cs="Consolas"/>
        </w:rPr>
        <w:br/>
        <w:t xml:space="preserve">    size = 1024</w:t>
      </w:r>
      <w:r w:rsidR="00F05718">
        <w:rPr>
          <w:rFonts w:ascii="Consolas" w:hAnsi="Consolas" w:cs="Consolas"/>
        </w:rPr>
        <w:t>;</w:t>
      </w:r>
      <w:r w:rsidR="00F05718">
        <w:rPr>
          <w:rFonts w:ascii="Consolas" w:hAnsi="Consolas" w:cs="Consolas"/>
        </w:rPr>
        <w:br/>
      </w:r>
      <w:r>
        <w:rPr>
          <w:rFonts w:ascii="Consolas" w:hAnsi="Consolas" w:cs="Consolas"/>
        </w:rPr>
        <w:t xml:space="preserve">    implementation = ActionProfile(32);  // constructor invocation</w:t>
      </w:r>
      <w:r>
        <w:rPr>
          <w:rFonts w:ascii="Consolas" w:hAnsi="Consolas" w:cs="Consolas"/>
        </w:rPr>
        <w:br/>
        <w:t>}</w:t>
      </w:r>
    </w:p>
    <w:p w14:paraId="3DC93A9A" w14:textId="6E60B114" w:rsidR="00153349" w:rsidRPr="00806C5C" w:rsidRDefault="00153349" w:rsidP="00153349">
      <w:r>
        <w:lastRenderedPageBreak/>
        <w:t xml:space="preserve">(An action profile specifies the fact that, although the table is expected to have a large number of entries, only a small number of distinct entry values are expected. This can lead to an optimized implementation of the table, using an indirection level to share identical entries. The </w:t>
      </w:r>
      <w:r w:rsidRPr="00153349">
        <w:rPr>
          <w:rFonts w:ascii="Consolas" w:hAnsi="Consolas"/>
        </w:rPr>
        <w:t>ActionProfile</w:t>
      </w:r>
      <w:r w:rsidRPr="00153349">
        <w:t xml:space="preserve"> </w:t>
      </w:r>
      <w:r>
        <w:t>extern object in the previous example is meant</w:t>
      </w:r>
      <w:r w:rsidR="00080301">
        <w:t xml:space="preserve"> to convey this information.)</w:t>
      </w:r>
    </w:p>
    <w:p w14:paraId="2B898CB1" w14:textId="6D64896A" w:rsidR="00290875" w:rsidRDefault="005E3504" w:rsidP="00806C5C">
      <w:pPr>
        <w:pStyle w:val="Heading3"/>
      </w:pPr>
      <w:bookmarkStart w:id="521" w:name="_Ref445717150"/>
      <w:bookmarkStart w:id="522" w:name="_Toc445799405"/>
      <w:bookmarkStart w:id="523" w:name="_Toc445830088"/>
      <w:r>
        <w:t xml:space="preserve">Invoking a </w:t>
      </w:r>
      <w:r w:rsidR="00E31878">
        <w:t>table (</w:t>
      </w:r>
      <w:r>
        <w:t>match-action un</w:t>
      </w:r>
      <w:bookmarkEnd w:id="521"/>
      <w:bookmarkEnd w:id="522"/>
      <w:r w:rsidR="00E31878">
        <w:t>it)</w:t>
      </w:r>
      <w:bookmarkEnd w:id="523"/>
    </w:p>
    <w:p w14:paraId="1052ADEB" w14:textId="5AE7AA4B" w:rsidR="00393098" w:rsidRDefault="00E31878" w:rsidP="00E95D43">
      <w:r>
        <w:t xml:space="preserve">A </w:t>
      </w:r>
      <w:r w:rsidRPr="000A5950">
        <w:rPr>
          <w:rFonts w:ascii="Consolas" w:hAnsi="Consolas"/>
          <w:b/>
        </w:rPr>
        <w:t>table</w:t>
      </w:r>
      <w:r>
        <w:t xml:space="preserve"> </w:t>
      </w:r>
      <w:r w:rsidR="005E3504">
        <w:t xml:space="preserve">is invoked by calling its </w:t>
      </w:r>
      <w:r w:rsidR="005E3504" w:rsidRPr="00584054">
        <w:rPr>
          <w:rFonts w:ascii="Consolas" w:hAnsi="Consolas" w:cs="Consolas"/>
        </w:rPr>
        <w:t>apply</w:t>
      </w:r>
      <w:r w:rsidR="005E3504">
        <w:t xml:space="preserve"> </w:t>
      </w:r>
      <w:r w:rsidR="005E3504" w:rsidRPr="00584054">
        <w:t>method</w:t>
      </w:r>
      <w:r w:rsidR="005E3504">
        <w:t>.</w:t>
      </w:r>
      <w:r>
        <w:t xml:space="preserve"> </w:t>
      </w:r>
      <w:r w:rsidR="00584054">
        <w:t xml:space="preserve">Calling an apply method on a </w:t>
      </w:r>
      <w:r w:rsidR="00584054" w:rsidRPr="00584054">
        <w:rPr>
          <w:rFonts w:ascii="Consolas" w:hAnsi="Consolas" w:cs="Consolas"/>
          <w:b/>
        </w:rPr>
        <w:t>table</w:t>
      </w:r>
      <w:r w:rsidR="00584054">
        <w:t xml:space="preserve"> instance </w:t>
      </w:r>
      <w:r w:rsidR="00011A4D">
        <w:t xml:space="preserve">returns a </w:t>
      </w:r>
      <w:r w:rsidR="00393098">
        <w:t xml:space="preserve">value with a </w:t>
      </w:r>
      <w:r w:rsidR="00393098" w:rsidRPr="00393098">
        <w:rPr>
          <w:rFonts w:ascii="Consolas" w:hAnsi="Consolas" w:cs="Consolas"/>
          <w:b/>
        </w:rPr>
        <w:t>struct</w:t>
      </w:r>
      <w:r w:rsidR="00393098">
        <w:t xml:space="preserve"> type with two fields. This structure is synthesized by the compiler automatically. For each table </w:t>
      </w:r>
      <w:r w:rsidR="00393098" w:rsidRPr="00393098">
        <w:rPr>
          <w:rFonts w:ascii="Consolas" w:hAnsi="Consolas" w:cs="Consolas"/>
        </w:rPr>
        <w:t>T</w:t>
      </w:r>
      <w:r w:rsidR="00393098">
        <w:t xml:space="preserve">, the compiler synthesizes an </w:t>
      </w:r>
      <w:r w:rsidR="00393098" w:rsidRPr="00393098">
        <w:rPr>
          <w:rFonts w:ascii="Consolas" w:hAnsi="Consolas" w:cs="Consolas"/>
        </w:rPr>
        <w:t>enum</w:t>
      </w:r>
      <w:r w:rsidR="00393098">
        <w:t xml:space="preserve"> and a structure, shown in pseudo-P4:</w:t>
      </w:r>
    </w:p>
    <w:p w14:paraId="72B7702B" w14:textId="279A7677" w:rsidR="00393098" w:rsidRDefault="00393098" w:rsidP="002D0F38">
      <w:pPr>
        <w:pStyle w:val="Pseudocode"/>
      </w:pPr>
      <w:r w:rsidRPr="00393098">
        <w:rPr>
          <w:b/>
        </w:rPr>
        <w:t>enum</w:t>
      </w:r>
      <w:r>
        <w:t xml:space="preserve"> action_list(T) {</w:t>
      </w:r>
      <w:r>
        <w:br/>
        <w:t xml:space="preserve">   // one field for each action in the actions list of table T</w:t>
      </w:r>
      <w:r>
        <w:br/>
        <w:t>}</w:t>
      </w:r>
    </w:p>
    <w:p w14:paraId="4E8D141A" w14:textId="38D460FA" w:rsidR="00393098" w:rsidRPr="00393098" w:rsidRDefault="00393098" w:rsidP="002D0F38">
      <w:pPr>
        <w:pStyle w:val="Pseudocode"/>
      </w:pPr>
      <w:r w:rsidRPr="00393098">
        <w:rPr>
          <w:b/>
        </w:rPr>
        <w:t>struct</w:t>
      </w:r>
      <w:r w:rsidRPr="00393098">
        <w:t xml:space="preserve"> apply_result</w:t>
      </w:r>
      <w:r>
        <w:t>(T)</w:t>
      </w:r>
      <w:r w:rsidRPr="00393098">
        <w:t xml:space="preserve"> {</w:t>
      </w:r>
      <w:r w:rsidRPr="00393098">
        <w:br/>
        <w:t xml:space="preserve">    </w:t>
      </w:r>
      <w:r w:rsidRPr="00393098">
        <w:rPr>
          <w:b/>
        </w:rPr>
        <w:t>bool</w:t>
      </w:r>
      <w:r w:rsidRPr="00393098">
        <w:t xml:space="preserve"> hit;</w:t>
      </w:r>
      <w:r>
        <w:br/>
        <w:t xml:space="preserve">    action_list(T)</w:t>
      </w:r>
      <w:r w:rsidRPr="00393098">
        <w:t xml:space="preserve"> </w:t>
      </w:r>
      <w:commentRangeStart w:id="524"/>
      <w:r w:rsidRPr="00393098">
        <w:t>action_run</w:t>
      </w:r>
      <w:commentRangeEnd w:id="524"/>
      <w:r w:rsidR="00D45E50">
        <w:rPr>
          <w:rStyle w:val="CommentReference"/>
        </w:rPr>
        <w:commentReference w:id="524"/>
      </w:r>
      <w:r w:rsidRPr="00393098">
        <w:t>;</w:t>
      </w:r>
      <w:r>
        <w:br/>
        <w:t>}</w:t>
      </w:r>
    </w:p>
    <w:p w14:paraId="6BB8D544" w14:textId="6EE0A889" w:rsidR="00393098" w:rsidRDefault="000E6F87" w:rsidP="00393098">
      <w:r>
        <w:t xml:space="preserve">The evaluation of the </w:t>
      </w:r>
      <w:r w:rsidRPr="000E6F87">
        <w:rPr>
          <w:rFonts w:ascii="Consolas" w:hAnsi="Consolas"/>
        </w:rPr>
        <w:t>apply</w:t>
      </w:r>
      <w:r>
        <w:t xml:space="preserve"> method sets the </w:t>
      </w:r>
      <w:r w:rsidR="00393098" w:rsidRPr="00393098">
        <w:rPr>
          <w:rFonts w:ascii="Consolas" w:hAnsi="Consolas" w:cs="Consolas"/>
        </w:rPr>
        <w:t>hit</w:t>
      </w:r>
      <w:r w:rsidR="00393098" w:rsidRPr="00393098">
        <w:t xml:space="preserve"> field </w:t>
      </w:r>
      <w:r w:rsidR="00393098">
        <w:t xml:space="preserve">to </w:t>
      </w:r>
      <w:r w:rsidR="00393098" w:rsidRPr="00393098">
        <w:rPr>
          <w:rFonts w:ascii="Consolas" w:hAnsi="Consolas" w:cs="Consolas"/>
          <w:b/>
        </w:rPr>
        <w:t>true</w:t>
      </w:r>
      <w:r w:rsidR="00393098" w:rsidRPr="00393098">
        <w:t xml:space="preserve"> </w:t>
      </w:r>
      <w:r w:rsidR="00393098">
        <w:t>if a match is found in the lookup-table.</w:t>
      </w:r>
      <w:r w:rsidR="00C24DDF">
        <w:t xml:space="preserve"> </w:t>
      </w:r>
      <w:r w:rsidR="00116FAE">
        <w:t>This bit</w:t>
      </w:r>
      <w:r w:rsidR="00C24DDF">
        <w:t xml:space="preserve"> can be used to drive the execution of the control-flow in the </w:t>
      </w:r>
      <w:r w:rsidR="00C24DDF" w:rsidRPr="00675343">
        <w:rPr>
          <w:rFonts w:ascii="Consolas" w:hAnsi="Consolas" w:cs="Consolas"/>
          <w:b/>
        </w:rPr>
        <w:t>control</w:t>
      </w:r>
      <w:r w:rsidR="00C24DDF">
        <w:t xml:space="preserve"> block that invoked the table:</w:t>
      </w:r>
    </w:p>
    <w:p w14:paraId="7EFD0A2C" w14:textId="70B21A0E" w:rsidR="00C24DDF" w:rsidRDefault="00C24DDF" w:rsidP="00641E4A">
      <w:pPr>
        <w:rPr>
          <w:rFonts w:ascii="Consolas" w:hAnsi="Consolas"/>
          <w:color w:val="000000"/>
          <w:szCs w:val="20"/>
        </w:rPr>
      </w:pPr>
      <w:r>
        <w:rPr>
          <w:rFonts w:ascii="Consolas" w:hAnsi="Consolas"/>
          <w:color w:val="000000"/>
          <w:szCs w:val="20"/>
        </w:rPr>
        <w:t>if (</w:t>
      </w:r>
      <w:r w:rsidR="00303704" w:rsidRPr="001A316A">
        <w:rPr>
          <w:rFonts w:ascii="Consolas" w:hAnsi="Consolas"/>
          <w:color w:val="000000"/>
          <w:szCs w:val="20"/>
        </w:rPr>
        <w:t>ipv4_match</w:t>
      </w:r>
      <w:r w:rsidR="008333F0">
        <w:rPr>
          <w:rFonts w:ascii="Consolas" w:hAnsi="Consolas"/>
          <w:color w:val="000000"/>
          <w:szCs w:val="20"/>
        </w:rPr>
        <w:t>.apply</w:t>
      </w:r>
      <w:r w:rsidR="00303704" w:rsidRPr="001A316A">
        <w:rPr>
          <w:rFonts w:ascii="Consolas" w:hAnsi="Consolas"/>
          <w:color w:val="000000"/>
          <w:szCs w:val="20"/>
        </w:rPr>
        <w:t>(nextHop)</w:t>
      </w:r>
      <w:r>
        <w:rPr>
          <w:rFonts w:ascii="Consolas" w:hAnsi="Consolas"/>
          <w:color w:val="000000"/>
          <w:szCs w:val="20"/>
        </w:rPr>
        <w:t>.hit) {</w:t>
      </w:r>
      <w:r>
        <w:rPr>
          <w:rFonts w:ascii="Consolas" w:hAnsi="Consolas"/>
          <w:color w:val="000000"/>
          <w:szCs w:val="20"/>
        </w:rPr>
        <w:br/>
        <w:t xml:space="preserve">    // there was a hit</w:t>
      </w:r>
      <w:r>
        <w:rPr>
          <w:rFonts w:ascii="Consolas" w:hAnsi="Consolas"/>
          <w:color w:val="000000"/>
          <w:szCs w:val="20"/>
        </w:rPr>
        <w:br/>
        <w:t>}</w:t>
      </w:r>
      <w:r w:rsidR="00303704" w:rsidRPr="001A316A">
        <w:rPr>
          <w:rFonts w:ascii="Consolas" w:hAnsi="Consolas"/>
          <w:color w:val="000000"/>
          <w:szCs w:val="20"/>
        </w:rPr>
        <w:t xml:space="preserve"> </w:t>
      </w:r>
      <w:r>
        <w:rPr>
          <w:rFonts w:ascii="Consolas" w:hAnsi="Consolas"/>
          <w:color w:val="000000"/>
          <w:szCs w:val="20"/>
        </w:rPr>
        <w:t>else {</w:t>
      </w:r>
      <w:r>
        <w:rPr>
          <w:rFonts w:ascii="Consolas" w:hAnsi="Consolas"/>
          <w:color w:val="000000"/>
          <w:szCs w:val="20"/>
        </w:rPr>
        <w:br/>
        <w:t xml:space="preserve">    // there was a miss</w:t>
      </w:r>
      <w:r>
        <w:rPr>
          <w:rFonts w:ascii="Consolas" w:hAnsi="Consolas"/>
          <w:color w:val="000000"/>
          <w:szCs w:val="20"/>
        </w:rPr>
        <w:br/>
        <w:t>}</w:t>
      </w:r>
    </w:p>
    <w:p w14:paraId="056627D1" w14:textId="77777777" w:rsidR="00C24DDF" w:rsidRPr="00393098" w:rsidRDefault="00C24DDF" w:rsidP="00C24DDF">
      <w:r>
        <w:t xml:space="preserve">The </w:t>
      </w:r>
      <w:r w:rsidRPr="00C24DDF">
        <w:rPr>
          <w:rFonts w:ascii="Consolas" w:hAnsi="Consolas" w:cs="Consolas"/>
        </w:rPr>
        <w:t>action_run</w:t>
      </w:r>
      <w:r w:rsidRPr="00C24DDF">
        <w:t xml:space="preserve"> </w:t>
      </w:r>
      <w:r>
        <w:t xml:space="preserve">field indicates which kind of action was executed (irrespective of whether it was a hit or a miss). It can be used in </w:t>
      </w:r>
      <w:r w:rsidRPr="00C24DDF">
        <w:rPr>
          <w:rFonts w:ascii="Consolas" w:hAnsi="Consolas" w:cs="Consolas"/>
          <w:b/>
        </w:rPr>
        <w:t>switch</w:t>
      </w:r>
      <w:r>
        <w:t xml:space="preserve"> statement:</w:t>
      </w:r>
    </w:p>
    <w:p w14:paraId="7F6220A4" w14:textId="15FD2936" w:rsidR="0027783D" w:rsidRDefault="00C24DDF" w:rsidP="00641E4A">
      <w:pPr>
        <w:rPr>
          <w:rFonts w:ascii="Consolas" w:hAnsi="Consolas"/>
          <w:color w:val="000000"/>
          <w:szCs w:val="20"/>
        </w:rPr>
      </w:pPr>
      <w:r>
        <w:rPr>
          <w:rFonts w:ascii="Consolas" w:hAnsi="Consolas"/>
          <w:b/>
          <w:color w:val="000000"/>
          <w:szCs w:val="20"/>
        </w:rPr>
        <w:t>s</w:t>
      </w:r>
      <w:r w:rsidRPr="00C24DDF">
        <w:rPr>
          <w:rFonts w:ascii="Consolas" w:hAnsi="Consolas"/>
          <w:b/>
          <w:color w:val="000000"/>
          <w:szCs w:val="20"/>
        </w:rPr>
        <w:t>witch</w:t>
      </w:r>
      <w:r>
        <w:rPr>
          <w:rFonts w:ascii="Consolas" w:hAnsi="Consolas"/>
          <w:b/>
          <w:color w:val="000000"/>
          <w:szCs w:val="20"/>
        </w:rPr>
        <w:t xml:space="preserve"> </w:t>
      </w:r>
      <w:r>
        <w:rPr>
          <w:rFonts w:ascii="Consolas" w:hAnsi="Consolas"/>
          <w:color w:val="000000"/>
          <w:szCs w:val="20"/>
        </w:rPr>
        <w:t>(</w:t>
      </w:r>
      <w:r w:rsidR="00303704" w:rsidRPr="001A316A">
        <w:rPr>
          <w:rFonts w:ascii="Consolas" w:hAnsi="Consolas"/>
          <w:color w:val="000000"/>
          <w:szCs w:val="20"/>
        </w:rPr>
        <w:t>dmac</w:t>
      </w:r>
      <w:r w:rsidR="008333F0">
        <w:rPr>
          <w:rFonts w:ascii="Consolas" w:hAnsi="Consolas"/>
          <w:color w:val="000000"/>
          <w:szCs w:val="20"/>
        </w:rPr>
        <w:t>.apply</w:t>
      </w:r>
      <w:r>
        <w:rPr>
          <w:rFonts w:ascii="Consolas" w:hAnsi="Consolas"/>
          <w:color w:val="000000"/>
          <w:szCs w:val="20"/>
        </w:rPr>
        <w:t>(nextHop).action_run) {</w:t>
      </w:r>
      <w:r w:rsidR="00395E36">
        <w:rPr>
          <w:rFonts w:ascii="Consolas" w:hAnsi="Consolas"/>
          <w:color w:val="000000"/>
          <w:szCs w:val="20"/>
        </w:rPr>
        <w:br/>
        <w:t xml:space="preserve">    Drop_action: </w:t>
      </w:r>
      <w:r w:rsidR="00090F0D">
        <w:rPr>
          <w:rFonts w:ascii="Consolas" w:hAnsi="Consolas"/>
          <w:color w:val="000000"/>
          <w:szCs w:val="20"/>
        </w:rPr>
        <w:t xml:space="preserve">{ </w:t>
      </w:r>
      <w:r w:rsidR="00395E36" w:rsidRPr="00395E36">
        <w:rPr>
          <w:rFonts w:ascii="Consolas" w:hAnsi="Consolas"/>
          <w:b/>
          <w:color w:val="000000"/>
          <w:szCs w:val="20"/>
        </w:rPr>
        <w:t>return</w:t>
      </w:r>
      <w:r w:rsidR="00395E36">
        <w:rPr>
          <w:rFonts w:ascii="Consolas" w:hAnsi="Consolas"/>
          <w:color w:val="000000"/>
          <w:szCs w:val="20"/>
        </w:rPr>
        <w:t>;</w:t>
      </w:r>
      <w:r w:rsidR="00090F0D">
        <w:rPr>
          <w:rFonts w:ascii="Consolas" w:hAnsi="Consolas"/>
          <w:color w:val="000000"/>
          <w:szCs w:val="20"/>
        </w:rPr>
        <w:t xml:space="preserve"> }</w:t>
      </w:r>
      <w:r>
        <w:rPr>
          <w:rFonts w:ascii="Consolas" w:hAnsi="Consolas"/>
          <w:color w:val="000000"/>
          <w:szCs w:val="20"/>
        </w:rPr>
        <w:br/>
      </w:r>
      <w:r w:rsidR="0027783D">
        <w:rPr>
          <w:rFonts w:ascii="Consolas" w:hAnsi="Consolas"/>
          <w:color w:val="000000"/>
          <w:szCs w:val="20"/>
        </w:rPr>
        <w:t>}</w:t>
      </w:r>
    </w:p>
    <w:p w14:paraId="59B438B1" w14:textId="5D64AC08" w:rsidR="004B028B" w:rsidRDefault="0059692F" w:rsidP="004B028B">
      <w:pPr>
        <w:pStyle w:val="Heading3"/>
      </w:pPr>
      <w:bookmarkStart w:id="525" w:name="_Toc417920660"/>
      <w:bookmarkStart w:id="526" w:name="_Ref445662789"/>
      <w:bookmarkStart w:id="527" w:name="_Toc445830089"/>
      <w:bookmarkStart w:id="528" w:name="_Toc445799406"/>
      <w:r>
        <w:t xml:space="preserve">Match-action unit </w:t>
      </w:r>
      <w:bookmarkEnd w:id="525"/>
      <w:bookmarkEnd w:id="526"/>
      <w:r>
        <w:t>execution semantics</w:t>
      </w:r>
      <w:bookmarkEnd w:id="527"/>
      <w:bookmarkEnd w:id="528"/>
    </w:p>
    <w:p w14:paraId="71EFCDB7" w14:textId="4B877C32" w:rsidR="004B028B" w:rsidRDefault="004B028B" w:rsidP="004B028B">
      <w:r>
        <w:t xml:space="preserve">The semantics of a </w:t>
      </w:r>
      <w:r w:rsidR="0059692F" w:rsidRPr="0059692F">
        <w:rPr>
          <w:rFonts w:ascii="Consolas" w:hAnsi="Consolas" w:cs="Consolas"/>
          <w:b/>
        </w:rPr>
        <w:t>table</w:t>
      </w:r>
      <w:r w:rsidR="005C7130">
        <w:t xml:space="preserve"> invocation statement:</w:t>
      </w:r>
    </w:p>
    <w:p w14:paraId="17B3E982" w14:textId="06F2355A" w:rsidR="004B028B" w:rsidRPr="001A316A" w:rsidRDefault="004B028B" w:rsidP="004B028B">
      <w:pPr>
        <w:rPr>
          <w:rFonts w:ascii="Consolas" w:hAnsi="Consolas"/>
        </w:rPr>
      </w:pPr>
      <w:r>
        <w:rPr>
          <w:rFonts w:ascii="Consolas" w:hAnsi="Consolas"/>
        </w:rPr>
        <w:t>m.</w:t>
      </w:r>
      <w:proofErr w:type="gramStart"/>
      <w:r>
        <w:rPr>
          <w:rFonts w:ascii="Consolas" w:hAnsi="Consolas"/>
        </w:rPr>
        <w:t>apply</w:t>
      </w:r>
      <w:r w:rsidRPr="001A316A">
        <w:rPr>
          <w:rFonts w:ascii="Consolas" w:hAnsi="Consolas"/>
        </w:rPr>
        <w:t xml:space="preserve">( </w:t>
      </w:r>
      <w:r>
        <w:rPr>
          <w:rFonts w:ascii="Consolas" w:hAnsi="Consolas"/>
        </w:rPr>
        <w:t>args</w:t>
      </w:r>
      <w:proofErr w:type="gramEnd"/>
      <w:r w:rsidRPr="001A316A">
        <w:rPr>
          <w:rFonts w:ascii="Consolas" w:hAnsi="Consolas"/>
        </w:rPr>
        <w:t xml:space="preserve"> );</w:t>
      </w:r>
    </w:p>
    <w:p w14:paraId="6C11D5CC" w14:textId="77777777" w:rsidR="004B028B" w:rsidRDefault="004B028B" w:rsidP="004B028B">
      <w:r>
        <w:t>is given by the following pseudo-code:</w:t>
      </w:r>
    </w:p>
    <w:p w14:paraId="0343EE72" w14:textId="2C0175A2" w:rsidR="004B028B" w:rsidRPr="00280B0E" w:rsidRDefault="0059692F" w:rsidP="002D0F38">
      <w:pPr>
        <w:pStyle w:val="Pseudocode"/>
      </w:pPr>
      <w:r>
        <w:lastRenderedPageBreak/>
        <w:t>apply_result(m)</w:t>
      </w:r>
      <w:r w:rsidR="004B028B">
        <w:t xml:space="preserve"> m</w:t>
      </w:r>
      <w:r>
        <w:t xml:space="preserve">.apply(args) </w:t>
      </w:r>
      <w:r w:rsidR="004B028B" w:rsidRPr="00280B0E">
        <w:t>{</w:t>
      </w:r>
      <w:r w:rsidR="004B028B" w:rsidRPr="00280B0E">
        <w:br/>
      </w:r>
      <w:r w:rsidR="004B028B">
        <w:t xml:space="preserve">    </w:t>
      </w:r>
      <w:r>
        <w:t>apply_result(m)</w:t>
      </w:r>
      <w:r w:rsidR="004B028B">
        <w:t xml:space="preserve"> result;</w:t>
      </w:r>
      <w:r w:rsidR="004B028B">
        <w:br/>
      </w:r>
      <w:r w:rsidR="004B028B">
        <w:br/>
      </w:r>
      <w:r w:rsidR="004B028B" w:rsidRPr="00280B0E">
        <w:t xml:space="preserve">    </w:t>
      </w:r>
      <w:r w:rsidR="004B028B">
        <w:t xml:space="preserve">var </w:t>
      </w:r>
      <w:r w:rsidR="004B028B" w:rsidRPr="00280B0E">
        <w:t xml:space="preserve">lookupKey = </w:t>
      </w:r>
      <w:r w:rsidR="004B028B">
        <w:t>m</w:t>
      </w:r>
      <w:r w:rsidR="004B028B" w:rsidRPr="00280B0E">
        <w:t>.buildKey(</w:t>
      </w:r>
      <w:r w:rsidR="004B028B">
        <w:t>m</w:t>
      </w:r>
      <w:r w:rsidR="004B028B" w:rsidRPr="00280B0E">
        <w:t>.key, args);</w:t>
      </w:r>
      <w:r w:rsidR="004B028B">
        <w:t xml:space="preserve"> // using key block</w:t>
      </w:r>
      <w:r w:rsidR="004B028B" w:rsidRPr="00280B0E">
        <w:br/>
        <w:t xml:space="preserve">    action </w:t>
      </w:r>
      <w:r w:rsidR="004B028B">
        <w:t>RA</w:t>
      </w:r>
      <w:r w:rsidR="004B028B" w:rsidRPr="00280B0E">
        <w:t xml:space="preserve"> = </w:t>
      </w:r>
      <w:r w:rsidR="004B028B">
        <w:t>m</w:t>
      </w:r>
      <w:r w:rsidR="004B028B" w:rsidRPr="00280B0E">
        <w:t>.</w:t>
      </w:r>
      <w:r w:rsidR="004B028B">
        <w:t>table</w:t>
      </w:r>
      <w:r w:rsidR="004B028B" w:rsidRPr="00280B0E">
        <w:t>.lookup(lookupKey);</w:t>
      </w:r>
      <w:r w:rsidR="004B028B">
        <w:t xml:space="preserve"> </w:t>
      </w:r>
      <w:r w:rsidR="004B028B">
        <w:br/>
        <w:t xml:space="preserve">    if (RA == null) {      // miss in lookup table</w:t>
      </w:r>
      <w:r w:rsidR="004B028B">
        <w:br/>
        <w:t xml:space="preserve">       result</w:t>
      </w:r>
      <w:r w:rsidR="00D33CBD">
        <w:t>.hit</w:t>
      </w:r>
      <w:r w:rsidR="004B028B">
        <w:t xml:space="preserve"> = false;</w:t>
      </w:r>
      <w:r w:rsidR="004B028B">
        <w:br/>
        <w:t xml:space="preserve">       RA = m.default_action;  // use default action </w:t>
      </w:r>
      <w:r w:rsidR="004B028B">
        <w:br/>
        <w:t xml:space="preserve">    }</w:t>
      </w:r>
      <w:r w:rsidR="004B028B">
        <w:br/>
        <w:t xml:space="preserve">    else {</w:t>
      </w:r>
      <w:r w:rsidR="004B028B">
        <w:br/>
        <w:t xml:space="preserve">       result</w:t>
      </w:r>
      <w:r w:rsidR="00D33CBD">
        <w:t>.hit</w:t>
      </w:r>
      <w:r w:rsidR="004B028B">
        <w:t xml:space="preserve"> = true;</w:t>
      </w:r>
      <w:r w:rsidR="004B028B">
        <w:br/>
        <w:t xml:space="preserve">    }</w:t>
      </w:r>
      <w:r w:rsidR="00D33CBD">
        <w:br/>
        <w:t xml:space="preserve">    result.action_run = action_type(RA);</w:t>
      </w:r>
      <w:r w:rsidR="004B028B">
        <w:br/>
      </w:r>
      <w:r w:rsidR="004B028B" w:rsidRPr="00280B0E">
        <w:t xml:space="preserve">    </w:t>
      </w:r>
      <w:r w:rsidR="00D33CBD">
        <w:t>execute(</w:t>
      </w:r>
      <w:r w:rsidR="004B028B">
        <w:t>RA</w:t>
      </w:r>
      <w:r w:rsidR="004B028B" w:rsidRPr="00280B0E">
        <w:t>);</w:t>
      </w:r>
      <w:r w:rsidR="004B028B">
        <w:br/>
        <w:t xml:space="preserve">    return result;</w:t>
      </w:r>
      <w:r w:rsidR="004B028B" w:rsidRPr="00280B0E">
        <w:br/>
        <w:t>}</w:t>
      </w:r>
    </w:p>
    <w:p w14:paraId="41B73ECA" w14:textId="77777777" w:rsidR="00743A53" w:rsidRDefault="00743A53" w:rsidP="00A66238">
      <w:pPr>
        <w:pStyle w:val="Heading2"/>
      </w:pPr>
      <w:bookmarkStart w:id="529" w:name="_Ref289089116"/>
      <w:bookmarkStart w:id="530" w:name="_Toc417920659"/>
      <w:bookmarkStart w:id="531" w:name="_Toc445830090"/>
      <w:bookmarkStart w:id="532" w:name="_Toc445799407"/>
      <w:r>
        <w:t>The Match-Action Pipeline Abstract Machine</w:t>
      </w:r>
      <w:bookmarkEnd w:id="529"/>
      <w:bookmarkEnd w:id="530"/>
      <w:bookmarkEnd w:id="531"/>
      <w:bookmarkEnd w:id="532"/>
    </w:p>
    <w:p w14:paraId="2DF096D6" w14:textId="20E53D79" w:rsidR="00743A53" w:rsidRDefault="000B5206" w:rsidP="00743A53">
      <w:r>
        <w:t>W</w:t>
      </w:r>
      <w:r w:rsidR="00743A53">
        <w:t>e can describe the computational model</w:t>
      </w:r>
      <w:r w:rsidR="00F17694">
        <w:t xml:space="preserve"> of a</w:t>
      </w:r>
      <w:r w:rsidR="007D6C8D">
        <w:t xml:space="preserve"> match-action pipeline</w:t>
      </w:r>
      <w:r w:rsidR="00F17694">
        <w:t xml:space="preserve">, embodied by a </w:t>
      </w:r>
      <w:r w:rsidR="00F17694" w:rsidRPr="00F17694">
        <w:rPr>
          <w:rFonts w:ascii="Consolas" w:hAnsi="Consolas" w:cs="Consolas"/>
          <w:b/>
        </w:rPr>
        <w:t>control</w:t>
      </w:r>
      <w:r w:rsidR="00F17694">
        <w:t xml:space="preserve"> block:</w:t>
      </w:r>
      <w:r w:rsidR="00743A53">
        <w:t xml:space="preserve"> </w:t>
      </w:r>
      <w:r w:rsidR="007D6C8D">
        <w:t xml:space="preserve">the body of the </w:t>
      </w:r>
      <w:r w:rsidR="003D445D">
        <w:rPr>
          <w:rFonts w:ascii="Consolas" w:hAnsi="Consolas"/>
        </w:rPr>
        <w:t>control</w:t>
      </w:r>
      <w:r w:rsidR="007D6C8D">
        <w:t xml:space="preserve"> block </w:t>
      </w:r>
      <w:r w:rsidR="00F17694">
        <w:t xml:space="preserve">is executed, </w:t>
      </w:r>
      <w:r w:rsidR="00743A53">
        <w:t>similar</w:t>
      </w:r>
      <w:r w:rsidR="00F17694">
        <w:t>ly</w:t>
      </w:r>
      <w:r w:rsidR="00743A53">
        <w:t xml:space="preserve"> to </w:t>
      </w:r>
      <w:r w:rsidR="00F17694">
        <w:t xml:space="preserve">the execution of </w:t>
      </w:r>
      <w:r w:rsidR="007D6C8D">
        <w:t>a</w:t>
      </w:r>
      <w:r w:rsidR="00743A53">
        <w:t xml:space="preserve"> traditional</w:t>
      </w:r>
      <w:r w:rsidR="00F17694">
        <w:t xml:space="preserve"> imperative program</w:t>
      </w:r>
      <w:r w:rsidR="00743A53">
        <w:t>:</w:t>
      </w:r>
    </w:p>
    <w:p w14:paraId="3F78F09F" w14:textId="77777777" w:rsidR="00743A53" w:rsidRDefault="00743A53" w:rsidP="002265E0">
      <w:pPr>
        <w:pStyle w:val="ListParagraph"/>
        <w:numPr>
          <w:ilvl w:val="0"/>
          <w:numId w:val="23"/>
        </w:numPr>
      </w:pPr>
      <w:r>
        <w:t xml:space="preserve">At run-time statements within a block are executed in the order they appear in the control block. </w:t>
      </w:r>
    </w:p>
    <w:p w14:paraId="1DB3D6C9" w14:textId="034EB3E4" w:rsidR="00743A53" w:rsidRDefault="00743A53" w:rsidP="002265E0">
      <w:pPr>
        <w:pStyle w:val="ListParagraph"/>
        <w:numPr>
          <w:ilvl w:val="0"/>
          <w:numId w:val="23"/>
        </w:numPr>
      </w:pPr>
      <w:commentRangeStart w:id="533"/>
      <w:commentRangeStart w:id="534"/>
      <w:r>
        <w:t xml:space="preserve">Execution of the </w:t>
      </w:r>
      <w:r w:rsidRPr="00A229BA">
        <w:rPr>
          <w:rFonts w:ascii="Consolas" w:hAnsi="Consolas"/>
          <w:b/>
        </w:rPr>
        <w:t>return</w:t>
      </w:r>
      <w:r>
        <w:t xml:space="preserve"> statement causes immediate termination of the execution of the </w:t>
      </w:r>
      <w:r w:rsidR="00F17694">
        <w:t xml:space="preserve">current </w:t>
      </w:r>
      <w:r w:rsidR="00F17694" w:rsidRPr="00F17694">
        <w:rPr>
          <w:rFonts w:ascii="Consolas" w:hAnsi="Consolas" w:cs="Consolas"/>
          <w:b/>
        </w:rPr>
        <w:t>control</w:t>
      </w:r>
      <w:r w:rsidR="00F17694">
        <w:t xml:space="preserve"> block, and a return to the caller</w:t>
      </w:r>
      <w:r>
        <w:t>.</w:t>
      </w:r>
      <w:commentRangeEnd w:id="533"/>
      <w:r w:rsidR="00A92A1A">
        <w:rPr>
          <w:rStyle w:val="CommentReference"/>
        </w:rPr>
        <w:commentReference w:id="533"/>
      </w:r>
      <w:commentRangeEnd w:id="534"/>
      <w:r w:rsidR="00A56305">
        <w:rPr>
          <w:rStyle w:val="CommentReference"/>
        </w:rPr>
        <w:commentReference w:id="534"/>
      </w:r>
    </w:p>
    <w:p w14:paraId="5C510E53" w14:textId="2A353F3C" w:rsidR="00303704" w:rsidRDefault="00743A53" w:rsidP="002265E0">
      <w:pPr>
        <w:pStyle w:val="ListParagraph"/>
        <w:numPr>
          <w:ilvl w:val="0"/>
          <w:numId w:val="23"/>
        </w:numPr>
      </w:pPr>
      <w:r>
        <w:t xml:space="preserve">Applying </w:t>
      </w:r>
      <w:r w:rsidR="00F17694">
        <w:t xml:space="preserve">a </w:t>
      </w:r>
      <w:r w:rsidR="00F17694" w:rsidRPr="00F17694">
        <w:rPr>
          <w:rFonts w:ascii="Consolas" w:hAnsi="Consolas" w:cs="Consolas"/>
          <w:b/>
        </w:rPr>
        <w:t>table</w:t>
      </w:r>
      <w:r w:rsidR="00F17694">
        <w:t xml:space="preserve"> causes the execution of the corresponding match-action unit, as described above.</w:t>
      </w:r>
    </w:p>
    <w:p w14:paraId="6BAEDE2A" w14:textId="77777777" w:rsidR="00E275FC" w:rsidRDefault="00E275FC" w:rsidP="00E275FC">
      <w:pPr>
        <w:pStyle w:val="Heading1"/>
      </w:pPr>
      <w:bookmarkStart w:id="535" w:name="_Ref445797492"/>
      <w:bookmarkStart w:id="536" w:name="_Toc445830091"/>
      <w:bookmarkStart w:id="537" w:name="_Toc445799408"/>
      <w:bookmarkStart w:id="538" w:name="_Ref287107059"/>
      <w:bookmarkStart w:id="539" w:name="_Toc417920661"/>
      <w:r>
        <w:t>Parameterization</w:t>
      </w:r>
      <w:bookmarkEnd w:id="535"/>
      <w:bookmarkEnd w:id="536"/>
      <w:bookmarkEnd w:id="537"/>
    </w:p>
    <w:p w14:paraId="2D27DBE3" w14:textId="7D9AC9BE" w:rsidR="00301A68" w:rsidRDefault="00301A68" w:rsidP="00301A68">
      <w:r>
        <w:t xml:space="preserve">In order to support libraries of useful P4 components, </w:t>
      </w:r>
      <w:r w:rsidR="00566283">
        <w:t>b</w:t>
      </w:r>
      <w:r>
        <w:t xml:space="preserve">oth </w:t>
      </w:r>
      <w:r w:rsidRPr="00301A68">
        <w:rPr>
          <w:rFonts w:ascii="Consolas" w:hAnsi="Consolas"/>
          <w:b/>
        </w:rPr>
        <w:t>parser</w:t>
      </w:r>
      <w:r>
        <w:t xml:space="preserve">s and </w:t>
      </w:r>
      <w:r w:rsidRPr="00301A68">
        <w:rPr>
          <w:rFonts w:ascii="Consolas" w:hAnsi="Consolas"/>
          <w:b/>
        </w:rPr>
        <w:t>control</w:t>
      </w:r>
      <w:r w:rsidRPr="00301A68">
        <w:t xml:space="preserve"> blocks </w:t>
      </w:r>
      <w:r>
        <w:t>ca</w:t>
      </w:r>
      <w:r w:rsidR="00EC4BA0">
        <w:t>n be additionally parameterized through the use of constructor parameters.</w:t>
      </w:r>
    </w:p>
    <w:p w14:paraId="7C42C088" w14:textId="73116EFE" w:rsidR="00301A68" w:rsidRDefault="00301A68" w:rsidP="00301A68">
      <w:r>
        <w:t>Consider again the parser declaration syntax:</w:t>
      </w:r>
    </w:p>
    <w:p w14:paraId="1BBB4E6C" w14:textId="77777777" w:rsidR="00301A68" w:rsidRPr="00254E38" w:rsidRDefault="00301A68" w:rsidP="002D0F38">
      <w:pPr>
        <w:pStyle w:val="Grammar"/>
      </w:pPr>
      <w:r w:rsidRPr="00254E38">
        <w:t>parserDeclaration</w:t>
      </w:r>
    </w:p>
    <w:p w14:paraId="7BBC33FC" w14:textId="77777777" w:rsidR="00301A68" w:rsidRPr="00254E38" w:rsidRDefault="00301A68" w:rsidP="002D0F38">
      <w:pPr>
        <w:pStyle w:val="Grammar"/>
      </w:pPr>
      <w:r w:rsidRPr="00254E38">
        <w:t xml:space="preserve">    : parserTypeDeclaration optCompileParameters </w:t>
      </w:r>
      <w:r>
        <w:br/>
        <w:t xml:space="preserve">      </w:t>
      </w:r>
      <w:r w:rsidRPr="00254E38">
        <w:t>'{' parserStatefulElements parserStates '}'</w:t>
      </w:r>
    </w:p>
    <w:p w14:paraId="0536A096" w14:textId="2CF162BD" w:rsidR="00301A68" w:rsidRDefault="00301A68" w:rsidP="002D0F38">
      <w:pPr>
        <w:pStyle w:val="Grammar"/>
      </w:pPr>
      <w:r w:rsidRPr="00254E38">
        <w:t xml:space="preserve">    ;</w:t>
      </w:r>
    </w:p>
    <w:p w14:paraId="6D0C8A74" w14:textId="77777777" w:rsidR="00301A68" w:rsidRDefault="00301A68" w:rsidP="002D0F38">
      <w:pPr>
        <w:pStyle w:val="Grammar"/>
      </w:pPr>
    </w:p>
    <w:p w14:paraId="4C14109D" w14:textId="77777777" w:rsidR="00301A68" w:rsidRPr="00254E38" w:rsidRDefault="00301A68" w:rsidP="002D0F38">
      <w:pPr>
        <w:pStyle w:val="Grammar"/>
      </w:pPr>
      <w:r w:rsidRPr="00254E38">
        <w:t>optCompileParameters</w:t>
      </w:r>
    </w:p>
    <w:p w14:paraId="38CE4495" w14:textId="77777777" w:rsidR="00301A68" w:rsidRPr="00254E38" w:rsidRDefault="00301A68" w:rsidP="002D0F38">
      <w:pPr>
        <w:pStyle w:val="Grammar"/>
      </w:pPr>
      <w:r w:rsidRPr="00254E38">
        <w:t xml:space="preserve">    : /* empty */             </w:t>
      </w:r>
    </w:p>
    <w:p w14:paraId="5C29D108" w14:textId="77777777" w:rsidR="00301A68" w:rsidRPr="00254E38" w:rsidRDefault="00301A68" w:rsidP="002D0F38">
      <w:pPr>
        <w:pStyle w:val="Grammar"/>
      </w:pPr>
      <w:r w:rsidRPr="00254E38">
        <w:t xml:space="preserve">    | '(' parameterList ')'   </w:t>
      </w:r>
    </w:p>
    <w:p w14:paraId="01F01991" w14:textId="5191979E" w:rsidR="00301A68" w:rsidRPr="00301A68" w:rsidRDefault="00301A68" w:rsidP="002D0F38">
      <w:pPr>
        <w:pStyle w:val="Grammar"/>
      </w:pPr>
      <w:r>
        <w:t xml:space="preserve">    ;</w:t>
      </w:r>
    </w:p>
    <w:p w14:paraId="73B6C530" w14:textId="4679897D" w:rsidR="006554E1" w:rsidRDefault="00101710" w:rsidP="006554E1">
      <w:r>
        <w:t>From this grammar fragment we infer that a</w:t>
      </w:r>
      <w:r w:rsidR="006554E1">
        <w:t xml:space="preserve"> </w:t>
      </w:r>
      <w:r w:rsidR="006554E1" w:rsidRPr="00101710">
        <w:rPr>
          <w:rFonts w:ascii="Consolas" w:hAnsi="Consolas"/>
          <w:b/>
        </w:rPr>
        <w:t>parser</w:t>
      </w:r>
      <w:r w:rsidR="006554E1">
        <w:t xml:space="preserve"> declaration can have two sets of parameters:</w:t>
      </w:r>
    </w:p>
    <w:p w14:paraId="0AE03B71" w14:textId="6E42593C" w:rsidR="006554E1" w:rsidRDefault="006554E1" w:rsidP="006554E1">
      <w:pPr>
        <w:pStyle w:val="ListParagraph"/>
        <w:numPr>
          <w:ilvl w:val="0"/>
          <w:numId w:val="40"/>
        </w:numPr>
      </w:pPr>
      <w:r>
        <w:t>The runtime parser parameters</w:t>
      </w:r>
    </w:p>
    <w:p w14:paraId="674F74D7" w14:textId="7167ABDE" w:rsidR="006554E1" w:rsidRPr="006554E1" w:rsidRDefault="006554E1" w:rsidP="006554E1">
      <w:pPr>
        <w:pStyle w:val="ListParagraph"/>
        <w:numPr>
          <w:ilvl w:val="0"/>
          <w:numId w:val="40"/>
        </w:numPr>
      </w:pPr>
      <w:r>
        <w:t>Optional compile-tim</w:t>
      </w:r>
      <w:r w:rsidR="00BA461F">
        <w:t>e parser constructor parameters (</w:t>
      </w:r>
      <w:r w:rsidRPr="006554E1">
        <w:rPr>
          <w:rFonts w:ascii="Consolas" w:hAnsi="Consolas"/>
        </w:rPr>
        <w:t>optCompileParameters</w:t>
      </w:r>
      <w:r w:rsidR="00BA461F" w:rsidRPr="00E97295">
        <w:t>)</w:t>
      </w:r>
    </w:p>
    <w:p w14:paraId="4E2D95E4" w14:textId="053D33CC" w:rsidR="006554E1" w:rsidRDefault="006554E1" w:rsidP="00E275FC">
      <w:r>
        <w:lastRenderedPageBreak/>
        <w:t xml:space="preserve">All compile-time parameters must be direction-less (i.e., they cannot be </w:t>
      </w:r>
      <w:r w:rsidRPr="006554E1">
        <w:rPr>
          <w:rFonts w:ascii="Consolas" w:hAnsi="Consolas"/>
          <w:b/>
        </w:rPr>
        <w:t>in</w:t>
      </w:r>
      <w:r>
        <w:t xml:space="preserve">, </w:t>
      </w:r>
      <w:r w:rsidRPr="006554E1">
        <w:rPr>
          <w:rFonts w:ascii="Consolas" w:hAnsi="Consolas"/>
          <w:b/>
        </w:rPr>
        <w:t>out</w:t>
      </w:r>
      <w:r>
        <w:t xml:space="preserve"> or </w:t>
      </w:r>
      <w:r w:rsidRPr="006554E1">
        <w:rPr>
          <w:rFonts w:ascii="Consolas" w:hAnsi="Consolas"/>
          <w:b/>
        </w:rPr>
        <w:t>inout</w:t>
      </w:r>
      <w:r>
        <w:t>).</w:t>
      </w:r>
      <w:r w:rsidR="003424D0">
        <w:t xml:space="preserve"> </w:t>
      </w:r>
      <w:r>
        <w:t xml:space="preserve">When instantiating a parser one has to supply compile-time known values for all </w:t>
      </w:r>
      <w:r w:rsidRPr="006554E1">
        <w:rPr>
          <w:rFonts w:ascii="Consolas" w:hAnsi="Consolas"/>
        </w:rPr>
        <w:t>optCompileParameters</w:t>
      </w:r>
      <w:r>
        <w:t>.</w:t>
      </w:r>
    </w:p>
    <w:p w14:paraId="1228EDAA" w14:textId="47324170" w:rsidR="006554E1" w:rsidRDefault="006554E1" w:rsidP="00E275FC">
      <w:r>
        <w:t>Consider the following example:</w:t>
      </w:r>
    </w:p>
    <w:p w14:paraId="140269CF" w14:textId="5B5184FB" w:rsidR="00E275FC" w:rsidRDefault="00E275FC" w:rsidP="00E275FC">
      <w:pPr>
        <w:rPr>
          <w:rFonts w:ascii="Consolas" w:hAnsi="Consolas"/>
        </w:rPr>
      </w:pPr>
      <w:r w:rsidRPr="00280B0E">
        <w:rPr>
          <w:rFonts w:ascii="Consolas" w:hAnsi="Consolas"/>
          <w:b/>
        </w:rPr>
        <w:t>parser</w:t>
      </w:r>
      <w:r>
        <w:rPr>
          <w:rFonts w:ascii="Consolas" w:hAnsi="Consolas"/>
        </w:rPr>
        <w:t xml:space="preserve"> </w:t>
      </w:r>
      <w:r w:rsidRPr="001A316A">
        <w:rPr>
          <w:rFonts w:ascii="Consolas" w:hAnsi="Consolas"/>
        </w:rPr>
        <w:t>GenericParser(</w:t>
      </w:r>
      <w:r>
        <w:rPr>
          <w:rFonts w:ascii="Consolas" w:hAnsi="Consolas"/>
          <w:b/>
        </w:rPr>
        <w:t>packet</w:t>
      </w:r>
      <w:r>
        <w:rPr>
          <w:rFonts w:ascii="Consolas" w:hAnsi="Consolas"/>
        </w:rPr>
        <w:t>_in</w:t>
      </w:r>
      <w:r w:rsidRPr="001A316A">
        <w:rPr>
          <w:rFonts w:ascii="Consolas" w:hAnsi="Consolas"/>
        </w:rPr>
        <w:t xml:space="preserve"> b, </w:t>
      </w:r>
      <w:r>
        <w:rPr>
          <w:rFonts w:ascii="Consolas" w:hAnsi="Consolas"/>
        </w:rPr>
        <w:t xml:space="preserve">         // parser API</w:t>
      </w:r>
      <w:r>
        <w:rPr>
          <w:rFonts w:ascii="Consolas" w:hAnsi="Consolas"/>
        </w:rPr>
        <w:br/>
        <w:t xml:space="preserve">                     </w:t>
      </w:r>
      <w:r w:rsidRPr="001A316A">
        <w:rPr>
          <w:rFonts w:ascii="Consolas" w:hAnsi="Consolas"/>
          <w:b/>
        </w:rPr>
        <w:t>out</w:t>
      </w:r>
      <w:r w:rsidRPr="001A316A">
        <w:rPr>
          <w:rFonts w:ascii="Consolas" w:hAnsi="Consolas"/>
        </w:rPr>
        <w:t xml:space="preserve"> Packet_h</w:t>
      </w:r>
      <w:r>
        <w:rPr>
          <w:rFonts w:ascii="Consolas" w:hAnsi="Consolas"/>
        </w:rPr>
        <w:t>eader p)</w:t>
      </w:r>
      <w:r>
        <w:rPr>
          <w:rFonts w:ascii="Consolas" w:hAnsi="Consolas"/>
        </w:rPr>
        <w:br/>
        <w:t xml:space="preserve">                     (</w:t>
      </w:r>
      <w:r w:rsidRPr="001A316A">
        <w:rPr>
          <w:rFonts w:ascii="Consolas" w:hAnsi="Consolas"/>
          <w:b/>
        </w:rPr>
        <w:t>bool</w:t>
      </w:r>
      <w:r w:rsidRPr="001A316A">
        <w:rPr>
          <w:rFonts w:ascii="Consolas" w:hAnsi="Consolas"/>
        </w:rPr>
        <w:t xml:space="preserve"> udpSupport</w:t>
      </w:r>
      <w:r>
        <w:rPr>
          <w:rFonts w:ascii="Consolas" w:hAnsi="Consolas"/>
        </w:rPr>
        <w:t xml:space="preserve">) {   </w:t>
      </w:r>
      <w:r w:rsidR="006554E1">
        <w:rPr>
          <w:rFonts w:ascii="Consolas" w:hAnsi="Consolas"/>
        </w:rPr>
        <w:t>// constructor parameters</w:t>
      </w:r>
      <w:r>
        <w:rPr>
          <w:rFonts w:ascii="Consolas" w:hAnsi="Consolas"/>
        </w:rPr>
        <w:br/>
        <w:t xml:space="preserve">    EthernetParser() ethParser;</w:t>
      </w:r>
    </w:p>
    <w:p w14:paraId="3BA1F43B" w14:textId="418BCCE6"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start {</w:t>
      </w:r>
      <w:r>
        <w:rPr>
          <w:rFonts w:ascii="Consolas" w:hAnsi="Consolas"/>
        </w:rPr>
        <w:br/>
        <w:t xml:space="preserve">        ethParser.apply(b, p.ethernet);</w:t>
      </w:r>
      <w:r>
        <w:rPr>
          <w:rFonts w:ascii="Consolas" w:hAnsi="Consolas"/>
        </w:rPr>
        <w:br/>
        <w:t xml:space="preserve">        </w:t>
      </w:r>
      <w:r w:rsidRPr="00A229BA">
        <w:rPr>
          <w:rFonts w:ascii="Consolas" w:hAnsi="Consolas"/>
          <w:b/>
        </w:rPr>
        <w:t>transition</w:t>
      </w:r>
      <w:r>
        <w:rPr>
          <w:rFonts w:ascii="Consolas" w:hAnsi="Consolas"/>
        </w:rPr>
        <w:t xml:space="preserve"> </w:t>
      </w:r>
      <w:r w:rsidRPr="00371705">
        <w:rPr>
          <w:rFonts w:ascii="Consolas" w:hAnsi="Consolas"/>
          <w:b/>
        </w:rPr>
        <w:t>select</w:t>
      </w:r>
      <w:r>
        <w:rPr>
          <w:rFonts w:ascii="Consolas" w:hAnsi="Consolas"/>
        </w:rPr>
        <w:t>(p.ethernet.etherType) {</w:t>
      </w:r>
      <w:r>
        <w:rPr>
          <w:rFonts w:ascii="Consolas" w:hAnsi="Consolas"/>
        </w:rPr>
        <w:br/>
        <w:t xml:space="preserve">            16w0x0800 </w:t>
      </w:r>
      <w:r w:rsidR="005B58E6">
        <w:rPr>
          <w:rFonts w:ascii="Consolas" w:hAnsi="Consolas"/>
        </w:rPr>
        <w:t>:</w:t>
      </w:r>
      <w:r>
        <w:rPr>
          <w:rFonts w:ascii="Consolas" w:hAnsi="Consolas"/>
        </w:rPr>
        <w:t xml:space="preserve"> ipv4;</w:t>
      </w:r>
      <w:r>
        <w:rPr>
          <w:rFonts w:ascii="Consolas" w:hAnsi="Consolas"/>
        </w:rPr>
        <w:br/>
        <w:t xml:space="preserve">        }</w:t>
      </w:r>
      <w:r>
        <w:rPr>
          <w:rFonts w:ascii="Consolas" w:hAnsi="Consolas"/>
        </w:rPr>
        <w:br/>
        <w:t xml:space="preserve">    }</w:t>
      </w:r>
    </w:p>
    <w:p w14:paraId="4F234098" w14:textId="583C0D14"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ipv4 {</w:t>
      </w:r>
      <w:r>
        <w:rPr>
          <w:rFonts w:ascii="Consolas" w:hAnsi="Consolas"/>
        </w:rPr>
        <w:br/>
        <w:t xml:space="preserve">        b.extract(p.ipv4);</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(p.ipv4.protocol) {</w:t>
      </w:r>
      <w:r>
        <w:rPr>
          <w:rFonts w:ascii="Consolas" w:hAnsi="Consolas"/>
        </w:rPr>
        <w:br/>
        <w:t xml:space="preserve">           6  </w:t>
      </w:r>
      <w:r w:rsidR="005B58E6">
        <w:rPr>
          <w:rFonts w:ascii="Consolas" w:hAnsi="Consolas"/>
        </w:rPr>
        <w:t>:</w:t>
      </w:r>
      <w:r>
        <w:rPr>
          <w:rFonts w:ascii="Consolas" w:hAnsi="Consolas"/>
        </w:rPr>
        <w:t xml:space="preserve"> tryudp;</w:t>
      </w:r>
      <w:r>
        <w:rPr>
          <w:rFonts w:ascii="Consolas" w:hAnsi="Consolas"/>
        </w:rPr>
        <w:br/>
        <w:t xml:space="preserve">           17 </w:t>
      </w:r>
      <w:r w:rsidR="005B58E6">
        <w:rPr>
          <w:rFonts w:ascii="Consolas" w:hAnsi="Consolas"/>
        </w:rPr>
        <w:t>:</w:t>
      </w:r>
      <w:r>
        <w:rPr>
          <w:rFonts w:ascii="Consolas" w:hAnsi="Consolas"/>
        </w:rPr>
        <w:t xml:space="preserve"> tcp;</w:t>
      </w:r>
      <w:r>
        <w:rPr>
          <w:rFonts w:ascii="Consolas" w:hAnsi="Consolas"/>
        </w:rPr>
        <w:br/>
        <w:t xml:space="preserve">        }</w:t>
      </w:r>
      <w:r>
        <w:rPr>
          <w:rFonts w:ascii="Consolas" w:hAnsi="Consolas"/>
        </w:rPr>
        <w:br/>
        <w:t xml:space="preserve">    }</w:t>
      </w:r>
    </w:p>
    <w:p w14:paraId="1671D3CC" w14:textId="22F55C10"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tryudp {</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(udpSupport) {</w:t>
      </w:r>
      <w:r>
        <w:rPr>
          <w:rFonts w:ascii="Consolas" w:hAnsi="Consolas"/>
        </w:rPr>
        <w:br/>
        <w:t xml:space="preserve">            </w:t>
      </w:r>
      <w:r w:rsidRPr="00A229BA">
        <w:rPr>
          <w:rFonts w:ascii="Consolas" w:hAnsi="Consolas"/>
          <w:b/>
        </w:rPr>
        <w:t>false</w:t>
      </w:r>
      <w:r>
        <w:rPr>
          <w:rFonts w:ascii="Consolas" w:hAnsi="Consolas"/>
        </w:rPr>
        <w:t xml:space="preserve"> </w:t>
      </w:r>
      <w:r w:rsidR="005B58E6">
        <w:rPr>
          <w:rFonts w:ascii="Consolas" w:hAnsi="Consolas"/>
        </w:rPr>
        <w:t>:</w:t>
      </w:r>
      <w:r>
        <w:rPr>
          <w:rFonts w:ascii="Consolas" w:hAnsi="Consolas"/>
        </w:rPr>
        <w:t xml:space="preserve"> </w:t>
      </w:r>
      <w:r w:rsidR="00A56305">
        <w:rPr>
          <w:rFonts w:ascii="Consolas" w:hAnsi="Consolas"/>
        </w:rPr>
        <w:t>accept</w:t>
      </w:r>
      <w:r>
        <w:rPr>
          <w:rFonts w:ascii="Consolas" w:hAnsi="Consolas"/>
        </w:rPr>
        <w:t>;</w:t>
      </w:r>
      <w:r>
        <w:rPr>
          <w:rFonts w:ascii="Consolas" w:hAnsi="Consolas"/>
        </w:rPr>
        <w:br/>
        <w:t xml:space="preserve">            </w:t>
      </w:r>
      <w:r w:rsidRPr="00A229BA">
        <w:rPr>
          <w:rFonts w:ascii="Consolas" w:hAnsi="Consolas"/>
          <w:b/>
        </w:rPr>
        <w:t>true</w:t>
      </w:r>
      <w:r>
        <w:rPr>
          <w:rFonts w:ascii="Consolas" w:hAnsi="Consolas"/>
        </w:rPr>
        <w:t xml:space="preserve">  </w:t>
      </w:r>
      <w:r w:rsidR="005B58E6">
        <w:rPr>
          <w:rFonts w:ascii="Consolas" w:hAnsi="Consolas"/>
        </w:rPr>
        <w:t>:</w:t>
      </w:r>
      <w:r>
        <w:rPr>
          <w:rFonts w:ascii="Consolas" w:hAnsi="Consolas"/>
        </w:rPr>
        <w:t xml:space="preserve"> udp;</w:t>
      </w:r>
      <w:r>
        <w:rPr>
          <w:rFonts w:ascii="Consolas" w:hAnsi="Consolas"/>
        </w:rPr>
        <w:br/>
        <w:t xml:space="preserve">        }</w:t>
      </w:r>
      <w:r>
        <w:rPr>
          <w:rFonts w:ascii="Consolas" w:hAnsi="Consolas"/>
        </w:rPr>
        <w:br/>
        <w:t xml:space="preserve">    }</w:t>
      </w:r>
    </w:p>
    <w:p w14:paraId="27D70503" w14:textId="77777777"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udp {</w:t>
      </w:r>
      <w:r>
        <w:rPr>
          <w:rFonts w:ascii="Consolas" w:hAnsi="Consolas"/>
        </w:rPr>
        <w:br/>
        <w:t xml:space="preserve">         ...</w:t>
      </w:r>
      <w:r>
        <w:rPr>
          <w:rFonts w:ascii="Consolas" w:hAnsi="Consolas"/>
        </w:rPr>
        <w:br/>
        <w:t xml:space="preserve">    }</w:t>
      </w:r>
      <w:r>
        <w:rPr>
          <w:rFonts w:ascii="Consolas" w:hAnsi="Consolas"/>
        </w:rPr>
        <w:br/>
        <w:t>}</w:t>
      </w:r>
    </w:p>
    <w:p w14:paraId="30607950" w14:textId="1E1513A0" w:rsidR="00C77B82" w:rsidRPr="00C77B82" w:rsidRDefault="00C77B82" w:rsidP="00E275FC">
      <w:r w:rsidRPr="00C77B82">
        <w:t xml:space="preserve">When instantiating the </w:t>
      </w:r>
      <w:r>
        <w:rPr>
          <w:rFonts w:ascii="Consolas" w:hAnsi="Consolas"/>
        </w:rPr>
        <w:t>GenericParser</w:t>
      </w:r>
      <w:r w:rsidRPr="00C77B82">
        <w:t xml:space="preserve"> one must </w:t>
      </w:r>
      <w:r>
        <w:t xml:space="preserve">supply a value for the </w:t>
      </w:r>
      <w:r w:rsidRPr="00C77B82">
        <w:rPr>
          <w:rFonts w:ascii="Consolas" w:hAnsi="Consolas"/>
        </w:rPr>
        <w:t>udpSupport</w:t>
      </w:r>
      <w:r w:rsidRPr="00C77B82">
        <w:t xml:space="preserve"> </w:t>
      </w:r>
      <w:r>
        <w:t>parameter, as in the following example:</w:t>
      </w:r>
    </w:p>
    <w:p w14:paraId="7EE81E00" w14:textId="338FD80F" w:rsidR="00E275FC" w:rsidRPr="001A316A" w:rsidRDefault="00E275FC" w:rsidP="00E275FC">
      <w:pPr>
        <w:rPr>
          <w:rFonts w:ascii="Consolas" w:hAnsi="Consolas"/>
        </w:rPr>
      </w:pPr>
      <w:r>
        <w:rPr>
          <w:rFonts w:ascii="Consolas" w:hAnsi="Consolas"/>
        </w:rPr>
        <w:t>// TopParser is a GenericParser where udpSupport = false</w:t>
      </w:r>
      <w:r>
        <w:rPr>
          <w:rFonts w:ascii="Consolas" w:hAnsi="Consolas"/>
        </w:rPr>
        <w:br/>
      </w:r>
      <w:commentRangeStart w:id="540"/>
      <w:commentRangeStart w:id="541"/>
      <w:r w:rsidRPr="001A316A">
        <w:rPr>
          <w:rFonts w:ascii="Consolas" w:hAnsi="Consolas"/>
        </w:rPr>
        <w:t>GenericParser(</w:t>
      </w:r>
      <w:r w:rsidRPr="001A316A">
        <w:rPr>
          <w:rFonts w:ascii="Consolas" w:hAnsi="Consolas"/>
          <w:b/>
        </w:rPr>
        <w:t>false</w:t>
      </w:r>
      <w:r w:rsidRPr="001A316A">
        <w:rPr>
          <w:rFonts w:ascii="Consolas" w:hAnsi="Consolas"/>
        </w:rPr>
        <w:t xml:space="preserve">) </w:t>
      </w:r>
      <w:commentRangeEnd w:id="540"/>
      <w:r w:rsidR="00990DA0">
        <w:rPr>
          <w:rStyle w:val="CommentReference"/>
        </w:rPr>
        <w:commentReference w:id="540"/>
      </w:r>
      <w:commentRangeEnd w:id="541"/>
      <w:r w:rsidR="00A56305">
        <w:rPr>
          <w:rStyle w:val="CommentReference"/>
        </w:rPr>
        <w:commentReference w:id="541"/>
      </w:r>
      <w:r w:rsidRPr="001A316A">
        <w:rPr>
          <w:rFonts w:ascii="Consolas" w:hAnsi="Consolas"/>
        </w:rPr>
        <w:t>TopParser;</w:t>
      </w:r>
    </w:p>
    <w:p w14:paraId="762D0F99" w14:textId="781146CC" w:rsidR="00CE41B1" w:rsidRDefault="00CE41B1" w:rsidP="00EA3008">
      <w:pPr>
        <w:pStyle w:val="Heading1"/>
      </w:pPr>
      <w:bookmarkStart w:id="542" w:name="_Toc445830092"/>
      <w:bookmarkStart w:id="543" w:name="_Toc445799409"/>
      <w:r>
        <w:t xml:space="preserve">Packet </w:t>
      </w:r>
      <w:r w:rsidR="005B4B05">
        <w:t xml:space="preserve">construction </w:t>
      </w:r>
      <w:r>
        <w:t>(deparsing)</w:t>
      </w:r>
      <w:bookmarkEnd w:id="538"/>
      <w:bookmarkEnd w:id="539"/>
      <w:bookmarkEnd w:id="542"/>
      <w:bookmarkEnd w:id="543"/>
    </w:p>
    <w:p w14:paraId="34AF428B" w14:textId="23CAF2FB" w:rsidR="00371265" w:rsidRDefault="00983F9D" w:rsidP="00FA1176">
      <w:pPr>
        <w:rPr>
          <w:rFonts w:ascii="Consolas" w:hAnsi="Consolas"/>
          <w:sz w:val="22"/>
        </w:rPr>
      </w:pPr>
      <w:r>
        <w:t xml:space="preserve">The inverse of parsing is deparsing, or packet </w:t>
      </w:r>
      <w:r w:rsidR="005B4B05">
        <w:t>construction</w:t>
      </w:r>
      <w:r>
        <w:t xml:space="preserve">. </w:t>
      </w:r>
      <w:r w:rsidR="00AF5BBC">
        <w:t xml:space="preserve">P4 does not provide a separate language for packet deparsing; deparsing is done in a </w:t>
      </w:r>
      <w:r w:rsidR="00AF5BBC" w:rsidRPr="00AF5BBC">
        <w:rPr>
          <w:rFonts w:ascii="Consolas" w:hAnsi="Consolas" w:cs="Consolas"/>
          <w:b/>
        </w:rPr>
        <w:t>control</w:t>
      </w:r>
      <w:r w:rsidR="00AF5BBC">
        <w:t xml:space="preserve"> block</w:t>
      </w:r>
      <w:r w:rsidR="005B4B05">
        <w:t xml:space="preserve"> </w:t>
      </w:r>
      <w:r w:rsidR="00AF5BBC">
        <w:t xml:space="preserve">that has at least one parameter of type </w:t>
      </w:r>
      <w:r w:rsidR="00AF5BBC" w:rsidRPr="00AF5BBC">
        <w:rPr>
          <w:rFonts w:ascii="Consolas" w:hAnsi="Consolas" w:cs="Consolas"/>
        </w:rPr>
        <w:t>packet_out</w:t>
      </w:r>
      <w:r w:rsidR="00AF5BBC">
        <w:t>.</w:t>
      </w:r>
    </w:p>
    <w:p w14:paraId="008556DE" w14:textId="7CAC83DA" w:rsidR="00FB3FC8" w:rsidRDefault="00FB3FC8" w:rsidP="00641E4A">
      <w:r>
        <w:t xml:space="preserve">For example, the following sequence from the Simple Switch example writes first an Ethernet header and then an IPv4 header into a </w:t>
      </w:r>
      <w:r w:rsidR="00B84F95">
        <w:rPr>
          <w:rFonts w:ascii="Consolas" w:hAnsi="Consolas"/>
        </w:rPr>
        <w:t>packet_out</w:t>
      </w:r>
      <w:r>
        <w:t>:</w:t>
      </w:r>
    </w:p>
    <w:p w14:paraId="0FB5179B" w14:textId="45B0782E" w:rsidR="00FB3FC8" w:rsidRDefault="00BC2F86">
      <w:r>
        <w:rPr>
          <w:rFonts w:ascii="Consolas" w:hAnsi="Consolas"/>
          <w:b/>
          <w:color w:val="000000"/>
          <w:szCs w:val="20"/>
        </w:rPr>
        <w:t>control</w:t>
      </w:r>
      <w:r w:rsidR="00FB3FC8" w:rsidRPr="001A316A">
        <w:rPr>
          <w:rFonts w:ascii="Consolas" w:hAnsi="Consolas"/>
          <w:color w:val="000000"/>
          <w:szCs w:val="20"/>
        </w:rPr>
        <w:t xml:space="preserve"> TopDeparser(</w:t>
      </w:r>
      <w:r w:rsidR="00B84F95">
        <w:rPr>
          <w:rFonts w:ascii="Consolas" w:hAnsi="Consolas"/>
          <w:color w:val="000000"/>
          <w:szCs w:val="20"/>
        </w:rPr>
        <w:t>packet_out</w:t>
      </w:r>
      <w:r w:rsidR="00FB3FC8" w:rsidRPr="001A316A">
        <w:rPr>
          <w:rFonts w:ascii="Consolas" w:hAnsi="Consolas"/>
          <w:color w:val="000000"/>
          <w:szCs w:val="20"/>
        </w:rPr>
        <w:t xml:space="preserve"> b, </w:t>
      </w:r>
      <w:r w:rsidR="005405C7">
        <w:rPr>
          <w:rFonts w:ascii="Consolas" w:hAnsi="Consolas"/>
          <w:b/>
          <w:color w:val="000000"/>
          <w:szCs w:val="20"/>
        </w:rPr>
        <w:t>in</w:t>
      </w:r>
      <w:r w:rsidR="005405C7" w:rsidRPr="001A316A">
        <w:rPr>
          <w:rFonts w:ascii="Consolas" w:hAnsi="Consolas"/>
          <w:color w:val="000000"/>
          <w:szCs w:val="20"/>
        </w:rPr>
        <w:t xml:space="preserve"> </w:t>
      </w:r>
      <w:r w:rsidR="00FB3FC8" w:rsidRPr="001A316A">
        <w:rPr>
          <w:rFonts w:ascii="Consolas" w:hAnsi="Consolas"/>
          <w:color w:val="000000"/>
          <w:szCs w:val="20"/>
        </w:rPr>
        <w:t>Parsed_packet p)</w:t>
      </w:r>
      <w:r>
        <w:rPr>
          <w:rFonts w:ascii="Consolas" w:hAnsi="Consolas"/>
          <w:color w:val="000000"/>
          <w:szCs w:val="20"/>
        </w:rPr>
        <w:t xml:space="preserve"> </w:t>
      </w:r>
      <w:r w:rsidR="00FB3FC8" w:rsidRPr="001A316A">
        <w:rPr>
          <w:rFonts w:ascii="Consolas" w:hAnsi="Consolas"/>
          <w:color w:val="000000"/>
          <w:szCs w:val="20"/>
        </w:rPr>
        <w:t>{</w:t>
      </w:r>
      <w:r w:rsidR="00FB3FC8" w:rsidRPr="001A316A">
        <w:rPr>
          <w:rFonts w:ascii="Consolas" w:hAnsi="Consolas"/>
          <w:color w:val="000000"/>
          <w:szCs w:val="20"/>
        </w:rPr>
        <w:br/>
        <w:t xml:space="preserve">    b.emit(p.ethernet);</w:t>
      </w:r>
      <w:r w:rsidR="00FB3FC8" w:rsidRPr="001A316A">
        <w:rPr>
          <w:rFonts w:ascii="Consolas" w:hAnsi="Consolas"/>
          <w:color w:val="000000"/>
          <w:szCs w:val="20"/>
        </w:rPr>
        <w:br/>
      </w:r>
      <w:r w:rsidR="00FB3FC8" w:rsidRPr="001A316A">
        <w:rPr>
          <w:rFonts w:ascii="Consolas" w:hAnsi="Consolas"/>
          <w:color w:val="000000"/>
          <w:szCs w:val="20"/>
        </w:rPr>
        <w:lastRenderedPageBreak/>
        <w:t xml:space="preserve">    b.emit(p.ip);</w:t>
      </w:r>
      <w:r w:rsidR="00FB3FC8" w:rsidRPr="001A316A">
        <w:rPr>
          <w:rFonts w:ascii="Consolas" w:hAnsi="Consolas"/>
          <w:color w:val="000000"/>
          <w:szCs w:val="20"/>
        </w:rPr>
        <w:br/>
        <w:t>}</w:t>
      </w:r>
    </w:p>
    <w:p w14:paraId="22CA6D13" w14:textId="48E4C932" w:rsidR="00FB3FC8" w:rsidRDefault="00FB3FC8">
      <w:r>
        <w:t xml:space="preserve">Emitting a header appends the header to the </w:t>
      </w:r>
      <w:r w:rsidR="00B84F95">
        <w:rPr>
          <w:rFonts w:ascii="Consolas" w:hAnsi="Consolas"/>
        </w:rPr>
        <w:t>packet_out</w:t>
      </w:r>
      <w:r>
        <w:t xml:space="preserve"> only if the header </w:t>
      </w:r>
      <w:r w:rsidR="0021542A">
        <w:t xml:space="preserve">is </w:t>
      </w:r>
      <w:r>
        <w:t>valid.</w:t>
      </w:r>
      <w:r w:rsidR="00DF3000">
        <w:t xml:space="preserve"> Emitting a header stack will emit all elements of the stack in order of increasing indexes.</w:t>
      </w:r>
    </w:p>
    <w:p w14:paraId="1D83F040" w14:textId="4998BBEF" w:rsidR="00C61439" w:rsidRDefault="00C61439" w:rsidP="00C61439">
      <w:pPr>
        <w:pStyle w:val="Heading2"/>
      </w:pPr>
      <w:bookmarkStart w:id="544" w:name="_Ref445810251"/>
      <w:bookmarkStart w:id="545" w:name="_Ref445811524"/>
      <w:bookmarkStart w:id="546" w:name="_Toc445830093"/>
      <w:bookmarkStart w:id="547" w:name="_Toc445799410"/>
      <w:r>
        <w:t>Data insertion into packets</w:t>
      </w:r>
      <w:bookmarkEnd w:id="544"/>
      <w:bookmarkEnd w:id="545"/>
      <w:bookmarkEnd w:id="546"/>
      <w:bookmarkEnd w:id="547"/>
    </w:p>
    <w:p w14:paraId="2D5581A4" w14:textId="77777777" w:rsidR="004B215A" w:rsidRDefault="004B215A" w:rsidP="004B215A">
      <w:r>
        <w:t xml:space="preserve">The </w:t>
      </w:r>
      <w:r>
        <w:rPr>
          <w:rFonts w:ascii="Consolas" w:hAnsi="Consolas"/>
        </w:rPr>
        <w:t>packet_out</w:t>
      </w:r>
      <w:r>
        <w:t xml:space="preserve"> datatype is defined in the P4 core library, and reproduced below. It provides two methods for appending data to an output packet; both methods are called </w:t>
      </w:r>
      <w:r w:rsidRPr="001A316A">
        <w:rPr>
          <w:rFonts w:ascii="Consolas" w:hAnsi="Consolas"/>
        </w:rPr>
        <w:t>emit</w:t>
      </w:r>
      <w:r>
        <w:t xml:space="preserve">. The first version only accepts headers, and the second one accepts arbitrary data. </w:t>
      </w:r>
    </w:p>
    <w:p w14:paraId="21A50428" w14:textId="1170BED4" w:rsidR="004B215A" w:rsidRDefault="004B215A" w:rsidP="004B215A">
      <w:pPr>
        <w:rPr>
          <w:rFonts w:ascii="Consolas" w:hAnsi="Consolas"/>
        </w:rPr>
      </w:pPr>
      <w:r w:rsidRPr="003509D4">
        <w:rPr>
          <w:rFonts w:ascii="Consolas" w:hAnsi="Consolas"/>
          <w:b/>
        </w:rPr>
        <w:t>extern</w:t>
      </w:r>
      <w:r>
        <w:rPr>
          <w:rFonts w:ascii="Consolas" w:hAnsi="Consolas"/>
        </w:rPr>
        <w:t xml:space="preserve"> packet_out {</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A63137">
        <w:rPr>
          <w:rFonts w:ascii="Consolas" w:hAnsi="Consolas"/>
          <w:b/>
        </w:rPr>
        <w:t>in</w:t>
      </w:r>
      <w:r>
        <w:rPr>
          <w:rFonts w:ascii="Consolas" w:hAnsi="Consolas"/>
        </w:rPr>
        <w:t xml:space="preserve"> T hdr);</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280B0E">
        <w:rPr>
          <w:rFonts w:ascii="Consolas" w:hAnsi="Consolas"/>
          <w:b/>
        </w:rPr>
        <w:t>in</w:t>
      </w:r>
      <w:r>
        <w:rPr>
          <w:rFonts w:ascii="Consolas" w:hAnsi="Consolas"/>
        </w:rPr>
        <w:t xml:space="preserve"> </w:t>
      </w:r>
      <w:r w:rsidRPr="00280B0E">
        <w:rPr>
          <w:rFonts w:ascii="Consolas" w:hAnsi="Consolas"/>
          <w:b/>
        </w:rPr>
        <w:t>bool</w:t>
      </w:r>
      <w:r>
        <w:rPr>
          <w:rFonts w:ascii="Consolas" w:hAnsi="Consolas"/>
        </w:rPr>
        <w:t xml:space="preserve"> condition, </w:t>
      </w:r>
      <w:r w:rsidRPr="00280B0E">
        <w:rPr>
          <w:rFonts w:ascii="Consolas" w:hAnsi="Consolas"/>
          <w:b/>
        </w:rPr>
        <w:t>in</w:t>
      </w:r>
      <w:r>
        <w:rPr>
          <w:rFonts w:ascii="Consolas" w:hAnsi="Consolas"/>
        </w:rPr>
        <w:t xml:space="preserve"> T data);</w:t>
      </w:r>
      <w:r>
        <w:rPr>
          <w:rFonts w:ascii="Consolas" w:hAnsi="Consolas"/>
        </w:rPr>
        <w:br/>
        <w:t>}</w:t>
      </w:r>
    </w:p>
    <w:p w14:paraId="3C6B6ED3" w14:textId="0A82B0F9" w:rsidR="00EA3008" w:rsidRDefault="00EA3008" w:rsidP="00EA3008">
      <w:r>
        <w:t xml:space="preserve">The first version of </w:t>
      </w:r>
      <w:r w:rsidRPr="00A229BA">
        <w:rPr>
          <w:rFonts w:ascii="Consolas" w:hAnsi="Consolas"/>
        </w:rPr>
        <w:t>emit</w:t>
      </w:r>
      <w:r>
        <w:t xml:space="preserve"> just calls the second one with the header valid</w:t>
      </w:r>
      <w:r w:rsidR="00E849B3">
        <w:t>ity</w:t>
      </w:r>
      <w:r>
        <w:t xml:space="preserve"> bit as a condition. </w:t>
      </w:r>
    </w:p>
    <w:p w14:paraId="75E5AFE0" w14:textId="145A46D6" w:rsidR="007F5485" w:rsidRDefault="007F5485" w:rsidP="00EA3008">
      <w:r>
        <w:t>We describe the meaning of these methods in pseudo-code as follows:</w:t>
      </w:r>
    </w:p>
    <w:p w14:paraId="09C7D50C" w14:textId="61756D3E" w:rsidR="00805B7F" w:rsidRDefault="00805B7F" w:rsidP="002D0F38">
      <w:pPr>
        <w:pStyle w:val="Pseudocode"/>
      </w:pPr>
      <w:r>
        <w:t>packet_out {</w:t>
      </w:r>
      <w:r>
        <w:br/>
        <w:t xml:space="preserve">    byte[] data;</w:t>
      </w:r>
      <w:r>
        <w:br/>
        <w:t xml:space="preserve">    unsigned lengthInBits;</w:t>
      </w:r>
    </w:p>
    <w:p w14:paraId="5244E960" w14:textId="72D622B7" w:rsidR="00805B7F" w:rsidRDefault="00805B7F" w:rsidP="002D0F38">
      <w:pPr>
        <w:pStyle w:val="Pseudocode"/>
      </w:pPr>
      <w:r>
        <w:t xml:space="preserve">    void initia</w:t>
      </w:r>
      <w:r w:rsidR="00C756DF">
        <w:t>lizeForWriting() {</w:t>
      </w:r>
      <w:r w:rsidR="00C756DF">
        <w:br/>
        <w:t xml:space="preserve">        data.clear();</w:t>
      </w:r>
      <w:r>
        <w:br/>
        <w:t xml:space="preserve">        lengthInBits = 0;</w:t>
      </w:r>
      <w:r>
        <w:br/>
        <w:t xml:space="preserve">    }</w:t>
      </w:r>
    </w:p>
    <w:p w14:paraId="38B9F4AC" w14:textId="77777777" w:rsidR="00805B7F" w:rsidRDefault="00805B7F" w:rsidP="002D0F38">
      <w:pPr>
        <w:pStyle w:val="Pseudocode"/>
      </w:pPr>
      <w:r>
        <w:t xml:space="preserve">    // append entire header if it is valid</w:t>
      </w:r>
      <w:r>
        <w:br/>
        <w:t xml:space="preserve">    // T must be a header type</w:t>
      </w:r>
      <w:r>
        <w:br/>
        <w:t xml:space="preserve">    void emit&lt;T&gt;(T header) {</w:t>
      </w:r>
    </w:p>
    <w:p w14:paraId="50EC3A6F" w14:textId="1D3E4A64" w:rsidR="00805B7F" w:rsidRDefault="00805B7F" w:rsidP="002D0F38">
      <w:pPr>
        <w:pStyle w:val="Pseudocode"/>
      </w:pPr>
      <w:r w:rsidRPr="00FA1176">
        <w:t xml:space="preserve">        </w:t>
      </w:r>
      <w:r>
        <w:t>emit(header.valid</w:t>
      </w:r>
      <w:r w:rsidR="00987076">
        <w:t>$</w:t>
      </w:r>
      <w:r>
        <w:t>, header);</w:t>
      </w:r>
      <w:r w:rsidRPr="00280B0E">
        <w:rPr>
          <w:sz w:val="24"/>
        </w:rPr>
        <w:br/>
      </w:r>
      <w:r>
        <w:t xml:space="preserve">    }</w:t>
      </w:r>
    </w:p>
    <w:p w14:paraId="0964AF88" w14:textId="22D9817A" w:rsidR="00805B7F" w:rsidRPr="00805B7F" w:rsidRDefault="00805B7F" w:rsidP="002D0F38">
      <w:pPr>
        <w:pStyle w:val="Pseudocode"/>
      </w:pPr>
      <w:r>
        <w:br/>
        <w:t xml:space="preserve">    // append the data to the packet if the condition is true</w:t>
      </w:r>
      <w:r>
        <w:br/>
        <w:t xml:space="preserve">    void emit&lt;T&gt;(bool cond, T data) {</w:t>
      </w:r>
      <w:r>
        <w:br/>
        <w:t xml:space="preserve">        if (!cond</w:t>
      </w:r>
      <w:r w:rsidRPr="00FA1176">
        <w:t>) return;</w:t>
      </w:r>
      <w:r w:rsidRPr="00FA1176">
        <w:br/>
      </w:r>
      <w:r>
        <w:t xml:space="preserve">        </w:t>
      </w:r>
      <w:r w:rsidRPr="001A316A">
        <w:t>data.append(</w:t>
      </w:r>
      <w:r>
        <w:t>data</w:t>
      </w:r>
      <w:r w:rsidRPr="001A316A">
        <w:t>);</w:t>
      </w:r>
      <w:r>
        <w:br/>
        <w:t xml:space="preserve">        lengthInBits += data.lengthInBits;</w:t>
      </w:r>
      <w:r w:rsidRPr="001A316A">
        <w:br/>
      </w:r>
      <w:r>
        <w:t xml:space="preserve">    }</w:t>
      </w:r>
      <w:r>
        <w:br/>
        <w:t>}</w:t>
      </w:r>
    </w:p>
    <w:p w14:paraId="00875EB0" w14:textId="1076A1E8" w:rsidR="00EA3008" w:rsidRDefault="00EA3008" w:rsidP="00EA3008">
      <w:pPr>
        <w:rPr>
          <w:rFonts w:ascii="Consolas" w:hAnsi="Consolas"/>
        </w:rPr>
      </w:pPr>
      <w:r>
        <w:t xml:space="preserve">We describe the two-argument </w:t>
      </w:r>
      <w:r w:rsidRPr="00A229BA">
        <w:rPr>
          <w:rFonts w:ascii="Consolas" w:hAnsi="Consolas"/>
        </w:rPr>
        <w:t>emit</w:t>
      </w:r>
      <w:r>
        <w:t xml:space="preserve"> method. For a base type</w:t>
      </w:r>
      <w:r w:rsidR="00C756DF">
        <w:t xml:space="preserve"> T</w:t>
      </w:r>
      <w:r>
        <w:t xml:space="preserve">, </w:t>
      </w:r>
      <w:r w:rsidRPr="00A229BA">
        <w:rPr>
          <w:rFonts w:ascii="Consolas" w:hAnsi="Consolas"/>
        </w:rPr>
        <w:t>emit</w:t>
      </w:r>
      <w:r>
        <w:rPr>
          <w:rFonts w:ascii="Consolas" w:hAnsi="Consolas"/>
        </w:rPr>
        <w:t>:</w:t>
      </w:r>
    </w:p>
    <w:p w14:paraId="644824BB" w14:textId="77777777" w:rsidR="00EA3008" w:rsidRDefault="00EA3008" w:rsidP="002265E0">
      <w:pPr>
        <w:pStyle w:val="ListParagraph"/>
        <w:numPr>
          <w:ilvl w:val="0"/>
          <w:numId w:val="32"/>
        </w:numPr>
      </w:pPr>
      <w:r>
        <w:t xml:space="preserve">does nothing if the condition is false, </w:t>
      </w:r>
    </w:p>
    <w:p w14:paraId="3EB60CE0" w14:textId="77777777" w:rsidR="00EA3008" w:rsidRDefault="00EA3008" w:rsidP="002265E0">
      <w:pPr>
        <w:pStyle w:val="ListParagraph"/>
        <w:numPr>
          <w:ilvl w:val="0"/>
          <w:numId w:val="32"/>
        </w:numPr>
      </w:pPr>
      <w:r>
        <w:t xml:space="preserve">otherwise it appends the </w:t>
      </w:r>
      <w:r w:rsidRPr="00A229BA">
        <w:rPr>
          <w:rFonts w:ascii="Consolas" w:hAnsi="Consolas"/>
        </w:rPr>
        <w:t>data</w:t>
      </w:r>
      <w:r>
        <w:t xml:space="preserve"> value to the tail of the </w:t>
      </w:r>
      <w:r>
        <w:rPr>
          <w:rFonts w:ascii="Consolas" w:hAnsi="Consolas"/>
        </w:rPr>
        <w:t>packet_out</w:t>
      </w:r>
      <w:r>
        <w:t>.</w:t>
      </w:r>
    </w:p>
    <w:p w14:paraId="6918C4BD" w14:textId="77777777" w:rsidR="00EA3008" w:rsidRDefault="00EA3008" w:rsidP="00EA3008">
      <w:r>
        <w:t xml:space="preserve">For derived type, </w:t>
      </w:r>
      <w:r w:rsidRPr="001A316A">
        <w:rPr>
          <w:rFonts w:ascii="Consolas" w:hAnsi="Consolas"/>
        </w:rPr>
        <w:t>emit</w:t>
      </w:r>
      <w:r>
        <w:t xml:space="preserve"> recursively proceeds on fields:</w:t>
      </w:r>
    </w:p>
    <w:p w14:paraId="76407EEB" w14:textId="4BC2CAE6" w:rsidR="00EA3008" w:rsidRDefault="00EA3008" w:rsidP="002265E0">
      <w:pPr>
        <w:pStyle w:val="ListParagraph"/>
        <w:numPr>
          <w:ilvl w:val="0"/>
          <w:numId w:val="20"/>
        </w:numPr>
      </w:pPr>
      <w:r>
        <w:t>If the argument is a header, its valid</w:t>
      </w:r>
      <w:r w:rsidR="008072B8">
        <w:t>ity</w:t>
      </w:r>
      <w:r>
        <w:t xml:space="preserve"> bit is AND-ed with the condition bit to determine; if the result is </w:t>
      </w:r>
      <w:r w:rsidRPr="00A229BA">
        <w:rPr>
          <w:rFonts w:ascii="Consolas" w:hAnsi="Consolas"/>
          <w:b/>
        </w:rPr>
        <w:t>false</w:t>
      </w:r>
      <w:r>
        <w:t xml:space="preserve"> no action is taken</w:t>
      </w:r>
    </w:p>
    <w:p w14:paraId="2351EBAB" w14:textId="77777777" w:rsidR="00EA3008" w:rsidRDefault="00EA3008" w:rsidP="002265E0">
      <w:pPr>
        <w:pStyle w:val="ListParagraph"/>
        <w:numPr>
          <w:ilvl w:val="0"/>
          <w:numId w:val="20"/>
        </w:numPr>
      </w:pPr>
      <w:r>
        <w:t>If the argument is a header stack:</w:t>
      </w:r>
    </w:p>
    <w:p w14:paraId="18CAC0FC" w14:textId="06BEA802" w:rsidR="00EA3008" w:rsidRDefault="00EA3008" w:rsidP="002265E0">
      <w:pPr>
        <w:pStyle w:val="ListParagraph"/>
        <w:numPr>
          <w:ilvl w:val="1"/>
          <w:numId w:val="20"/>
        </w:numPr>
      </w:pPr>
      <w:r>
        <w:t xml:space="preserve">The </w:t>
      </w:r>
      <w:r w:rsidRPr="00A3325F">
        <w:rPr>
          <w:rFonts w:ascii="Consolas" w:hAnsi="Consolas"/>
        </w:rPr>
        <w:t>emit</w:t>
      </w:r>
      <w:r>
        <w:t xml:space="preserve"> statement is applied to each component of the stack starting from the element with index 0.</w:t>
      </w:r>
    </w:p>
    <w:p w14:paraId="355A506D" w14:textId="77777777" w:rsidR="00EA3008" w:rsidRDefault="00EA3008" w:rsidP="002265E0">
      <w:pPr>
        <w:pStyle w:val="ListParagraph"/>
        <w:numPr>
          <w:ilvl w:val="0"/>
          <w:numId w:val="20"/>
        </w:numPr>
      </w:pPr>
      <w:r>
        <w:t xml:space="preserve">If the argument is a </w:t>
      </w:r>
      <w:r w:rsidRPr="001A316A">
        <w:rPr>
          <w:rFonts w:ascii="Consolas" w:hAnsi="Consolas"/>
        </w:rPr>
        <w:t>struct</w:t>
      </w:r>
      <w:r>
        <w:t xml:space="preserve"> containing multiple fields</w:t>
      </w:r>
    </w:p>
    <w:p w14:paraId="64CC2702" w14:textId="77777777" w:rsidR="00EA3008" w:rsidRPr="00641E4A" w:rsidRDefault="00EA3008" w:rsidP="002265E0">
      <w:pPr>
        <w:pStyle w:val="ListParagraph"/>
        <w:numPr>
          <w:ilvl w:val="1"/>
          <w:numId w:val="20"/>
        </w:numPr>
      </w:pPr>
      <w:r>
        <w:lastRenderedPageBreak/>
        <w:t xml:space="preserve">The </w:t>
      </w:r>
      <w:r w:rsidRPr="00A3325F">
        <w:rPr>
          <w:rFonts w:ascii="Consolas" w:hAnsi="Consolas"/>
        </w:rPr>
        <w:t>emit</w:t>
      </w:r>
      <w:r>
        <w:t xml:space="preserve"> is recursively applied to each component of the struct in the order of their declaration in the struct. </w:t>
      </w:r>
    </w:p>
    <w:p w14:paraId="6E2FD764" w14:textId="3C8708F5" w:rsidR="00EA3008" w:rsidRPr="00EA3008" w:rsidRDefault="00EA3008">
      <w:pPr>
        <w:rPr>
          <w:rFonts w:ascii="Consolas" w:hAnsi="Consolas"/>
        </w:rPr>
      </w:pPr>
      <w:r w:rsidRPr="001A316A">
        <w:t>Appending a bit-string or integer value to a</w:t>
      </w:r>
      <w:r w:rsidRPr="00C756DF">
        <w:t xml:space="preserve"> </w:t>
      </w:r>
      <w:r>
        <w:rPr>
          <w:rFonts w:ascii="Consolas" w:hAnsi="Consolas"/>
        </w:rPr>
        <w:t>packet_out</w:t>
      </w:r>
      <w:r w:rsidRPr="00C756DF">
        <w:t xml:space="preserve"> </w:t>
      </w:r>
      <w:r w:rsidRPr="001A316A">
        <w:t xml:space="preserve">writes the value starting with the most-significant </w:t>
      </w:r>
      <w:commentRangeStart w:id="548"/>
      <w:r w:rsidRPr="001A316A">
        <w:t>bit</w:t>
      </w:r>
      <w:commentRangeEnd w:id="548"/>
      <w:r w:rsidR="00721FB3">
        <w:rPr>
          <w:rStyle w:val="CommentReference"/>
        </w:rPr>
        <w:commentReference w:id="548"/>
      </w:r>
      <w:r w:rsidRPr="001A316A">
        <w:t>.</w:t>
      </w:r>
      <w:r>
        <w:t xml:space="preserve"> This process is the inverse of data extraction.</w:t>
      </w:r>
    </w:p>
    <w:p w14:paraId="4A4AE244" w14:textId="77777777" w:rsidR="00C37B52" w:rsidRDefault="00C37B52" w:rsidP="00C37B52">
      <w:pPr>
        <w:pStyle w:val="Heading1"/>
      </w:pPr>
      <w:bookmarkStart w:id="549" w:name="_Ref445799854"/>
      <w:bookmarkStart w:id="550" w:name="_Ref445801718"/>
      <w:bookmarkStart w:id="551" w:name="_Toc445830094"/>
      <w:bookmarkStart w:id="552" w:name="_Toc445799411"/>
      <w:bookmarkStart w:id="553" w:name="_Toc417920671"/>
      <w:r>
        <w:t>Architecture description</w:t>
      </w:r>
      <w:bookmarkEnd w:id="549"/>
      <w:bookmarkEnd w:id="550"/>
      <w:bookmarkEnd w:id="551"/>
      <w:bookmarkEnd w:id="552"/>
    </w:p>
    <w:p w14:paraId="1BEB6AAD" w14:textId="77777777" w:rsidR="006F2858" w:rsidRDefault="00C37B52" w:rsidP="00C37B52">
      <w:r>
        <w:t xml:space="preserve">The target architecture description must be provided by the target manufacturer in the form of a library P4 source file that contains at least one declaration for a </w:t>
      </w:r>
      <w:r w:rsidRPr="006F2858">
        <w:rPr>
          <w:rFonts w:ascii="Consolas" w:hAnsi="Consolas"/>
          <w:b/>
        </w:rPr>
        <w:t>package</w:t>
      </w:r>
      <w:r w:rsidR="00B02159">
        <w:t xml:space="preserve">; this </w:t>
      </w:r>
      <w:r w:rsidR="00B02159" w:rsidRPr="006F2858">
        <w:rPr>
          <w:rFonts w:ascii="Consolas" w:hAnsi="Consolas"/>
          <w:b/>
        </w:rPr>
        <w:t>package</w:t>
      </w:r>
      <w:r>
        <w:t xml:space="preserve"> must be instantiated </w:t>
      </w:r>
      <w:r w:rsidR="006F2858">
        <w:t xml:space="preserve">by </w:t>
      </w:r>
      <w:r>
        <w:t xml:space="preserve">the user to </w:t>
      </w:r>
      <w:r w:rsidR="006F2858">
        <w:t>construct a program for a target.</w:t>
      </w:r>
      <w:r>
        <w:t xml:space="preserve"> For an example see the Simple Switch declaration from Section </w:t>
      </w:r>
      <w:r>
        <w:fldChar w:fldCharType="begin"/>
      </w:r>
      <w:r>
        <w:instrText xml:space="preserve"> REF _Ref287016903 \r \h </w:instrText>
      </w:r>
      <w:r>
        <w:fldChar w:fldCharType="separate"/>
      </w:r>
      <w:r w:rsidR="00C55925">
        <w:t>4.1</w:t>
      </w:r>
      <w:r>
        <w:fldChar w:fldCharType="end"/>
      </w:r>
      <w:r>
        <w:t xml:space="preserve">. </w:t>
      </w:r>
    </w:p>
    <w:p w14:paraId="35D71602" w14:textId="5B3FF7B7" w:rsidR="00C37B52" w:rsidRDefault="00C37B52" w:rsidP="00C37B52">
      <w:r>
        <w:t>Th</w:t>
      </w:r>
      <w:r w:rsidR="006F2858">
        <w:t>e architecture description</w:t>
      </w:r>
      <w:r>
        <w:t xml:space="preserve"> file may pre-define data types, constants, helper package implementations, and errors. It must also declare </w:t>
      </w:r>
      <w:r w:rsidR="002D7EB4">
        <w:t xml:space="preserve">the types </w:t>
      </w:r>
      <w:r w:rsidRPr="00DE4665">
        <w:rPr>
          <w:i/>
        </w:rPr>
        <w:t>all</w:t>
      </w:r>
      <w:r>
        <w:t xml:space="preserve"> the programmable blocks that will appear in the final target: </w:t>
      </w:r>
      <w:r w:rsidRPr="006F2858">
        <w:rPr>
          <w:rFonts w:ascii="Consolas" w:hAnsi="Consolas"/>
          <w:b/>
        </w:rPr>
        <w:t>parser</w:t>
      </w:r>
      <w:r w:rsidR="006F2858">
        <w:t xml:space="preserve">s and </w:t>
      </w:r>
      <w:r w:rsidR="006F2858" w:rsidRPr="006F2858">
        <w:rPr>
          <w:rFonts w:ascii="Consolas" w:hAnsi="Consolas"/>
          <w:b/>
        </w:rPr>
        <w:t>control</w:t>
      </w:r>
      <w:r w:rsidR="006F2858">
        <w:t xml:space="preserve"> blocks</w:t>
      </w:r>
      <w:r>
        <w:t>. The programmable blocks may optionally be grouped together in packages, which can be nested.</w:t>
      </w:r>
    </w:p>
    <w:p w14:paraId="17741343" w14:textId="7C475F03" w:rsidR="00C37B52" w:rsidRDefault="00C37B52" w:rsidP="00C37B52">
      <w:r>
        <w:t>Since some of the target components may manipulate user-defined types, which are unknown at the target declaration time, these are described using type parameters (type variables). This mechanism is similar to the use of generic types or templates in languages such as C++ and Java.</w:t>
      </w:r>
    </w:p>
    <w:p w14:paraId="60C94C59" w14:textId="77777777" w:rsidR="007661FA" w:rsidRPr="00254E38" w:rsidRDefault="007661FA" w:rsidP="002D0F38">
      <w:pPr>
        <w:pStyle w:val="Grammar"/>
      </w:pPr>
      <w:r w:rsidRPr="00254E38">
        <w:t>packageTypeDeclaration</w:t>
      </w:r>
    </w:p>
    <w:p w14:paraId="2582D1DE" w14:textId="77777777" w:rsidR="007661FA" w:rsidRPr="00254E38" w:rsidRDefault="007661FA" w:rsidP="002D0F38">
      <w:pPr>
        <w:pStyle w:val="Grammar"/>
      </w:pPr>
      <w:r w:rsidRPr="00254E38">
        <w:t xml:space="preserve">    : optAnnotations PACKAGE name</w:t>
      </w:r>
      <w:r>
        <w:t xml:space="preserve"> </w:t>
      </w:r>
      <w:r w:rsidRPr="00254E38">
        <w:t>optTypeParameters</w:t>
      </w:r>
      <w:r>
        <w:t xml:space="preserve"> </w:t>
      </w:r>
      <w:r>
        <w:br/>
        <w:t xml:space="preserve">      '</w:t>
      </w:r>
      <w:r w:rsidRPr="00254E38">
        <w:t>(' parameterList ')'</w:t>
      </w:r>
    </w:p>
    <w:p w14:paraId="59150367" w14:textId="6B13D1F8" w:rsidR="007661FA" w:rsidRPr="007661FA" w:rsidRDefault="007661FA" w:rsidP="002D0F38">
      <w:pPr>
        <w:pStyle w:val="Grammar"/>
      </w:pPr>
      <w:r>
        <w:t xml:space="preserve">    ;</w:t>
      </w:r>
    </w:p>
    <w:p w14:paraId="59CD9C3D" w14:textId="3FEFA49B" w:rsidR="00E502A3" w:rsidRDefault="00E502A3" w:rsidP="00E502A3">
      <w:pPr>
        <w:pStyle w:val="Heading2"/>
      </w:pPr>
      <w:bookmarkStart w:id="554" w:name="_Toc445830095"/>
      <w:bookmarkStart w:id="555" w:name="_Toc445799412"/>
      <w:r>
        <w:t>Example architecture description</w:t>
      </w:r>
      <w:bookmarkEnd w:id="554"/>
      <w:bookmarkEnd w:id="555"/>
    </w:p>
    <w:p w14:paraId="5B139E38" w14:textId="42BE7363" w:rsidR="00C37B52" w:rsidRDefault="00C37B52" w:rsidP="00C37B52">
      <w:r>
        <w:t xml:space="preserve">The following example describes a switch </w:t>
      </w:r>
      <w:r w:rsidR="006F2858">
        <w:t>by using</w:t>
      </w:r>
      <w:r>
        <w:t xml:space="preserve"> two packages, each containing a parser, a match-action pipeline and a deparser:</w:t>
      </w:r>
    </w:p>
    <w:p w14:paraId="1F5D850B" w14:textId="77777777" w:rsidR="006F2858" w:rsidRDefault="00C37B52" w:rsidP="00C37B52">
      <w:pPr>
        <w:rPr>
          <w:rFonts w:ascii="Consolas" w:hAnsi="Consolas"/>
        </w:rPr>
      </w:pPr>
      <w:r w:rsidRPr="00AB28AA">
        <w:rPr>
          <w:rFonts w:ascii="Consolas" w:hAnsi="Consolas"/>
          <w:b/>
        </w:rPr>
        <w:t>parser</w:t>
      </w:r>
      <w:r>
        <w:rPr>
          <w:rFonts w:ascii="Consolas" w:hAnsi="Consolas"/>
        </w:rPr>
        <w:t xml:space="preserve"> Parser&lt;IH</w:t>
      </w:r>
      <w:proofErr w:type="gramStart"/>
      <w:r>
        <w:rPr>
          <w:rFonts w:ascii="Consolas" w:hAnsi="Consolas"/>
        </w:rPr>
        <w:t>&gt;(</w:t>
      </w:r>
      <w:proofErr w:type="gramEnd"/>
      <w:r w:rsidRPr="006F2858">
        <w:rPr>
          <w:rFonts w:ascii="Consolas" w:hAnsi="Consolas"/>
        </w:rPr>
        <w:t>packet</w:t>
      </w:r>
      <w:r>
        <w:rPr>
          <w:rFonts w:ascii="Consolas" w:hAnsi="Consolas"/>
        </w:rPr>
        <w:t xml:space="preserve">_in b, </w:t>
      </w:r>
      <w:r w:rsidRPr="001A316A">
        <w:rPr>
          <w:rFonts w:ascii="Consolas" w:hAnsi="Consolas"/>
          <w:b/>
        </w:rPr>
        <w:t>out</w:t>
      </w:r>
      <w:r>
        <w:rPr>
          <w:rFonts w:ascii="Consolas" w:hAnsi="Consolas"/>
        </w:rPr>
        <w:t xml:space="preserve"> IH parsedHeaders);</w:t>
      </w:r>
    </w:p>
    <w:p w14:paraId="7E3F0425" w14:textId="0D48FC64" w:rsidR="006F2858" w:rsidRDefault="006F2858" w:rsidP="00C37B52">
      <w:pPr>
        <w:rPr>
          <w:rFonts w:ascii="Consolas" w:hAnsi="Consolas"/>
        </w:rPr>
      </w:pPr>
      <w:r>
        <w:rPr>
          <w:rFonts w:ascii="Consolas" w:hAnsi="Consolas"/>
        </w:rPr>
        <w:t>// ingress match-action pipeline</w:t>
      </w:r>
      <w:r w:rsidR="00C37B52">
        <w:rPr>
          <w:rFonts w:ascii="Consolas" w:hAnsi="Consolas"/>
        </w:rPr>
        <w:br/>
      </w:r>
      <w:r w:rsidR="00C37B52">
        <w:rPr>
          <w:rFonts w:ascii="Consolas" w:hAnsi="Consolas"/>
          <w:b/>
        </w:rPr>
        <w:t xml:space="preserve">control </w:t>
      </w:r>
      <w:r w:rsidR="00147116">
        <w:rPr>
          <w:rFonts w:ascii="Consolas" w:hAnsi="Consolas"/>
        </w:rPr>
        <w:t>IPipe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T toEgress,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OutControl outCtrl);</w:t>
      </w:r>
    </w:p>
    <w:p w14:paraId="15B3A676" w14:textId="44073E5A" w:rsidR="009B58E8" w:rsidRDefault="006F2858" w:rsidP="00C37B52">
      <w:pPr>
        <w:rPr>
          <w:rFonts w:ascii="Consolas" w:hAnsi="Consolas"/>
          <w:b/>
        </w:rPr>
      </w:pPr>
      <w:r>
        <w:rPr>
          <w:rFonts w:ascii="Consolas" w:hAnsi="Consolas"/>
        </w:rPr>
        <w:t>// egress match-action pipeline</w:t>
      </w:r>
      <w:r w:rsidR="00C37B52">
        <w:rPr>
          <w:rFonts w:ascii="Consolas" w:hAnsi="Consolas"/>
        </w:rPr>
        <w:br/>
      </w:r>
      <w:r w:rsidR="00C37B52">
        <w:rPr>
          <w:rFonts w:ascii="Consolas" w:hAnsi="Consolas"/>
          <w:b/>
        </w:rPr>
        <w:t xml:space="preserve">control </w:t>
      </w:r>
      <w:r w:rsidR="00C37B52">
        <w:rPr>
          <w:rFonts w:ascii="Consolas" w:hAnsi="Consolas"/>
        </w:rPr>
        <w:t>E</w:t>
      </w:r>
      <w:r w:rsidR="00147116">
        <w:rPr>
          <w:rFonts w:ascii="Consolas" w:hAnsi="Consolas"/>
        </w:rPr>
        <w:t>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T fromIngress,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OutControl outCtrl); </w:t>
      </w:r>
      <w:r w:rsidR="00C37B52">
        <w:rPr>
          <w:rFonts w:ascii="Consolas" w:hAnsi="Consolas"/>
        </w:rPr>
        <w:br/>
      </w:r>
    </w:p>
    <w:p w14:paraId="1AA9C2FB" w14:textId="2805BFDB" w:rsidR="00C37B52" w:rsidRDefault="00C37B52" w:rsidP="00C37B52">
      <w:pPr>
        <w:rPr>
          <w:rFonts w:ascii="Consolas" w:hAnsi="Consolas"/>
        </w:rPr>
      </w:pPr>
      <w:r>
        <w:rPr>
          <w:rFonts w:ascii="Consolas" w:hAnsi="Consolas"/>
          <w:b/>
        </w:rPr>
        <w:t>control</w:t>
      </w:r>
      <w:r>
        <w:rPr>
          <w:rFonts w:ascii="Consolas" w:hAnsi="Consolas"/>
        </w:rPr>
        <w:t xml:space="preserve"> Deparser&lt;OH</w:t>
      </w:r>
      <w:proofErr w:type="gramStart"/>
      <w:r>
        <w:rPr>
          <w:rFonts w:ascii="Consolas" w:hAnsi="Consolas"/>
        </w:rPr>
        <w:t>&gt;(</w:t>
      </w:r>
      <w:proofErr w:type="gramEnd"/>
      <w:r w:rsidRPr="001A316A">
        <w:rPr>
          <w:rFonts w:ascii="Consolas" w:hAnsi="Consolas"/>
          <w:b/>
        </w:rPr>
        <w:t>in</w:t>
      </w:r>
      <w:r>
        <w:rPr>
          <w:rFonts w:ascii="Consolas" w:hAnsi="Consolas"/>
        </w:rPr>
        <w:t xml:space="preserve"> OH outputHeaders, </w:t>
      </w:r>
      <w:r w:rsidRPr="009B58E8">
        <w:rPr>
          <w:rFonts w:ascii="Consolas" w:hAnsi="Consolas"/>
        </w:rPr>
        <w:t>packet</w:t>
      </w:r>
      <w:r>
        <w:rPr>
          <w:rFonts w:ascii="Consolas" w:hAnsi="Consolas"/>
        </w:rPr>
        <w:t>_out b);</w:t>
      </w:r>
    </w:p>
    <w:p w14:paraId="7DA9DB97" w14:textId="60B5A7E6" w:rsidR="00C37B52" w:rsidRPr="00280B0E" w:rsidRDefault="00C37B52" w:rsidP="00C37B52">
      <w:pPr>
        <w:rPr>
          <w:rFonts w:ascii="Consolas" w:hAnsi="Consolas"/>
        </w:rPr>
      </w:pPr>
      <w:r>
        <w:rPr>
          <w:rFonts w:ascii="Consolas" w:hAnsi="Consolas"/>
          <w:b/>
        </w:rPr>
        <w:t>package</w:t>
      </w:r>
      <w:r>
        <w:rPr>
          <w:rFonts w:ascii="Consolas" w:hAnsi="Consolas"/>
        </w:rPr>
        <w:t xml:space="preserve"> Ingress&lt;T, IH, OH&gt;(Parser&lt;IH&gt; p,</w:t>
      </w:r>
      <w:r>
        <w:rPr>
          <w:rFonts w:ascii="Consolas" w:hAnsi="Consolas"/>
        </w:rPr>
        <w:br/>
        <w:t xml:space="preserve">                           I</w:t>
      </w:r>
      <w:r w:rsidR="00147116">
        <w:rPr>
          <w:rFonts w:ascii="Consolas" w:hAnsi="Consolas"/>
        </w:rPr>
        <w:t>Pipe</w:t>
      </w:r>
      <w:r>
        <w:rPr>
          <w:rFonts w:ascii="Consolas" w:hAnsi="Consolas"/>
        </w:rPr>
        <w:t>&lt;_, IH, OH&gt; map,</w:t>
      </w:r>
      <w:r>
        <w:rPr>
          <w:rFonts w:ascii="Consolas" w:hAnsi="Consolas"/>
        </w:rPr>
        <w:br/>
        <w:t xml:space="preserve">                           Deparser&lt;OH&gt; d);</w:t>
      </w:r>
      <w:r>
        <w:rPr>
          <w:rFonts w:ascii="Consolas" w:hAnsi="Consolas"/>
        </w:rPr>
        <w:br/>
      </w:r>
      <w:r>
        <w:rPr>
          <w:rFonts w:ascii="Consolas" w:hAnsi="Consolas"/>
          <w:b/>
        </w:rPr>
        <w:t>package</w:t>
      </w:r>
      <w:r>
        <w:rPr>
          <w:rFonts w:ascii="Consolas" w:hAnsi="Consolas"/>
        </w:rPr>
        <w:t xml:space="preserve"> Egress&lt;T, IH, OH&gt;(Parser&lt;IH&gt; p,Port</w:t>
      </w:r>
      <w:r>
        <w:rPr>
          <w:rFonts w:ascii="Consolas" w:hAnsi="Consolas"/>
        </w:rPr>
        <w:br/>
      </w:r>
      <w:r>
        <w:rPr>
          <w:rFonts w:ascii="Consolas" w:hAnsi="Consolas"/>
        </w:rPr>
        <w:lastRenderedPageBreak/>
        <w:t xml:space="preserve">                          E</w:t>
      </w:r>
      <w:r w:rsidR="00147116">
        <w:rPr>
          <w:rFonts w:ascii="Consolas" w:hAnsi="Consolas"/>
        </w:rPr>
        <w:t>Pipe</w:t>
      </w:r>
      <w:r>
        <w:rPr>
          <w:rFonts w:ascii="Consolas" w:hAnsi="Consolas"/>
        </w:rPr>
        <w:t>&lt;_, IH, OH&gt; map,</w:t>
      </w:r>
      <w:r>
        <w:rPr>
          <w:rFonts w:ascii="Consolas" w:hAnsi="Consolas"/>
        </w:rPr>
        <w:br/>
        <w:t xml:space="preserve">                          Deparser&lt;OH&gt; d);</w:t>
      </w:r>
    </w:p>
    <w:p w14:paraId="785A29D6" w14:textId="75A71A0E" w:rsidR="00C37B52" w:rsidRDefault="00C37B52" w:rsidP="00C37B52">
      <w:pPr>
        <w:rPr>
          <w:rFonts w:ascii="Consolas" w:hAnsi="Consolas"/>
        </w:rPr>
      </w:pPr>
      <w:r>
        <w:rPr>
          <w:rFonts w:ascii="Consolas" w:hAnsi="Consolas"/>
          <w:b/>
        </w:rPr>
        <w:t>package</w:t>
      </w:r>
      <w:r w:rsidRPr="00DE4665">
        <w:rPr>
          <w:rFonts w:ascii="Consolas" w:hAnsi="Consolas"/>
        </w:rPr>
        <w:t xml:space="preserve"> </w:t>
      </w:r>
      <w:r>
        <w:rPr>
          <w:rFonts w:ascii="Consolas" w:hAnsi="Consolas"/>
        </w:rPr>
        <w:t>Switch&lt;T&gt;( // Top-level switch contains two packages</w:t>
      </w:r>
      <w:r>
        <w:rPr>
          <w:rFonts w:ascii="Consolas" w:hAnsi="Consolas"/>
        </w:rPr>
        <w:br/>
        <w:t xml:space="preserve">    // type types Ingress.IH and Egress.IH </w:t>
      </w:r>
      <w:r w:rsidR="009B58E8">
        <w:rPr>
          <w:rFonts w:ascii="Consolas" w:hAnsi="Consolas"/>
        </w:rPr>
        <w:t>may be different</w:t>
      </w:r>
      <w:r>
        <w:rPr>
          <w:rFonts w:ascii="Consolas" w:hAnsi="Consolas"/>
        </w:rPr>
        <w:br/>
        <w:t xml:space="preserve">    Ingress&lt;T, _, _&gt; ingress,</w:t>
      </w:r>
      <w:r>
        <w:rPr>
          <w:rFonts w:ascii="Consolas" w:hAnsi="Consolas"/>
        </w:rPr>
        <w:br/>
        <w:t xml:space="preserve">    Egress&lt;T, _, _&gt; egress</w:t>
      </w:r>
      <w:r>
        <w:rPr>
          <w:rFonts w:ascii="Consolas" w:hAnsi="Consolas"/>
        </w:rPr>
        <w:br/>
        <w:t>);</w:t>
      </w:r>
      <w:r>
        <w:rPr>
          <w:rFonts w:ascii="Consolas" w:hAnsi="Consolas"/>
        </w:rPr>
        <w:br/>
      </w:r>
    </w:p>
    <w:p w14:paraId="3603EBDB" w14:textId="33F6FD85" w:rsidR="00C37B52" w:rsidRDefault="00F01B46" w:rsidP="00C37B52">
      <w:pPr>
        <w:keepNext/>
        <w:jc w:val="center"/>
      </w:pPr>
      <w:r w:rsidRPr="00F01B46">
        <w:rPr>
          <w:rFonts w:asciiTheme="minorHAnsi" w:eastAsiaTheme="minorEastAsia" w:hAnsiTheme="minorHAnsi" w:cstheme="minorBidi"/>
          <w:noProof/>
          <w:sz w:val="24"/>
        </w:rPr>
        <w:t xml:space="preserve"> </w:t>
      </w:r>
      <w:r w:rsidRPr="00F01B46">
        <w:rPr>
          <w:noProof/>
        </w:rPr>
        <w:drawing>
          <wp:inline distT="0" distB="0" distL="0" distR="0" wp14:anchorId="0EC4251A" wp14:editId="2E01805D">
            <wp:extent cx="4299878" cy="19829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08070" cy="1986732"/>
                    </a:xfrm>
                    <a:prstGeom prst="rect">
                      <a:avLst/>
                    </a:prstGeom>
                  </pic:spPr>
                </pic:pic>
              </a:graphicData>
            </a:graphic>
          </wp:inline>
        </w:drawing>
      </w:r>
      <w:r w:rsidR="00C37B52" w:rsidRPr="006F3497" w:rsidDel="006F3497">
        <w:t xml:space="preserve"> </w:t>
      </w:r>
    </w:p>
    <w:p w14:paraId="4F7C06CD" w14:textId="37BBEFE3" w:rsidR="00C37B52" w:rsidRDefault="00C37B52" w:rsidP="0016160B">
      <w:pPr>
        <w:pStyle w:val="Caption"/>
      </w:pPr>
      <w:bookmarkStart w:id="556" w:name="_Ref287105014"/>
      <w:r>
        <w:t xml:space="preserve">Figure </w:t>
      </w:r>
      <w:fldSimple w:instr=" SEQ Figure \* ARABIC ">
        <w:r w:rsidR="002C0206">
          <w:rPr>
            <w:noProof/>
          </w:rPr>
          <w:t>14</w:t>
        </w:r>
      </w:fldSimple>
      <w:bookmarkEnd w:id="556"/>
      <w:r>
        <w:t>: Switch architecture fragment implied by the previous set of declarations.</w:t>
      </w:r>
    </w:p>
    <w:p w14:paraId="641DC2EF" w14:textId="3BE84BAA" w:rsidR="00C37B52" w:rsidRDefault="00C37B52" w:rsidP="00C37B52">
      <w:r>
        <w:t xml:space="preserve">Just from these declarations we can infer some useful information about the architecture of the described switch, as shown in </w:t>
      </w:r>
      <w:r>
        <w:fldChar w:fldCharType="begin"/>
      </w:r>
      <w:r>
        <w:instrText xml:space="preserve"> REF _Ref287105014 \h </w:instrText>
      </w:r>
      <w:r>
        <w:fldChar w:fldCharType="separate"/>
      </w:r>
      <w:r w:rsidR="00C55925">
        <w:t xml:space="preserve">Figure </w:t>
      </w:r>
      <w:r w:rsidR="00C55925">
        <w:rPr>
          <w:noProof/>
        </w:rPr>
        <w:t>14</w:t>
      </w:r>
      <w:r>
        <w:fldChar w:fldCharType="end"/>
      </w:r>
      <w:r>
        <w:t>:</w:t>
      </w:r>
    </w:p>
    <w:p w14:paraId="64CC2A35" w14:textId="77777777" w:rsidR="00C37B52" w:rsidRDefault="00C37B52" w:rsidP="002265E0">
      <w:pPr>
        <w:pStyle w:val="ListParagraph"/>
        <w:numPr>
          <w:ilvl w:val="0"/>
          <w:numId w:val="17"/>
        </w:numPr>
      </w:pPr>
      <w:r>
        <w:t xml:space="preserve">The switch contains two separate </w:t>
      </w:r>
      <w:r w:rsidRPr="009B58E8">
        <w:rPr>
          <w:rFonts w:ascii="Consolas" w:hAnsi="Consolas"/>
          <w:b/>
        </w:rPr>
        <w:t>package</w:t>
      </w:r>
      <w:r>
        <w:t>s Ingress and Egress</w:t>
      </w:r>
    </w:p>
    <w:p w14:paraId="077C15DD" w14:textId="43E6C49D" w:rsidR="00C37B52" w:rsidRDefault="00C37B52" w:rsidP="002265E0">
      <w:pPr>
        <w:pStyle w:val="ListParagraph"/>
        <w:numPr>
          <w:ilvl w:val="0"/>
          <w:numId w:val="17"/>
        </w:numPr>
      </w:pPr>
      <w:r>
        <w:t xml:space="preserve">The </w:t>
      </w:r>
      <w:r w:rsidRPr="002D0F38">
        <w:rPr>
          <w:rFonts w:ascii="Consolas" w:hAnsi="Consolas"/>
        </w:rPr>
        <w:t>Parser</w:t>
      </w:r>
      <w:r>
        <w:t>,</w:t>
      </w:r>
      <w:r w:rsidR="00147116">
        <w:t xml:space="preserve"> </w:t>
      </w:r>
      <w:r w:rsidR="00147116" w:rsidRPr="002D0F38">
        <w:rPr>
          <w:rFonts w:ascii="Consolas" w:hAnsi="Consolas"/>
        </w:rPr>
        <w:t>IPipe</w:t>
      </w:r>
      <w:r>
        <w:t xml:space="preserve"> and </w:t>
      </w:r>
      <w:r w:rsidRPr="002D0F38">
        <w:rPr>
          <w:rFonts w:ascii="Consolas" w:hAnsi="Consolas"/>
        </w:rPr>
        <w:t>Deparser</w:t>
      </w:r>
      <w:r>
        <w:t xml:space="preserve"> in the </w:t>
      </w:r>
      <w:r w:rsidRPr="00DE4665">
        <w:rPr>
          <w:rFonts w:ascii="Consolas" w:hAnsi="Consolas"/>
        </w:rPr>
        <w:t>Ingress</w:t>
      </w:r>
      <w:r>
        <w:t xml:space="preserve"> package are chained in this order. The </w:t>
      </w:r>
      <w:r w:rsidRPr="00DE4665">
        <w:rPr>
          <w:rFonts w:ascii="Consolas" w:hAnsi="Consolas"/>
        </w:rPr>
        <w:t>Ingress.</w:t>
      </w:r>
      <w:r w:rsidR="005A4A4F">
        <w:rPr>
          <w:rFonts w:ascii="Consolas" w:hAnsi="Consolas"/>
        </w:rPr>
        <w:t>I</w:t>
      </w:r>
      <w:r w:rsidR="00147116">
        <w:rPr>
          <w:rFonts w:ascii="Consolas" w:hAnsi="Consolas"/>
        </w:rPr>
        <w:t>Pipe</w:t>
      </w:r>
      <w:r>
        <w:t xml:space="preserve"> block has an input of type </w:t>
      </w:r>
      <w:r w:rsidRPr="00280B0E">
        <w:rPr>
          <w:rFonts w:ascii="Consolas" w:hAnsi="Consolas"/>
        </w:rPr>
        <w:t>Ingress.</w:t>
      </w:r>
      <w:r w:rsidRPr="000B29AF">
        <w:rPr>
          <w:rFonts w:ascii="Consolas" w:hAnsi="Consolas"/>
        </w:rPr>
        <w:t>IH</w:t>
      </w:r>
      <w:r>
        <w:t xml:space="preserve">, which is an output of the </w:t>
      </w:r>
      <w:r w:rsidRPr="00DE4665">
        <w:rPr>
          <w:rFonts w:ascii="Consolas" w:hAnsi="Consolas"/>
        </w:rPr>
        <w:t>Ingress.Parser</w:t>
      </w:r>
      <w:r>
        <w:t>.</w:t>
      </w:r>
    </w:p>
    <w:p w14:paraId="3E5F7443" w14:textId="07119EB2" w:rsidR="00C37B52" w:rsidRDefault="00C37B52" w:rsidP="002265E0">
      <w:pPr>
        <w:pStyle w:val="ListParagraph"/>
        <w:numPr>
          <w:ilvl w:val="0"/>
          <w:numId w:val="17"/>
        </w:numPr>
      </w:pPr>
      <w:r>
        <w:t xml:space="preserve">Similarly, the </w:t>
      </w:r>
      <w:r w:rsidRPr="00A229BA">
        <w:rPr>
          <w:rFonts w:ascii="Consolas" w:hAnsi="Consolas"/>
        </w:rPr>
        <w:t>Parser</w:t>
      </w:r>
      <w:r>
        <w:t xml:space="preserve">, </w:t>
      </w:r>
      <w:r w:rsidR="005A4A4F" w:rsidRPr="005A4A4F">
        <w:rPr>
          <w:rFonts w:ascii="Consolas" w:hAnsi="Consolas"/>
        </w:rPr>
        <w:t>E</w:t>
      </w:r>
      <w:r w:rsidR="00147116">
        <w:rPr>
          <w:rFonts w:ascii="Consolas" w:hAnsi="Consolas"/>
        </w:rPr>
        <w:t>Pipe</w:t>
      </w:r>
      <w:r>
        <w:t xml:space="preserve"> and </w:t>
      </w:r>
      <w:r w:rsidRPr="00A229BA">
        <w:rPr>
          <w:rFonts w:ascii="Consolas" w:hAnsi="Consolas"/>
        </w:rPr>
        <w:t>Deparser</w:t>
      </w:r>
      <w:r>
        <w:t xml:space="preserve"> are chained in the </w:t>
      </w:r>
      <w:r w:rsidRPr="00DE4665">
        <w:rPr>
          <w:rFonts w:ascii="Consolas" w:hAnsi="Consolas"/>
        </w:rPr>
        <w:t>Egress</w:t>
      </w:r>
      <w:r>
        <w:t xml:space="preserve"> package.</w:t>
      </w:r>
    </w:p>
    <w:p w14:paraId="6EFBF1EC" w14:textId="68E32EE9" w:rsidR="00C37B52" w:rsidRDefault="00C37B52" w:rsidP="002265E0">
      <w:pPr>
        <w:pStyle w:val="ListParagraph"/>
        <w:numPr>
          <w:ilvl w:val="0"/>
          <w:numId w:val="17"/>
        </w:numPr>
      </w:pPr>
      <w:r>
        <w:t xml:space="preserve">The </w:t>
      </w:r>
      <w:r w:rsidRPr="00DE4665">
        <w:rPr>
          <w:rFonts w:ascii="Consolas" w:hAnsi="Consolas"/>
        </w:rPr>
        <w:t>Ingress.</w:t>
      </w:r>
      <w:r w:rsidR="00147116">
        <w:rPr>
          <w:rFonts w:ascii="Consolas" w:hAnsi="Consolas"/>
        </w:rPr>
        <w:t>IPipe</w:t>
      </w:r>
      <w:r>
        <w:t xml:space="preserve"> is connected to the </w:t>
      </w:r>
      <w:r w:rsidRPr="00DE4665">
        <w:rPr>
          <w:rFonts w:ascii="Consolas" w:hAnsi="Consolas"/>
        </w:rPr>
        <w:t>Egress.</w:t>
      </w:r>
      <w:r w:rsidR="00147116">
        <w:rPr>
          <w:rFonts w:ascii="Consolas" w:hAnsi="Consolas"/>
        </w:rPr>
        <w:t>EPipe</w:t>
      </w:r>
      <w:r>
        <w:t xml:space="preserve">, because the first one outputs a value of type </w:t>
      </w:r>
      <w:r w:rsidRPr="00DE4665">
        <w:rPr>
          <w:rFonts w:ascii="Consolas" w:hAnsi="Consolas"/>
        </w:rPr>
        <w:t>T</w:t>
      </w:r>
      <w:r>
        <w:t>, which is an input to the second.</w:t>
      </w:r>
    </w:p>
    <w:p w14:paraId="527CE4CB" w14:textId="77777777" w:rsidR="00C37B52" w:rsidRPr="00280B0E" w:rsidRDefault="00C37B52" w:rsidP="002265E0">
      <w:pPr>
        <w:pStyle w:val="ListParagraph"/>
        <w:numPr>
          <w:ilvl w:val="0"/>
          <w:numId w:val="17"/>
        </w:numPr>
      </w:pPr>
      <w:r>
        <w:t xml:space="preserve">Note that the </w:t>
      </w:r>
      <w:r w:rsidRPr="00DE4665">
        <w:rPr>
          <w:rFonts w:ascii="Consolas" w:hAnsi="Consolas"/>
        </w:rPr>
        <w:t>Ingress</w:t>
      </w:r>
      <w:r>
        <w:t xml:space="preserve"> type </w:t>
      </w:r>
      <w:r w:rsidRPr="00DE4665">
        <w:rPr>
          <w:rFonts w:ascii="Consolas" w:hAnsi="Consolas"/>
        </w:rPr>
        <w:t>IH</w:t>
      </w:r>
      <w:r>
        <w:t xml:space="preserve"> and the Egress type </w:t>
      </w:r>
      <w:r w:rsidRPr="00DE4665">
        <w:rPr>
          <w:rFonts w:ascii="Consolas" w:hAnsi="Consolas"/>
        </w:rPr>
        <w:t>IH</w:t>
      </w:r>
      <w:r>
        <w:t xml:space="preserve"> are independent. If we had wanted to show that they are the same type, we would have instead declared </w:t>
      </w:r>
      <w:r w:rsidRPr="00DE4665">
        <w:rPr>
          <w:rFonts w:ascii="Consolas" w:hAnsi="Consolas"/>
        </w:rPr>
        <w:t>IH</w:t>
      </w:r>
      <w:r>
        <w:t xml:space="preserve"> and </w:t>
      </w:r>
      <w:r w:rsidRPr="00DE4665">
        <w:rPr>
          <w:rFonts w:ascii="Consolas" w:hAnsi="Consolas"/>
        </w:rPr>
        <w:t>OH</w:t>
      </w:r>
      <w:r>
        <w:t xml:space="preserve"> at the switch level: </w:t>
      </w:r>
      <w:r w:rsidRPr="00F9431A">
        <w:rPr>
          <w:rFonts w:ascii="Consolas" w:hAnsi="Consolas"/>
          <w:b/>
        </w:rPr>
        <w:t>package</w:t>
      </w:r>
      <w:r>
        <w:t xml:space="preserve"> </w:t>
      </w:r>
      <w:r>
        <w:rPr>
          <w:rFonts w:ascii="Consolas" w:hAnsi="Consolas"/>
        </w:rPr>
        <w:t>Switch</w:t>
      </w:r>
      <w:r w:rsidRPr="00DE4665">
        <w:rPr>
          <w:rFonts w:ascii="Consolas" w:hAnsi="Consolas"/>
        </w:rPr>
        <w:t>&lt;IH, OH, T&gt;</w:t>
      </w:r>
      <w:r>
        <w:rPr>
          <w:rFonts w:ascii="Consolas" w:hAnsi="Consolas"/>
        </w:rPr>
        <w:t>.</w:t>
      </w:r>
    </w:p>
    <w:p w14:paraId="1C62158B" w14:textId="02A49740" w:rsidR="00C37B52" w:rsidRDefault="00C37B52" w:rsidP="00C37B52">
      <w:pPr>
        <w:pStyle w:val="Heading2"/>
      </w:pPr>
      <w:bookmarkStart w:id="557" w:name="_Toc445830096"/>
      <w:bookmarkStart w:id="558" w:name="_Toc445799413"/>
      <w:r>
        <w:t xml:space="preserve">Target </w:t>
      </w:r>
      <w:r w:rsidR="006C706B">
        <w:t xml:space="preserve">program </w:t>
      </w:r>
      <w:r>
        <w:t>instantiation</w:t>
      </w:r>
      <w:bookmarkEnd w:id="557"/>
      <w:bookmarkEnd w:id="558"/>
    </w:p>
    <w:p w14:paraId="7F6B8412" w14:textId="78093ACB" w:rsidR="00DD2667" w:rsidRDefault="00C37B52" w:rsidP="00C37B52">
      <w:r>
        <w:t xml:space="preserve">In order to build a </w:t>
      </w:r>
      <w:r w:rsidR="005A4A4F">
        <w:t xml:space="preserve">program for the </w:t>
      </w:r>
      <w:r>
        <w:t>target</w:t>
      </w:r>
      <w:r w:rsidR="005A4A4F">
        <w:t>,</w:t>
      </w:r>
      <w:r>
        <w:t xml:space="preserve"> the </w:t>
      </w:r>
      <w:r w:rsidR="00B05294">
        <w:t>compiled P4 program</w:t>
      </w:r>
      <w:r>
        <w:t xml:space="preserve"> has to instantiate </w:t>
      </w:r>
      <w:r w:rsidR="005A4A4F">
        <w:t>a</w:t>
      </w:r>
      <w:r>
        <w:t xml:space="preserve"> top-level package by passing values for all its arguments creating a variable called </w:t>
      </w:r>
      <w:r w:rsidRPr="00D06BCB">
        <w:rPr>
          <w:rFonts w:ascii="Consolas" w:hAnsi="Consolas"/>
        </w:rPr>
        <w:t>main</w:t>
      </w:r>
      <w:r w:rsidRPr="005A4A4F">
        <w:t xml:space="preserve"> </w:t>
      </w:r>
      <w:r w:rsidRPr="00BC5DCF">
        <w:t xml:space="preserve">in </w:t>
      </w:r>
      <w:r>
        <w:t>the toplevel namespace</w:t>
      </w:r>
      <w:r w:rsidRPr="00980172">
        <w:t xml:space="preserve">. </w:t>
      </w:r>
      <w:r w:rsidR="00DD2667">
        <w:t>The types of the arguments have to match the types of the parameters – after a suitable substitution of the type variables.</w:t>
      </w:r>
      <w:r w:rsidR="00875308">
        <w:t xml:space="preserve"> The type substitution can be expressed directly – using type specialization, or can be inferred by a compiler, using a unification algorithm like Hindley-Milner.</w:t>
      </w:r>
    </w:p>
    <w:p w14:paraId="79E12825" w14:textId="5AB692BC" w:rsidR="00C37B52" w:rsidRDefault="00C37B52" w:rsidP="00C37B52">
      <w:r w:rsidRPr="00980172">
        <w:t>For</w:t>
      </w:r>
      <w:r>
        <w:t xml:space="preserve"> example, given the prototypes:</w:t>
      </w:r>
    </w:p>
    <w:p w14:paraId="4DCE0B8D" w14:textId="797EE65A" w:rsidR="00C37B52" w:rsidRDefault="00C37B52" w:rsidP="00C37B52">
      <w:pPr>
        <w:rPr>
          <w:rFonts w:ascii="Consolas" w:hAnsi="Consolas"/>
        </w:rPr>
      </w:pPr>
      <w:r w:rsidRPr="00280B0E">
        <w:rPr>
          <w:rFonts w:ascii="Consolas" w:hAnsi="Consolas"/>
          <w:b/>
        </w:rPr>
        <w:t>parser</w:t>
      </w:r>
      <w:r w:rsidRPr="00A63137">
        <w:rPr>
          <w:rFonts w:ascii="Consolas" w:hAnsi="Consolas"/>
        </w:rPr>
        <w:t xml:space="preserve"> P</w:t>
      </w:r>
      <w:r>
        <w:rPr>
          <w:rFonts w:ascii="Consolas" w:hAnsi="Consolas"/>
        </w:rPr>
        <w:t>rs&lt;T&gt;</w:t>
      </w:r>
      <w:r w:rsidRPr="00280B0E">
        <w:rPr>
          <w:rFonts w:ascii="Consolas" w:hAnsi="Consolas"/>
        </w:rPr>
        <w:t>(</w:t>
      </w:r>
      <w:r>
        <w:rPr>
          <w:rFonts w:ascii="Consolas" w:hAnsi="Consolas"/>
        </w:rPr>
        <w:t xml:space="preserve">packet_in b, </w:t>
      </w:r>
      <w:r w:rsidRPr="00280B0E">
        <w:rPr>
          <w:rFonts w:ascii="Consolas" w:hAnsi="Consolas"/>
          <w:b/>
        </w:rPr>
        <w:t>out</w:t>
      </w:r>
      <w:r>
        <w:rPr>
          <w:rFonts w:ascii="Consolas" w:hAnsi="Consolas"/>
        </w:rPr>
        <w:t xml:space="preserve"> </w:t>
      </w:r>
      <w:r w:rsidRPr="00280B0E">
        <w:rPr>
          <w:rFonts w:ascii="Consolas" w:hAnsi="Consolas"/>
        </w:rPr>
        <w:t xml:space="preserve">T </w:t>
      </w:r>
      <w:r>
        <w:rPr>
          <w:rFonts w:ascii="Consolas" w:hAnsi="Consolas"/>
        </w:rPr>
        <w:t>result</w:t>
      </w:r>
      <w:r w:rsidRPr="00280B0E">
        <w:rPr>
          <w:rFonts w:ascii="Consolas" w:hAnsi="Consolas"/>
        </w:rPr>
        <w:t>)</w:t>
      </w:r>
      <w:r>
        <w:rPr>
          <w:rFonts w:ascii="Consolas" w:hAnsi="Consolas"/>
        </w:rPr>
        <w:t>;</w:t>
      </w:r>
      <w:r>
        <w:rPr>
          <w:rFonts w:ascii="Consolas" w:hAnsi="Consolas"/>
        </w:rPr>
        <w:br/>
      </w:r>
      <w:r>
        <w:rPr>
          <w:rFonts w:ascii="Consolas" w:hAnsi="Consolas"/>
          <w:b/>
        </w:rPr>
        <w:t xml:space="preserve">control </w:t>
      </w:r>
      <w:r w:rsidR="00F01B46">
        <w:rPr>
          <w:rFonts w:ascii="Consolas" w:hAnsi="Consolas"/>
        </w:rPr>
        <w:t>Pipe</w:t>
      </w:r>
      <w:r>
        <w:rPr>
          <w:rFonts w:ascii="Consolas" w:hAnsi="Consolas"/>
        </w:rPr>
        <w:t>&lt;T&gt;(</w:t>
      </w:r>
      <w:r w:rsidRPr="00280B0E">
        <w:rPr>
          <w:rFonts w:ascii="Consolas" w:hAnsi="Consolas"/>
          <w:b/>
        </w:rPr>
        <w:t>in</w:t>
      </w:r>
      <w:r>
        <w:rPr>
          <w:rFonts w:ascii="Consolas" w:hAnsi="Consolas"/>
        </w:rPr>
        <w:t xml:space="preserve"> T data);</w:t>
      </w:r>
      <w:r>
        <w:rPr>
          <w:rFonts w:ascii="Consolas" w:hAnsi="Consolas"/>
          <w:b/>
        </w:rPr>
        <w:br/>
        <w:t>package</w:t>
      </w:r>
      <w:r w:rsidRPr="00280B0E">
        <w:rPr>
          <w:rFonts w:ascii="Consolas" w:hAnsi="Consolas"/>
        </w:rPr>
        <w:t xml:space="preserve"> S</w:t>
      </w:r>
      <w:r>
        <w:rPr>
          <w:rFonts w:ascii="Consolas" w:hAnsi="Consolas"/>
        </w:rPr>
        <w:t>witch</w:t>
      </w:r>
      <w:r w:rsidRPr="00280B0E">
        <w:rPr>
          <w:rFonts w:ascii="Consolas" w:hAnsi="Consolas"/>
        </w:rPr>
        <w:t>&lt;T&gt;</w:t>
      </w:r>
      <w:r>
        <w:rPr>
          <w:rFonts w:ascii="Consolas" w:hAnsi="Consolas"/>
        </w:rPr>
        <w:t>(Prs p, Map map</w:t>
      </w:r>
      <w:r w:rsidRPr="00E957F4">
        <w:rPr>
          <w:rFonts w:ascii="Consolas" w:hAnsi="Consolas"/>
        </w:rPr>
        <w:t>);</w:t>
      </w:r>
    </w:p>
    <w:p w14:paraId="749E00A7" w14:textId="77777777" w:rsidR="00C37B52" w:rsidRDefault="00C37B52" w:rsidP="00C37B52">
      <w:r>
        <w:t>and the following declarations:</w:t>
      </w:r>
    </w:p>
    <w:p w14:paraId="6C8BFE1A" w14:textId="0F1FFCE5" w:rsidR="00C37B52" w:rsidRDefault="00C37B52" w:rsidP="00C37B52">
      <w:pPr>
        <w:rPr>
          <w:rFonts w:ascii="Consolas" w:hAnsi="Consolas"/>
        </w:rPr>
      </w:pPr>
      <w:r w:rsidRPr="00280B0E">
        <w:rPr>
          <w:rFonts w:ascii="Consolas" w:hAnsi="Consolas"/>
          <w:b/>
        </w:rPr>
        <w:lastRenderedPageBreak/>
        <w:t>parser</w:t>
      </w:r>
      <w:r>
        <w:rPr>
          <w:rFonts w:ascii="Consolas" w:hAnsi="Consolas"/>
        </w:rPr>
        <w:t xml:space="preserve"> P(packet_in b, </w:t>
      </w:r>
      <w:r w:rsidRPr="00280B0E">
        <w:rPr>
          <w:rFonts w:ascii="Consolas" w:hAnsi="Consolas"/>
          <w:b/>
        </w:rPr>
        <w:t>out</w:t>
      </w:r>
      <w:r>
        <w:rPr>
          <w:rFonts w:ascii="Consolas" w:hAnsi="Consolas"/>
        </w:rPr>
        <w:t xml:space="preserve"> </w:t>
      </w:r>
      <w:r>
        <w:rPr>
          <w:rFonts w:ascii="Consolas" w:hAnsi="Consolas"/>
          <w:b/>
        </w:rPr>
        <w:t>bit</w:t>
      </w:r>
      <w:r>
        <w:rPr>
          <w:rFonts w:ascii="Consolas" w:hAnsi="Consolas"/>
        </w:rPr>
        <w:t>&lt;32&gt; start) { … }</w:t>
      </w:r>
      <w:r>
        <w:rPr>
          <w:rFonts w:ascii="Consolas" w:hAnsi="Consolas"/>
        </w:rPr>
        <w:br/>
      </w:r>
      <w:r>
        <w:rPr>
          <w:rFonts w:ascii="Consolas" w:hAnsi="Consolas"/>
          <w:b/>
        </w:rPr>
        <w:t xml:space="preserve">control </w:t>
      </w:r>
      <w:r w:rsidR="006A4F4E">
        <w:rPr>
          <w:rFonts w:ascii="Consolas" w:hAnsi="Consolas"/>
        </w:rPr>
        <w:t>Pipe1</w:t>
      </w:r>
      <w:r>
        <w:rPr>
          <w:rFonts w:ascii="Consolas" w:hAnsi="Consolas"/>
        </w:rPr>
        <w:t>(</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&lt;32&gt; data) { … }</w:t>
      </w:r>
      <w:r>
        <w:rPr>
          <w:rFonts w:ascii="Consolas" w:hAnsi="Consolas"/>
        </w:rPr>
        <w:br/>
      </w:r>
      <w:r>
        <w:rPr>
          <w:rFonts w:ascii="Consolas" w:hAnsi="Consolas"/>
          <w:b/>
        </w:rPr>
        <w:t xml:space="preserve">control </w:t>
      </w:r>
      <w:r w:rsidR="006A4F4E">
        <w:rPr>
          <w:rFonts w:ascii="Consolas" w:hAnsi="Consolas"/>
        </w:rPr>
        <w:t>Pipe</w:t>
      </w:r>
      <w:r>
        <w:rPr>
          <w:rFonts w:ascii="Consolas" w:hAnsi="Consolas"/>
        </w:rPr>
        <w:t>2(</w:t>
      </w:r>
      <w:r w:rsidRPr="00280B0E">
        <w:rPr>
          <w:rFonts w:ascii="Consolas" w:hAnsi="Consolas"/>
          <w:b/>
        </w:rPr>
        <w:t>in</w:t>
      </w:r>
      <w:r>
        <w:rPr>
          <w:rFonts w:ascii="Consolas" w:hAnsi="Consolas"/>
        </w:rPr>
        <w:t xml:space="preserve"> </w:t>
      </w:r>
      <w:r>
        <w:rPr>
          <w:rFonts w:ascii="Consolas" w:hAnsi="Consolas"/>
          <w:b/>
        </w:rPr>
        <w:t>bit</w:t>
      </w:r>
      <w:r w:rsidR="00836F5F">
        <w:rPr>
          <w:rFonts w:ascii="Consolas" w:hAnsi="Consolas"/>
        </w:rPr>
        <w:t>&lt;8&gt; data) { … }</w:t>
      </w:r>
    </w:p>
    <w:p w14:paraId="51A019F7" w14:textId="77777777" w:rsidR="00C37B52" w:rsidRDefault="00C37B52" w:rsidP="00C37B52">
      <w:pPr>
        <w:rPr>
          <w:rFonts w:ascii="Consolas" w:hAnsi="Consolas"/>
        </w:rPr>
      </w:pPr>
      <w:r w:rsidRPr="00FA1176">
        <w:t>The following is a legal</w:t>
      </w:r>
      <w:r w:rsidRPr="00280B0E">
        <w:t xml:space="preserve"> </w:t>
      </w:r>
      <w:r>
        <w:t>declaration</w:t>
      </w:r>
      <w:r w:rsidRPr="00280B0E">
        <w:t xml:space="preserve"> for </w:t>
      </w:r>
      <w:r>
        <w:t>the top-level target:</w:t>
      </w:r>
    </w:p>
    <w:p w14:paraId="0610EF94" w14:textId="75B6F067" w:rsidR="00C37B52" w:rsidRDefault="00C37B52" w:rsidP="00C37B52">
      <w:pPr>
        <w:rPr>
          <w:rFonts w:ascii="Consolas" w:hAnsi="Consolas"/>
        </w:rPr>
      </w:pPr>
      <w:r>
        <w:rPr>
          <w:rFonts w:ascii="Consolas" w:hAnsi="Consolas"/>
        </w:rPr>
        <w:t>Switch(</w:t>
      </w:r>
      <w:proofErr w:type="gramStart"/>
      <w:r>
        <w:rPr>
          <w:rFonts w:ascii="Consolas" w:hAnsi="Consolas"/>
        </w:rPr>
        <w:t>P(</w:t>
      </w:r>
      <w:proofErr w:type="gramEnd"/>
      <w:r>
        <w:rPr>
          <w:rFonts w:ascii="Consolas" w:hAnsi="Consolas"/>
        </w:rPr>
        <w:t xml:space="preserve">), </w:t>
      </w:r>
      <w:r w:rsidR="006A4F4E">
        <w:rPr>
          <w:rFonts w:ascii="Consolas" w:hAnsi="Consolas"/>
        </w:rPr>
        <w:t>Pipe</w:t>
      </w:r>
      <w:r w:rsidRPr="0082523F">
        <w:rPr>
          <w:rFonts w:ascii="Consolas" w:hAnsi="Consolas"/>
        </w:rPr>
        <w:t>1</w:t>
      </w:r>
      <w:r>
        <w:rPr>
          <w:rFonts w:ascii="Consolas" w:hAnsi="Consolas"/>
        </w:rPr>
        <w:t>()</w:t>
      </w:r>
      <w:r w:rsidRPr="0082523F">
        <w:rPr>
          <w:rFonts w:ascii="Consolas" w:hAnsi="Consolas"/>
        </w:rPr>
        <w:t>)</w:t>
      </w:r>
      <w:r>
        <w:rPr>
          <w:rFonts w:ascii="Consolas" w:hAnsi="Consolas"/>
        </w:rPr>
        <w:t xml:space="preserve"> main</w:t>
      </w:r>
      <w:r w:rsidRPr="0082523F">
        <w:rPr>
          <w:rFonts w:ascii="Consolas" w:hAnsi="Consolas"/>
        </w:rPr>
        <w:t>;</w:t>
      </w:r>
      <w:r>
        <w:rPr>
          <w:rFonts w:ascii="Consolas" w:hAnsi="Consolas"/>
        </w:rPr>
        <w:t xml:space="preserve"> </w:t>
      </w:r>
    </w:p>
    <w:p w14:paraId="52C3A1E2" w14:textId="77777777" w:rsidR="00C37B52" w:rsidRDefault="00C37B52" w:rsidP="00C37B52">
      <w:r>
        <w:t>And the following is illegal:</w:t>
      </w:r>
    </w:p>
    <w:p w14:paraId="36263FE2" w14:textId="0631A47F" w:rsidR="00C37B52" w:rsidRDefault="00C37B52" w:rsidP="00C37B52">
      <w:pPr>
        <w:rPr>
          <w:rFonts w:ascii="Consolas" w:hAnsi="Consolas"/>
        </w:rPr>
      </w:pPr>
      <w:r>
        <w:rPr>
          <w:rFonts w:ascii="Consolas" w:hAnsi="Consolas"/>
        </w:rPr>
        <w:t>Switch(</w:t>
      </w:r>
      <w:proofErr w:type="gramStart"/>
      <w:r>
        <w:rPr>
          <w:rFonts w:ascii="Consolas" w:hAnsi="Consolas"/>
        </w:rPr>
        <w:t>P</w:t>
      </w:r>
      <w:r w:rsidR="0041294B">
        <w:rPr>
          <w:rFonts w:ascii="Consolas" w:hAnsi="Consolas"/>
        </w:rPr>
        <w:t>(</w:t>
      </w:r>
      <w:proofErr w:type="gramEnd"/>
      <w:r w:rsidR="0041294B">
        <w:rPr>
          <w:rFonts w:ascii="Consolas" w:hAnsi="Consolas"/>
        </w:rPr>
        <w:t>)</w:t>
      </w:r>
      <w:r>
        <w:rPr>
          <w:rFonts w:ascii="Consolas" w:hAnsi="Consolas"/>
        </w:rPr>
        <w:t>,</w:t>
      </w:r>
      <w:r w:rsidR="0041294B">
        <w:rPr>
          <w:rFonts w:ascii="Consolas" w:hAnsi="Consolas"/>
        </w:rPr>
        <w:t xml:space="preserve"> </w:t>
      </w:r>
      <w:r w:rsidR="006A4F4E">
        <w:rPr>
          <w:rFonts w:ascii="Consolas" w:hAnsi="Consolas"/>
        </w:rPr>
        <w:t>Pipe</w:t>
      </w:r>
      <w:r>
        <w:rPr>
          <w:rFonts w:ascii="Consolas" w:hAnsi="Consolas"/>
        </w:rPr>
        <w:t>2</w:t>
      </w:r>
      <w:r w:rsidR="0041294B">
        <w:rPr>
          <w:rFonts w:ascii="Consolas" w:hAnsi="Consolas"/>
        </w:rPr>
        <w:t>()</w:t>
      </w:r>
      <w:r>
        <w:rPr>
          <w:rFonts w:ascii="Consolas" w:hAnsi="Consolas"/>
        </w:rPr>
        <w:t xml:space="preserve">) main; </w:t>
      </w:r>
    </w:p>
    <w:p w14:paraId="746D8057" w14:textId="0825269C" w:rsidR="00C37B52" w:rsidRDefault="00C37B52" w:rsidP="00C37B52">
      <w:r>
        <w:t xml:space="preserve">The latter declaration is incorrect because the parser </w:t>
      </w:r>
      <w:r w:rsidRPr="00BC5DCF">
        <w:rPr>
          <w:rFonts w:ascii="Consolas" w:hAnsi="Consolas"/>
        </w:rPr>
        <w:t>P</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32</w:t>
      </w:r>
      <w:r>
        <w:rPr>
          <w:rFonts w:ascii="Consolas" w:hAnsi="Consolas"/>
        </w:rPr>
        <w:t>&gt;</w:t>
      </w:r>
      <w:r>
        <w:t xml:space="preserve">, while </w:t>
      </w:r>
      <w:r w:rsidR="005842CC">
        <w:rPr>
          <w:rFonts w:ascii="Consolas" w:hAnsi="Consolas"/>
        </w:rPr>
        <w:t>Pipe2</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8</w:t>
      </w:r>
      <w:r>
        <w:rPr>
          <w:rFonts w:ascii="Consolas" w:hAnsi="Consolas"/>
        </w:rPr>
        <w:t>&gt;</w:t>
      </w:r>
      <w:r>
        <w:t>.</w:t>
      </w:r>
    </w:p>
    <w:p w14:paraId="27E16F23" w14:textId="77777777" w:rsidR="00C37B52" w:rsidRDefault="00C37B52" w:rsidP="00C37B52">
      <w:r>
        <w:t>The user can also explicitly specify values for the type variables:</w:t>
      </w:r>
    </w:p>
    <w:p w14:paraId="0E7149FD" w14:textId="0047477F" w:rsidR="00C37B52" w:rsidRDefault="00C37B52" w:rsidP="00C37B52">
      <w:pPr>
        <w:rPr>
          <w:rFonts w:ascii="Consolas" w:hAnsi="Consolas"/>
        </w:rPr>
      </w:pPr>
      <w:r>
        <w:rPr>
          <w:rFonts w:ascii="Consolas" w:hAnsi="Consolas"/>
        </w:rPr>
        <w:t>Switch&lt;</w:t>
      </w:r>
      <w:r w:rsidRPr="0023471A">
        <w:rPr>
          <w:rFonts w:ascii="Consolas" w:hAnsi="Consolas"/>
          <w:b/>
        </w:rPr>
        <w:t>bit</w:t>
      </w:r>
      <w:r>
        <w:rPr>
          <w:rFonts w:ascii="Consolas" w:hAnsi="Consolas"/>
        </w:rPr>
        <w:t>&lt;32&gt;&gt;(</w:t>
      </w:r>
      <w:proofErr w:type="gramStart"/>
      <w:r>
        <w:rPr>
          <w:rFonts w:ascii="Consolas" w:hAnsi="Consolas"/>
        </w:rPr>
        <w:t>P(</w:t>
      </w:r>
      <w:proofErr w:type="gramEnd"/>
      <w:r>
        <w:rPr>
          <w:rFonts w:ascii="Consolas" w:hAnsi="Consolas"/>
        </w:rPr>
        <w:t xml:space="preserve">), </w:t>
      </w:r>
      <w:r w:rsidR="006A4F4E">
        <w:rPr>
          <w:rFonts w:ascii="Consolas" w:hAnsi="Consolas"/>
        </w:rPr>
        <w:t>Pipe</w:t>
      </w:r>
      <w:r w:rsidRPr="001A316A">
        <w:rPr>
          <w:rFonts w:ascii="Consolas" w:hAnsi="Consolas"/>
        </w:rPr>
        <w:t>1</w:t>
      </w:r>
      <w:r>
        <w:rPr>
          <w:rFonts w:ascii="Consolas" w:hAnsi="Consolas"/>
        </w:rPr>
        <w:t>()</w:t>
      </w:r>
      <w:r w:rsidRPr="001A316A">
        <w:rPr>
          <w:rFonts w:ascii="Consolas" w:hAnsi="Consolas"/>
        </w:rPr>
        <w:t>)</w:t>
      </w:r>
      <w:r>
        <w:rPr>
          <w:rFonts w:ascii="Consolas" w:hAnsi="Consolas"/>
        </w:rPr>
        <w:t xml:space="preserve"> main</w:t>
      </w:r>
      <w:r w:rsidRPr="001A316A">
        <w:rPr>
          <w:rFonts w:ascii="Consolas" w:hAnsi="Consolas"/>
        </w:rPr>
        <w:t>;</w:t>
      </w:r>
      <w:r>
        <w:rPr>
          <w:rFonts w:ascii="Consolas" w:hAnsi="Consolas"/>
        </w:rPr>
        <w:t xml:space="preserve"> </w:t>
      </w:r>
    </w:p>
    <w:p w14:paraId="593F7C71" w14:textId="77777777" w:rsidR="00E502A3" w:rsidRDefault="00E502A3" w:rsidP="00E502A3">
      <w:pPr>
        <w:pStyle w:val="Heading2"/>
      </w:pPr>
      <w:bookmarkStart w:id="559" w:name="_Toc445830097"/>
      <w:bookmarkStart w:id="560" w:name="_Toc445799414"/>
      <w:r>
        <w:t>A Packet Filter Model</w:t>
      </w:r>
      <w:bookmarkEnd w:id="559"/>
      <w:bookmarkEnd w:id="560"/>
    </w:p>
    <w:p w14:paraId="7395E96B" w14:textId="6EFFD01C" w:rsidR="00E502A3" w:rsidRDefault="00E502A3" w:rsidP="00E502A3">
      <w:r>
        <w:t>To illustrate the versatility of P4</w:t>
      </w:r>
      <w:r w:rsidR="00131A64">
        <w:t xml:space="preserve"> architecture description language</w:t>
      </w:r>
      <w:r>
        <w:t xml:space="preserve">, we </w:t>
      </w:r>
      <w:r w:rsidR="00131A64">
        <w:t xml:space="preserve">give an example of </w:t>
      </w:r>
      <w:r>
        <w:t>another target architecture, which models a packet filter that makes a drop/no drop decision based only on the computation in a P4 parser.</w:t>
      </w:r>
    </w:p>
    <w:p w14:paraId="59289D10" w14:textId="77777777" w:rsidR="00E502A3" w:rsidRDefault="00E502A3" w:rsidP="00E502A3">
      <w:pPr>
        <w:keepNext/>
        <w:jc w:val="center"/>
      </w:pPr>
      <w:r w:rsidRPr="00DA4F1D">
        <w:rPr>
          <w:noProof/>
        </w:rPr>
        <w:drawing>
          <wp:inline distT="0" distB="0" distL="0" distR="0" wp14:anchorId="3D9ADC4B" wp14:editId="7901EC27">
            <wp:extent cx="2669721" cy="1245239"/>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69721" cy="1245239"/>
                    </a:xfrm>
                    <a:prstGeom prst="rect">
                      <a:avLst/>
                    </a:prstGeom>
                    <a:noFill/>
                    <a:ln>
                      <a:noFill/>
                    </a:ln>
                  </pic:spPr>
                </pic:pic>
              </a:graphicData>
            </a:graphic>
          </wp:inline>
        </w:drawing>
      </w:r>
    </w:p>
    <w:p w14:paraId="061E5DEF" w14:textId="77777777" w:rsidR="00E502A3" w:rsidRDefault="00E502A3" w:rsidP="0016160B">
      <w:pPr>
        <w:pStyle w:val="Caption"/>
      </w:pPr>
      <w:r>
        <w:t xml:space="preserve">Figure </w:t>
      </w:r>
      <w:fldSimple w:instr=" SEQ Figure \* ARABIC ">
        <w:r w:rsidR="002C0206">
          <w:rPr>
            <w:noProof/>
          </w:rPr>
          <w:t>15</w:t>
        </w:r>
      </w:fldSimple>
      <w:r>
        <w:t xml:space="preserve">: A packet filter target model. </w:t>
      </w:r>
      <w:r>
        <w:br/>
        <w:t xml:space="preserve">The parser computes a Boolean value, which </w:t>
      </w:r>
      <w:r>
        <w:br/>
        <w:t>is used to decide whether the packet is dropped.</w:t>
      </w:r>
    </w:p>
    <w:p w14:paraId="56065B9C" w14:textId="6F3E2D97" w:rsidR="00E502A3" w:rsidRDefault="00E502A3" w:rsidP="00E502A3">
      <w:r>
        <w:t xml:space="preserve">This model could be used to program packet filters running in the Linux kernel. For example, </w:t>
      </w:r>
      <w:r w:rsidR="00172D7A">
        <w:t>we could</w:t>
      </w:r>
      <w:r>
        <w:t xml:space="preserve"> replace the TCP dump language with the much more powerful P4 language; P4 can support seamlessly new protocols, while providing complete “type safety” during packet processing. For such a target the</w:t>
      </w:r>
      <w:r w:rsidR="00CE4E9B">
        <w:t xml:space="preserve"> P4 compiler could generate an e</w:t>
      </w:r>
      <w:r>
        <w:t>BPF (Extended Berkeley Packet Filter) program, which is injected by the TCP dump utility into the Linux kernel, and executed by the EBPF kernel JIT compiler/runtime.</w:t>
      </w:r>
    </w:p>
    <w:p w14:paraId="4CF55BF1" w14:textId="77777777" w:rsidR="00E502A3" w:rsidRDefault="00E502A3" w:rsidP="00E502A3">
      <w:r>
        <w:t xml:space="preserve">In this case the target is the Linux kernel, and the target abstract model is a packet filter. </w:t>
      </w:r>
    </w:p>
    <w:p w14:paraId="7BD51872" w14:textId="77777777" w:rsidR="00E502A3" w:rsidRDefault="00E502A3" w:rsidP="00E502A3">
      <w:r>
        <w:t>The declaration for this architecture is very simple:</w:t>
      </w:r>
    </w:p>
    <w:p w14:paraId="3917BCD5" w14:textId="03C970DC" w:rsidR="00E502A3" w:rsidRPr="00BD6FE9" w:rsidRDefault="00E502A3" w:rsidP="00E502A3">
      <w:pPr>
        <w:rPr>
          <w:rFonts w:ascii="Consolas" w:hAnsi="Consolas"/>
        </w:rPr>
      </w:pPr>
      <w:r w:rsidRPr="00BD6FE9">
        <w:rPr>
          <w:rFonts w:ascii="Consolas" w:hAnsi="Consolas"/>
          <w:b/>
        </w:rPr>
        <w:t>parser</w:t>
      </w:r>
      <w:r w:rsidRPr="00BD6FE9">
        <w:rPr>
          <w:rFonts w:ascii="Consolas" w:hAnsi="Consolas"/>
        </w:rPr>
        <w:t xml:space="preserve"> </w:t>
      </w:r>
      <w:r w:rsidR="00AB5D05">
        <w:rPr>
          <w:rFonts w:ascii="Consolas" w:hAnsi="Consolas"/>
        </w:rPr>
        <w:t>_</w:t>
      </w:r>
      <w:r>
        <w:rPr>
          <w:rFonts w:ascii="Consolas" w:hAnsi="Consolas"/>
        </w:rPr>
        <w:t>parser&lt;H&gt;</w:t>
      </w:r>
      <w:r w:rsidRPr="00BD6FE9">
        <w:rPr>
          <w:rFonts w:ascii="Consolas" w:hAnsi="Consolas"/>
        </w:rPr>
        <w:t>(packet_in packe</w:t>
      </w:r>
      <w:r>
        <w:rPr>
          <w:rFonts w:ascii="Consolas" w:hAnsi="Consolas"/>
        </w:rPr>
        <w:t xml:space="preserve">t, </w:t>
      </w:r>
      <w:r w:rsidRPr="00BD6FE9">
        <w:rPr>
          <w:rFonts w:ascii="Consolas" w:hAnsi="Consolas"/>
          <w:b/>
        </w:rPr>
        <w:t>out</w:t>
      </w:r>
      <w:r>
        <w:rPr>
          <w:rFonts w:ascii="Consolas" w:hAnsi="Consolas"/>
        </w:rPr>
        <w:t xml:space="preserve"> H headers</w:t>
      </w:r>
      <w:r w:rsidRPr="00BD6FE9">
        <w:rPr>
          <w:rFonts w:ascii="Consolas" w:hAnsi="Consolas"/>
        </w:rPr>
        <w:t>);</w:t>
      </w:r>
      <w:r>
        <w:rPr>
          <w:rFonts w:ascii="Consolas" w:hAnsi="Consolas"/>
        </w:rPr>
        <w:br/>
      </w:r>
      <w:r w:rsidRPr="00BD6FE9">
        <w:rPr>
          <w:rFonts w:ascii="Consolas" w:hAnsi="Consolas"/>
          <w:b/>
        </w:rPr>
        <w:t>control</w:t>
      </w:r>
      <w:r>
        <w:rPr>
          <w:rFonts w:ascii="Consolas" w:hAnsi="Consolas"/>
        </w:rPr>
        <w:t xml:space="preserve"> </w:t>
      </w:r>
      <w:r w:rsidR="00AB5D05">
        <w:rPr>
          <w:rFonts w:ascii="Consolas" w:hAnsi="Consolas"/>
        </w:rPr>
        <w:t>_</w:t>
      </w:r>
      <w:r>
        <w:rPr>
          <w:rFonts w:ascii="Consolas" w:hAnsi="Consolas"/>
        </w:rPr>
        <w:t>filter&lt;H&gt;(</w:t>
      </w:r>
      <w:r w:rsidRPr="00BD6FE9">
        <w:rPr>
          <w:rFonts w:ascii="Consolas" w:hAnsi="Consolas"/>
          <w:b/>
        </w:rPr>
        <w:t>inout</w:t>
      </w:r>
      <w:r>
        <w:rPr>
          <w:rFonts w:ascii="Consolas" w:hAnsi="Consolas"/>
        </w:rPr>
        <w:t xml:space="preserve"> H headers, </w:t>
      </w:r>
      <w:r w:rsidRPr="00BD6FE9">
        <w:rPr>
          <w:rFonts w:ascii="Consolas" w:hAnsi="Consolas"/>
          <w:b/>
        </w:rPr>
        <w:t>out</w:t>
      </w:r>
      <w:r>
        <w:rPr>
          <w:rFonts w:ascii="Consolas" w:hAnsi="Consolas"/>
        </w:rPr>
        <w:t xml:space="preserve"> </w:t>
      </w:r>
      <w:r w:rsidRPr="00BD6FE9">
        <w:rPr>
          <w:rFonts w:ascii="Consolas" w:hAnsi="Consolas"/>
          <w:b/>
        </w:rPr>
        <w:t>bool</w:t>
      </w:r>
      <w:r>
        <w:rPr>
          <w:rFonts w:ascii="Consolas" w:hAnsi="Consolas"/>
        </w:rPr>
        <w:t xml:space="preserve"> accept);</w:t>
      </w:r>
    </w:p>
    <w:p w14:paraId="5EB4151D" w14:textId="7FF74BDD" w:rsidR="00E502A3" w:rsidRPr="00BD6FE9" w:rsidRDefault="00E502A3" w:rsidP="00E502A3">
      <w:pPr>
        <w:rPr>
          <w:rFonts w:ascii="Consolas" w:hAnsi="Consolas"/>
        </w:rPr>
      </w:pPr>
      <w:r>
        <w:rPr>
          <w:rFonts w:ascii="Consolas" w:hAnsi="Consolas"/>
          <w:b/>
        </w:rPr>
        <w:t>package</w:t>
      </w:r>
      <w:r w:rsidRPr="00BD6FE9">
        <w:rPr>
          <w:rFonts w:ascii="Consolas" w:hAnsi="Consolas"/>
        </w:rPr>
        <w:t xml:space="preserve"> Filter</w:t>
      </w:r>
      <w:r>
        <w:rPr>
          <w:rFonts w:ascii="Consolas" w:hAnsi="Consolas"/>
        </w:rPr>
        <w:t>&lt;H&gt;</w:t>
      </w:r>
      <w:r w:rsidRPr="00BD6FE9">
        <w:rPr>
          <w:rFonts w:ascii="Consolas" w:hAnsi="Consolas"/>
        </w:rPr>
        <w:t>(</w:t>
      </w:r>
      <w:r w:rsidR="00AB5D05">
        <w:rPr>
          <w:rFonts w:ascii="Consolas" w:hAnsi="Consolas"/>
        </w:rPr>
        <w:t>_</w:t>
      </w:r>
      <w:r>
        <w:rPr>
          <w:rFonts w:ascii="Consolas" w:hAnsi="Consolas"/>
        </w:rPr>
        <w:t xml:space="preserve">parser&lt;H&gt; p, </w:t>
      </w:r>
      <w:r w:rsidR="00AB5D05">
        <w:rPr>
          <w:rFonts w:ascii="Consolas" w:hAnsi="Consolas"/>
        </w:rPr>
        <w:t>_</w:t>
      </w:r>
      <w:r w:rsidRPr="00BD6FE9">
        <w:rPr>
          <w:rFonts w:ascii="Consolas" w:hAnsi="Consolas"/>
        </w:rPr>
        <w:t>filter</w:t>
      </w:r>
      <w:r>
        <w:rPr>
          <w:rFonts w:ascii="Consolas" w:hAnsi="Consolas"/>
        </w:rPr>
        <w:t>&lt;H&gt;</w:t>
      </w:r>
      <w:r w:rsidRPr="00BD6FE9">
        <w:rPr>
          <w:rFonts w:ascii="Consolas" w:hAnsi="Consolas"/>
        </w:rPr>
        <w:t xml:space="preserve"> f);</w:t>
      </w:r>
    </w:p>
    <w:p w14:paraId="7A711EEC" w14:textId="3C2AF753" w:rsidR="00D07822" w:rsidRDefault="008E77EF" w:rsidP="00A66238">
      <w:pPr>
        <w:pStyle w:val="Heading1"/>
      </w:pPr>
      <w:bookmarkStart w:id="561" w:name="_Ref445644138"/>
      <w:bookmarkStart w:id="562" w:name="_Toc445830098"/>
      <w:bookmarkStart w:id="563" w:name="_Toc445799415"/>
      <w:r>
        <w:lastRenderedPageBreak/>
        <w:t>The P4 abstract machine: evaluating a P4 program</w:t>
      </w:r>
      <w:bookmarkEnd w:id="553"/>
      <w:bookmarkEnd w:id="561"/>
      <w:bookmarkEnd w:id="562"/>
      <w:bookmarkEnd w:id="563"/>
    </w:p>
    <w:p w14:paraId="4D266AD3" w14:textId="77777777" w:rsidR="00AB5D05" w:rsidRDefault="00D45B70">
      <w:r>
        <w:t>The evaluation of a P</w:t>
      </w:r>
      <w:r w:rsidR="003836E6">
        <w:t>4 program is done in two stages</w:t>
      </w:r>
      <w:r w:rsidR="00AB5D05">
        <w:t>:</w:t>
      </w:r>
    </w:p>
    <w:p w14:paraId="2E6A53DF" w14:textId="7B684B1C" w:rsidR="00AB5D05" w:rsidRDefault="00AB5D05" w:rsidP="00376719">
      <w:pPr>
        <w:pStyle w:val="ListParagraph"/>
        <w:numPr>
          <w:ilvl w:val="0"/>
          <w:numId w:val="57"/>
        </w:numPr>
      </w:pPr>
      <w:r w:rsidRPr="00376719">
        <w:rPr>
          <w:b/>
        </w:rPr>
        <w:t>static evaluation</w:t>
      </w:r>
      <w:r>
        <w:t>: at compilation time</w:t>
      </w:r>
      <w:r w:rsidRPr="00AB5D05">
        <w:t xml:space="preserve"> </w:t>
      </w:r>
      <w:r>
        <w:t>the P4 program is analyzed and all stateful blocks are instantiated.</w:t>
      </w:r>
    </w:p>
    <w:p w14:paraId="2E41E36C" w14:textId="20138B13" w:rsidR="00D45B70" w:rsidRDefault="003836E6" w:rsidP="00376719">
      <w:pPr>
        <w:pStyle w:val="ListParagraph"/>
        <w:numPr>
          <w:ilvl w:val="0"/>
          <w:numId w:val="57"/>
        </w:numPr>
      </w:pPr>
      <w:r w:rsidRPr="00376719">
        <w:rPr>
          <w:b/>
        </w:rPr>
        <w:t>dy</w:t>
      </w:r>
      <w:r w:rsidR="00AB5D05" w:rsidRPr="00376719">
        <w:rPr>
          <w:b/>
        </w:rPr>
        <w:t>namic evaluation</w:t>
      </w:r>
      <w:r w:rsidR="00AB5D05">
        <w:t>: at runtime</w:t>
      </w:r>
      <w:r w:rsidR="00AB5D05" w:rsidRPr="00AB5D05">
        <w:t xml:space="preserve"> </w:t>
      </w:r>
      <w:r w:rsidR="00AB5D05">
        <w:t>each P4 functional block is executed atomically, in isolation, when it receives control from the target architecture</w:t>
      </w:r>
    </w:p>
    <w:p w14:paraId="6E24F1CB" w14:textId="248F5D88" w:rsidR="00D07822" w:rsidRDefault="000C702A" w:rsidP="00A66238">
      <w:pPr>
        <w:pStyle w:val="Heading2"/>
      </w:pPr>
      <w:bookmarkStart w:id="564" w:name="_Ref445813355"/>
      <w:bookmarkStart w:id="565" w:name="_Toc445830099"/>
      <w:bookmarkStart w:id="566" w:name="_Toc445799416"/>
      <w:r>
        <w:t>Compile-time evaluation</w:t>
      </w:r>
      <w:bookmarkEnd w:id="564"/>
      <w:bookmarkEnd w:id="565"/>
      <w:bookmarkEnd w:id="566"/>
    </w:p>
    <w:p w14:paraId="05DCDE31" w14:textId="36EB6ECC" w:rsidR="00FB1ACA" w:rsidRDefault="00FB1ACA">
      <w:r>
        <w:t xml:space="preserve">All stateful values are instantiated at compilation time. Evaluation proceeds in order </w:t>
      </w:r>
      <w:r w:rsidR="00DD32E5">
        <w:t xml:space="preserve">of declarations, starting </w:t>
      </w:r>
      <w:r w:rsidR="00FD0663">
        <w:t>in the top-level namespace:</w:t>
      </w:r>
    </w:p>
    <w:p w14:paraId="218F5B04" w14:textId="0B324AAE" w:rsidR="00FB1ACA" w:rsidRDefault="00333096" w:rsidP="00FB1ACA">
      <w:pPr>
        <w:pStyle w:val="ListParagraph"/>
        <w:numPr>
          <w:ilvl w:val="0"/>
          <w:numId w:val="50"/>
        </w:numPr>
      </w:pPr>
      <w:r>
        <w:t>All d</w:t>
      </w:r>
      <w:r w:rsidR="00FB1ACA">
        <w:t xml:space="preserve">eclarations (e.g., </w:t>
      </w:r>
      <w:r w:rsidR="00FB1ACA" w:rsidRPr="00FB1ACA">
        <w:rPr>
          <w:rFonts w:ascii="Consolas" w:hAnsi="Consolas"/>
          <w:b/>
        </w:rPr>
        <w:t>parser</w:t>
      </w:r>
      <w:r w:rsidR="00FB1ACA">
        <w:t xml:space="preserve">s, </w:t>
      </w:r>
      <w:r w:rsidR="00FB1ACA" w:rsidRPr="00FB1ACA">
        <w:rPr>
          <w:rFonts w:ascii="Consolas" w:hAnsi="Consolas"/>
          <w:b/>
        </w:rPr>
        <w:t>control</w:t>
      </w:r>
      <w:r w:rsidR="00FB1ACA">
        <w:t xml:space="preserve">s, types, constants) evaluate to themselves. </w:t>
      </w:r>
    </w:p>
    <w:p w14:paraId="1A3C4ADD" w14:textId="35EED413" w:rsidR="003B510A" w:rsidRDefault="00FB1ACA" w:rsidP="003B510A">
      <w:pPr>
        <w:pStyle w:val="ListParagraph"/>
        <w:numPr>
          <w:ilvl w:val="0"/>
          <w:numId w:val="50"/>
        </w:numPr>
      </w:pPr>
      <w:r>
        <w:t>Constructor invocations evaluate to stateful objects of the corresponding type. For this purpose, all constructor arguments are evaluated recursively</w:t>
      </w:r>
      <w:r w:rsidR="000708E4">
        <w:t xml:space="preserve"> and bound to the constructor parameters</w:t>
      </w:r>
      <w:r>
        <w:t xml:space="preserve">. Constructor arguments must all be either compile-time constants, or stateful object instances. The order of evaluation of the constructor </w:t>
      </w:r>
      <w:r w:rsidR="00AD5769">
        <w:t>arguments should be unimportant – all evaluation orders should produce the same results.</w:t>
      </w:r>
    </w:p>
    <w:p w14:paraId="0096E245" w14:textId="55F90211" w:rsidR="00FB1ACA" w:rsidRDefault="00FB1ACA" w:rsidP="00FB1ACA">
      <w:pPr>
        <w:pStyle w:val="ListParagraph"/>
        <w:numPr>
          <w:ilvl w:val="0"/>
          <w:numId w:val="50"/>
        </w:numPr>
      </w:pPr>
      <w:r>
        <w:t>Instantiations evaluate to named stateful objects.</w:t>
      </w:r>
    </w:p>
    <w:p w14:paraId="3A7B0B7A" w14:textId="6A89310A" w:rsidR="000A722F" w:rsidRDefault="00CD664C" w:rsidP="00FB1ACA">
      <w:pPr>
        <w:pStyle w:val="ListParagraph"/>
        <w:numPr>
          <w:ilvl w:val="0"/>
          <w:numId w:val="50"/>
        </w:numPr>
      </w:pPr>
      <w:r>
        <w:t>The instantiation</w:t>
      </w:r>
      <w:r w:rsidR="000A722F">
        <w:t xml:space="preserve"> of a </w:t>
      </w:r>
      <w:r w:rsidR="000A722F" w:rsidRPr="000A722F">
        <w:rPr>
          <w:rFonts w:ascii="Consolas" w:hAnsi="Consolas"/>
          <w:b/>
        </w:rPr>
        <w:t>parser</w:t>
      </w:r>
      <w:r w:rsidR="000A722F">
        <w:t xml:space="preserve"> or </w:t>
      </w:r>
      <w:r w:rsidR="000A722F" w:rsidRPr="000A722F">
        <w:rPr>
          <w:rFonts w:ascii="Consolas" w:hAnsi="Consolas"/>
          <w:b/>
        </w:rPr>
        <w:t>control</w:t>
      </w:r>
      <w:r w:rsidR="000A722F" w:rsidRPr="000A722F">
        <w:t xml:space="preserve"> block</w:t>
      </w:r>
      <w:r w:rsidR="000A722F">
        <w:t xml:space="preserve"> recursively evaluates all stateful instantiations declared in the block</w:t>
      </w:r>
      <w:r w:rsidR="003B510A">
        <w:t>.</w:t>
      </w:r>
    </w:p>
    <w:p w14:paraId="616E87A4" w14:textId="19FB0CD8" w:rsidR="00FB1ACA" w:rsidRDefault="00FB1ACA" w:rsidP="00FB1ACA">
      <w:pPr>
        <w:pStyle w:val="ListParagraph"/>
        <w:numPr>
          <w:ilvl w:val="0"/>
          <w:numId w:val="50"/>
        </w:numPr>
      </w:pPr>
      <w:r>
        <w:t xml:space="preserve">The result of the program’s evaluation is the value of the top-level </w:t>
      </w:r>
      <w:r w:rsidRPr="00FB1ACA">
        <w:rPr>
          <w:rFonts w:ascii="Consolas" w:hAnsi="Consolas"/>
        </w:rPr>
        <w:t>main</w:t>
      </w:r>
      <w:r>
        <w:t xml:space="preserve"> variable.</w:t>
      </w:r>
    </w:p>
    <w:p w14:paraId="578CF753" w14:textId="150F0F7D" w:rsidR="00FB1ACA" w:rsidRDefault="00FB1ACA" w:rsidP="00FB1ACA">
      <w:r>
        <w:t>For example, let us consider the following program fragment:</w:t>
      </w:r>
    </w:p>
    <w:p w14:paraId="389279A5" w14:textId="66517E10" w:rsidR="00FB1ACA" w:rsidRPr="00FB1ACA" w:rsidRDefault="00FB1ACA" w:rsidP="00FB1ACA">
      <w:pPr>
        <w:rPr>
          <w:rFonts w:ascii="Consolas" w:hAnsi="Consolas"/>
        </w:rPr>
      </w:pPr>
      <w:r w:rsidRPr="00FB1ACA">
        <w:rPr>
          <w:rFonts w:ascii="Consolas" w:hAnsi="Consolas"/>
        </w:rPr>
        <w:t>// architecture declaration</w:t>
      </w:r>
    </w:p>
    <w:p w14:paraId="4DCECC21" w14:textId="77777777" w:rsidR="00FB1ACA" w:rsidRDefault="00FB1ACA" w:rsidP="00FB1ACA">
      <w:pPr>
        <w:rPr>
          <w:rFonts w:ascii="Consolas" w:hAnsi="Consolas"/>
        </w:rPr>
      </w:pPr>
      <w:r w:rsidRPr="00FB1ACA">
        <w:rPr>
          <w:rFonts w:ascii="Consolas" w:hAnsi="Consolas"/>
          <w:b/>
        </w:rPr>
        <w:t>parser</w:t>
      </w:r>
      <w:r>
        <w:rPr>
          <w:rFonts w:ascii="Consolas" w:hAnsi="Consolas"/>
        </w:rPr>
        <w:t xml:space="preserve"> p(...);</w:t>
      </w:r>
      <w:r>
        <w:rPr>
          <w:rFonts w:ascii="Consolas" w:hAnsi="Consolas"/>
        </w:rPr>
        <w:br/>
      </w:r>
      <w:r w:rsidRPr="00FB1ACA">
        <w:rPr>
          <w:rFonts w:ascii="Consolas" w:hAnsi="Consolas"/>
          <w:b/>
        </w:rPr>
        <w:t>control</w:t>
      </w:r>
      <w:r>
        <w:rPr>
          <w:rFonts w:ascii="Consolas" w:hAnsi="Consolas"/>
        </w:rPr>
        <w:t xml:space="preserve"> c(...);</w:t>
      </w:r>
      <w:r>
        <w:rPr>
          <w:rFonts w:ascii="Consolas" w:hAnsi="Consolas"/>
        </w:rPr>
        <w:br/>
      </w:r>
      <w:r w:rsidRPr="00FB1ACA">
        <w:rPr>
          <w:rFonts w:ascii="Consolas" w:hAnsi="Consolas"/>
          <w:b/>
        </w:rPr>
        <w:t>control</w:t>
      </w:r>
      <w:r>
        <w:rPr>
          <w:rFonts w:ascii="Consolas" w:hAnsi="Consolas"/>
        </w:rPr>
        <w:t xml:space="preserve"> d(...);</w:t>
      </w:r>
    </w:p>
    <w:p w14:paraId="1179EF19" w14:textId="2E52C669" w:rsidR="00FB1ACA" w:rsidRPr="00FB1ACA" w:rsidRDefault="00FB1ACA" w:rsidP="00FB1ACA">
      <w:pPr>
        <w:rPr>
          <w:rFonts w:ascii="Consolas" w:hAnsi="Consolas"/>
        </w:rPr>
      </w:pPr>
      <w:r w:rsidRPr="00FB1ACA">
        <w:rPr>
          <w:rFonts w:ascii="Consolas" w:hAnsi="Consolas"/>
          <w:b/>
        </w:rPr>
        <w:t>package</w:t>
      </w:r>
      <w:r>
        <w:rPr>
          <w:rFonts w:ascii="Consolas" w:hAnsi="Consolas"/>
        </w:rPr>
        <w:t xml:space="preserve"> </w:t>
      </w:r>
      <w:proofErr w:type="gramStart"/>
      <w:r>
        <w:rPr>
          <w:rFonts w:ascii="Consolas" w:hAnsi="Consolas"/>
        </w:rPr>
        <w:t>Switch(</w:t>
      </w:r>
      <w:proofErr w:type="gramEnd"/>
      <w:r>
        <w:rPr>
          <w:rFonts w:ascii="Consolas" w:hAnsi="Consolas"/>
        </w:rPr>
        <w:t>p prs, c ctrl, d dep);</w:t>
      </w:r>
    </w:p>
    <w:p w14:paraId="16249905" w14:textId="69E902FB" w:rsidR="00FB1ACA" w:rsidRDefault="00FB1ACA" w:rsidP="00FB1ACA">
      <w:pPr>
        <w:rPr>
          <w:rFonts w:ascii="Consolas" w:hAnsi="Consolas"/>
        </w:rPr>
      </w:pPr>
      <w:r w:rsidRPr="00FB1ACA">
        <w:rPr>
          <w:rFonts w:ascii="Consolas" w:hAnsi="Consolas"/>
          <w:b/>
        </w:rPr>
        <w:t>extern</w:t>
      </w:r>
      <w:r w:rsidRPr="00FB1ACA">
        <w:rPr>
          <w:rFonts w:ascii="Consolas" w:hAnsi="Consolas"/>
        </w:rPr>
        <w:t xml:space="preserve"> Ck16 </w:t>
      </w:r>
      <w:proofErr w:type="gramStart"/>
      <w:r w:rsidRPr="00FB1ACA">
        <w:rPr>
          <w:rFonts w:ascii="Consolas" w:hAnsi="Consolas"/>
        </w:rPr>
        <w:t>{</w:t>
      </w:r>
      <w:r w:rsidR="00B703FC">
        <w:rPr>
          <w:rFonts w:ascii="Consolas" w:hAnsi="Consolas"/>
        </w:rPr>
        <w:t xml:space="preserve"> ...</w:t>
      </w:r>
      <w:proofErr w:type="gramEnd"/>
      <w:r w:rsidR="00B703FC">
        <w:rPr>
          <w:rFonts w:ascii="Consolas" w:hAnsi="Consolas"/>
        </w:rPr>
        <w:t xml:space="preserve"> </w:t>
      </w:r>
      <w:r w:rsidRPr="00FB1ACA">
        <w:rPr>
          <w:rFonts w:ascii="Consolas" w:hAnsi="Consolas"/>
        </w:rPr>
        <w:t>}</w:t>
      </w:r>
    </w:p>
    <w:p w14:paraId="0DD65525" w14:textId="728D35B8" w:rsidR="00FB1ACA" w:rsidRDefault="00FB1ACA" w:rsidP="00FB1ACA">
      <w:pPr>
        <w:rPr>
          <w:rFonts w:ascii="Consolas" w:hAnsi="Consolas"/>
        </w:rPr>
      </w:pPr>
      <w:r>
        <w:rPr>
          <w:rFonts w:ascii="Consolas" w:hAnsi="Consolas"/>
        </w:rPr>
        <w:t>// user code</w:t>
      </w:r>
    </w:p>
    <w:p w14:paraId="1A0D1BEC" w14:textId="1D060FC9" w:rsidR="00FB1ACA" w:rsidRDefault="00FB1ACA" w:rsidP="00FB1ACA">
      <w:pPr>
        <w:rPr>
          <w:rFonts w:ascii="Consolas" w:hAnsi="Consolas"/>
        </w:rPr>
      </w:pPr>
      <w:r>
        <w:rPr>
          <w:rFonts w:ascii="Consolas" w:hAnsi="Consolas"/>
        </w:rPr>
        <w:t>Ck16</w:t>
      </w:r>
      <w:r w:rsidR="0088402B">
        <w:rPr>
          <w:rFonts w:ascii="Consolas" w:hAnsi="Consolas"/>
        </w:rPr>
        <w:t>()</w:t>
      </w:r>
      <w:r>
        <w:rPr>
          <w:rFonts w:ascii="Consolas" w:hAnsi="Consolas"/>
        </w:rPr>
        <w:t xml:space="preserve"> ck16; // checksum unit instance</w:t>
      </w:r>
    </w:p>
    <w:p w14:paraId="3C6E6767" w14:textId="76419561" w:rsidR="00FB1ACA" w:rsidRDefault="00FB1ACA" w:rsidP="00FB1ACA">
      <w:pPr>
        <w:rPr>
          <w:rFonts w:ascii="Consolas" w:hAnsi="Consolas"/>
        </w:rPr>
      </w:pPr>
      <w:r w:rsidRPr="00FB1ACA">
        <w:rPr>
          <w:rFonts w:ascii="Consolas" w:hAnsi="Consolas"/>
          <w:b/>
        </w:rPr>
        <w:t>parser</w:t>
      </w:r>
      <w:r>
        <w:rPr>
          <w:rFonts w:ascii="Consolas" w:hAnsi="Consolas"/>
        </w:rPr>
        <w:t xml:space="preserve"> TopParser</w:t>
      </w:r>
      <w:proofErr w:type="gramStart"/>
      <w:r>
        <w:rPr>
          <w:rFonts w:ascii="Consolas" w:hAnsi="Consolas"/>
        </w:rPr>
        <w:t>(...)(</w:t>
      </w:r>
      <w:proofErr w:type="gramEnd"/>
      <w:r>
        <w:rPr>
          <w:rFonts w:ascii="Consolas" w:hAnsi="Consolas"/>
        </w:rPr>
        <w:t>Ck16 unit) { ... }</w:t>
      </w:r>
    </w:p>
    <w:p w14:paraId="4D0CA4BF" w14:textId="282087CA" w:rsidR="00FB1ACA" w:rsidRDefault="00FB1ACA" w:rsidP="00FB1ACA">
      <w:pPr>
        <w:rPr>
          <w:rFonts w:ascii="Consolas" w:hAnsi="Consolas"/>
        </w:rPr>
      </w:pPr>
      <w:r w:rsidRPr="00FB1ACA">
        <w:rPr>
          <w:rFonts w:ascii="Consolas" w:hAnsi="Consolas"/>
          <w:b/>
        </w:rPr>
        <w:t>control</w:t>
      </w:r>
      <w:r>
        <w:rPr>
          <w:rFonts w:ascii="Consolas" w:hAnsi="Consolas"/>
        </w:rPr>
        <w:t xml:space="preserve"> Pipe(...) </w:t>
      </w:r>
      <w:proofErr w:type="gramStart"/>
      <w:r>
        <w:rPr>
          <w:rFonts w:ascii="Consolas" w:hAnsi="Consolas"/>
        </w:rPr>
        <w:t>{ ...</w:t>
      </w:r>
      <w:proofErr w:type="gramEnd"/>
      <w:r>
        <w:rPr>
          <w:rFonts w:ascii="Consolas" w:hAnsi="Consolas"/>
        </w:rPr>
        <w:t xml:space="preserve"> }</w:t>
      </w:r>
    </w:p>
    <w:p w14:paraId="0306291A" w14:textId="43710235" w:rsidR="00FB1ACA" w:rsidRDefault="00FB1ACA" w:rsidP="00FB1ACA">
      <w:pPr>
        <w:rPr>
          <w:rFonts w:ascii="Consolas" w:hAnsi="Consolas"/>
        </w:rPr>
      </w:pPr>
      <w:r w:rsidRPr="00FB1ACA">
        <w:rPr>
          <w:rFonts w:ascii="Consolas" w:hAnsi="Consolas"/>
          <w:b/>
        </w:rPr>
        <w:t>control</w:t>
      </w:r>
      <w:r>
        <w:rPr>
          <w:rFonts w:ascii="Consolas" w:hAnsi="Consolas"/>
        </w:rPr>
        <w:t xml:space="preserve"> TopDeparser</w:t>
      </w:r>
      <w:proofErr w:type="gramStart"/>
      <w:r>
        <w:rPr>
          <w:rFonts w:ascii="Consolas" w:hAnsi="Consolas"/>
        </w:rPr>
        <w:t>(...)(</w:t>
      </w:r>
      <w:proofErr w:type="gramEnd"/>
      <w:r>
        <w:rPr>
          <w:rFonts w:ascii="Consolas" w:hAnsi="Consolas"/>
        </w:rPr>
        <w:t>Ck16 unit) { ... }</w:t>
      </w:r>
    </w:p>
    <w:p w14:paraId="5727942E" w14:textId="246C88D9" w:rsidR="0088402B" w:rsidRDefault="008E77EF" w:rsidP="00280B0E">
      <w:pPr>
        <w:spacing w:before="0" w:after="0"/>
        <w:rPr>
          <w:rFonts w:ascii="Consolas" w:hAnsi="Consolas"/>
          <w:color w:val="000000"/>
          <w:szCs w:val="20"/>
        </w:rPr>
      </w:pPr>
      <w:r w:rsidRPr="00A229BA">
        <w:rPr>
          <w:rFonts w:ascii="Consolas" w:hAnsi="Consolas"/>
          <w:color w:val="000000"/>
          <w:szCs w:val="20"/>
        </w:rPr>
        <w:t>Switch(TopParser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6C5D83">
        <w:rPr>
          <w:rFonts w:ascii="Consolas" w:hAnsi="Consolas"/>
          <w:color w:val="000000"/>
          <w:szCs w:val="20"/>
        </w:rPr>
        <w:t xml:space="preserve">   </w:t>
      </w:r>
      <w:r w:rsidRPr="00A229BA">
        <w:rPr>
          <w:rFonts w:ascii="Consolas" w:hAnsi="Consolas"/>
          <w:color w:val="000000"/>
          <w:szCs w:val="20"/>
        </w:rPr>
        <w:t xml:space="preserve">    Pipe</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FB15F3">
        <w:rPr>
          <w:rFonts w:ascii="Consolas" w:hAnsi="Consolas"/>
          <w:color w:val="000000"/>
          <w:szCs w:val="20"/>
        </w:rPr>
        <w:t xml:space="preserve"> </w:t>
      </w:r>
      <w:r w:rsidRPr="00A229BA">
        <w:rPr>
          <w:rFonts w:ascii="Consolas" w:hAnsi="Consolas"/>
          <w:color w:val="000000"/>
          <w:szCs w:val="20"/>
        </w:rPr>
        <w:t xml:space="preserve">  </w:t>
      </w:r>
      <w:r w:rsidR="006C5D83">
        <w:rPr>
          <w:rFonts w:ascii="Consolas" w:hAnsi="Consolas"/>
          <w:color w:val="000000"/>
          <w:szCs w:val="20"/>
        </w:rPr>
        <w:t xml:space="preserve">   </w:t>
      </w:r>
      <w:r w:rsidRPr="00A229BA">
        <w:rPr>
          <w:rFonts w:ascii="Consolas" w:hAnsi="Consolas"/>
          <w:color w:val="000000"/>
          <w:szCs w:val="20"/>
        </w:rPr>
        <w:t xml:space="preserve"> TopDeparser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000E2F22">
        <w:rPr>
          <w:rFonts w:ascii="Consolas" w:hAnsi="Consolas"/>
          <w:color w:val="000000"/>
          <w:szCs w:val="20"/>
        </w:rPr>
        <w:t xml:space="preserve"> main</w:t>
      </w:r>
      <w:r w:rsidRPr="00A229BA">
        <w:rPr>
          <w:rFonts w:ascii="Consolas" w:hAnsi="Consolas"/>
          <w:color w:val="000000"/>
          <w:szCs w:val="20"/>
        </w:rPr>
        <w:t>;</w:t>
      </w:r>
    </w:p>
    <w:p w14:paraId="72CAA207" w14:textId="566611F5" w:rsidR="0088402B" w:rsidRDefault="0088402B" w:rsidP="0088402B">
      <w:r>
        <w:t>The evaluation of this program proceeds as follows:</w:t>
      </w:r>
    </w:p>
    <w:p w14:paraId="79DAB531" w14:textId="7B3C76F7" w:rsidR="0088402B" w:rsidRDefault="0088402B" w:rsidP="0088402B">
      <w:pPr>
        <w:pStyle w:val="ListParagraph"/>
        <w:numPr>
          <w:ilvl w:val="0"/>
          <w:numId w:val="51"/>
        </w:numPr>
      </w:pPr>
      <w:r>
        <w:t xml:space="preserve">The declarations of </w:t>
      </w:r>
      <w:r w:rsidRPr="0088402B">
        <w:rPr>
          <w:rFonts w:ascii="Consolas" w:hAnsi="Consolas"/>
        </w:rPr>
        <w:t>p</w:t>
      </w:r>
      <w:r>
        <w:t xml:space="preserve">, </w:t>
      </w:r>
      <w:r w:rsidRPr="0088402B">
        <w:rPr>
          <w:rFonts w:ascii="Consolas" w:hAnsi="Consolas"/>
        </w:rPr>
        <w:t>c</w:t>
      </w:r>
      <w:r>
        <w:t xml:space="preserve">, </w:t>
      </w:r>
      <w:r w:rsidRPr="0088402B">
        <w:rPr>
          <w:rFonts w:ascii="Consolas" w:hAnsi="Consolas"/>
        </w:rPr>
        <w:t>d</w:t>
      </w:r>
      <w:r>
        <w:t xml:space="preserve">, </w:t>
      </w:r>
      <w:r w:rsidRPr="0088402B">
        <w:rPr>
          <w:rFonts w:ascii="Consolas" w:hAnsi="Consolas"/>
        </w:rPr>
        <w:t>Switch</w:t>
      </w:r>
      <w:r>
        <w:t xml:space="preserve"> and </w:t>
      </w:r>
      <w:r w:rsidRPr="0088402B">
        <w:rPr>
          <w:rFonts w:ascii="Consolas" w:hAnsi="Consolas"/>
        </w:rPr>
        <w:t>Ck16</w:t>
      </w:r>
      <w:r>
        <w:t xml:space="preserve"> all evaluate as </w:t>
      </w:r>
      <w:r w:rsidR="00F45FA3">
        <w:t>themselves</w:t>
      </w:r>
      <w:r>
        <w:t>.</w:t>
      </w:r>
    </w:p>
    <w:p w14:paraId="22A198C1" w14:textId="77777777" w:rsidR="0088402B" w:rsidRPr="0088402B" w:rsidRDefault="0088402B" w:rsidP="0088402B">
      <w:pPr>
        <w:pStyle w:val="ListParagraph"/>
        <w:numPr>
          <w:ilvl w:val="0"/>
          <w:numId w:val="51"/>
        </w:numPr>
      </w:pPr>
      <w:r>
        <w:t xml:space="preserve">The </w:t>
      </w:r>
      <w:r w:rsidRPr="0088402B">
        <w:rPr>
          <w:rFonts w:ascii="Consolas" w:hAnsi="Consolas"/>
        </w:rPr>
        <w:t>Ck16() ck16</w:t>
      </w:r>
      <w:r w:rsidRPr="0088402B">
        <w:t xml:space="preserve"> instantiation</w:t>
      </w:r>
      <w:r>
        <w:t xml:space="preserve"> is evaluated and it produces an object named </w:t>
      </w:r>
      <w:r w:rsidRPr="0088402B">
        <w:rPr>
          <w:rFonts w:ascii="Consolas" w:hAnsi="Consolas"/>
        </w:rPr>
        <w:t>ck16</w:t>
      </w:r>
      <w:r w:rsidRPr="0088402B">
        <w:t xml:space="preserve"> with type </w:t>
      </w:r>
      <w:r>
        <w:rPr>
          <w:rFonts w:ascii="Consolas" w:hAnsi="Consolas"/>
        </w:rPr>
        <w:t>Ck16</w:t>
      </w:r>
      <w:r w:rsidRPr="00F45FA3">
        <w:t>.</w:t>
      </w:r>
    </w:p>
    <w:p w14:paraId="1A238CF3" w14:textId="2669BEB9" w:rsidR="0088402B" w:rsidRDefault="0088402B" w:rsidP="0088402B">
      <w:pPr>
        <w:pStyle w:val="ListParagraph"/>
        <w:numPr>
          <w:ilvl w:val="0"/>
          <w:numId w:val="51"/>
        </w:numPr>
      </w:pPr>
      <w:r>
        <w:t xml:space="preserve">The declarations for </w:t>
      </w:r>
      <w:r w:rsidRPr="0088402B">
        <w:rPr>
          <w:rFonts w:ascii="Consolas" w:hAnsi="Consolas"/>
        </w:rPr>
        <w:t>TopParser</w:t>
      </w:r>
      <w:r>
        <w:t xml:space="preserve">, </w:t>
      </w:r>
      <w:r w:rsidRPr="0088402B">
        <w:rPr>
          <w:rFonts w:ascii="Consolas" w:hAnsi="Consolas"/>
        </w:rPr>
        <w:t>Pipe</w:t>
      </w:r>
      <w:r>
        <w:t xml:space="preserve"> and </w:t>
      </w:r>
      <w:r w:rsidRPr="0088402B">
        <w:rPr>
          <w:rFonts w:ascii="Consolas" w:hAnsi="Consolas"/>
        </w:rPr>
        <w:t>TopDeparser</w:t>
      </w:r>
      <w:r>
        <w:t xml:space="preserve"> evaluate as themselves.</w:t>
      </w:r>
    </w:p>
    <w:p w14:paraId="13430545" w14:textId="4CB16E46" w:rsidR="0088402B" w:rsidRDefault="0088402B" w:rsidP="0088402B">
      <w:pPr>
        <w:pStyle w:val="ListParagraph"/>
        <w:numPr>
          <w:ilvl w:val="0"/>
          <w:numId w:val="51"/>
        </w:numPr>
      </w:pPr>
      <w:r>
        <w:t xml:space="preserve">The </w:t>
      </w:r>
      <w:r w:rsidRPr="0088402B">
        <w:rPr>
          <w:rFonts w:ascii="Consolas" w:hAnsi="Consolas"/>
        </w:rPr>
        <w:t>main</w:t>
      </w:r>
      <w:r>
        <w:t xml:space="preserve"> vari</w:t>
      </w:r>
      <w:r w:rsidR="00F45FA3">
        <w:t>able instantiation is evaluated:</w:t>
      </w:r>
    </w:p>
    <w:p w14:paraId="5F0E9F7A" w14:textId="4DE04999" w:rsidR="00E275FC" w:rsidRDefault="0088402B" w:rsidP="0026247C">
      <w:pPr>
        <w:pStyle w:val="ListParagraph"/>
        <w:numPr>
          <w:ilvl w:val="1"/>
          <w:numId w:val="51"/>
        </w:numPr>
      </w:pPr>
      <w:r>
        <w:lastRenderedPageBreak/>
        <w:t xml:space="preserve">The arguments </w:t>
      </w:r>
      <w:r w:rsidR="00F45FA3">
        <w:t xml:space="preserve">to the constructor </w:t>
      </w:r>
      <w:r>
        <w:t>are evaluated recursively</w:t>
      </w:r>
    </w:p>
    <w:p w14:paraId="127900AA" w14:textId="4F08FDF6" w:rsidR="0088402B" w:rsidRDefault="0088402B" w:rsidP="0026247C">
      <w:pPr>
        <w:pStyle w:val="ListParagraph"/>
        <w:numPr>
          <w:ilvl w:val="1"/>
          <w:numId w:val="51"/>
        </w:numPr>
      </w:pPr>
      <w:r w:rsidRPr="00E275FC">
        <w:rPr>
          <w:rFonts w:ascii="Consolas" w:hAnsi="Consolas"/>
        </w:rPr>
        <w:t>TopParser(ck16)</w:t>
      </w:r>
      <w:r>
        <w:t xml:space="preserve"> is a constructor invocation</w:t>
      </w:r>
    </w:p>
    <w:p w14:paraId="7DF30F6C" w14:textId="70A3AC66" w:rsidR="0088402B" w:rsidRDefault="0088402B" w:rsidP="0088402B">
      <w:pPr>
        <w:pStyle w:val="ListParagraph"/>
        <w:numPr>
          <w:ilvl w:val="2"/>
          <w:numId w:val="51"/>
        </w:numPr>
      </w:pPr>
      <w:r>
        <w:t xml:space="preserve">Its argument is evaluated recursively; it evaluates to the </w:t>
      </w:r>
      <w:r w:rsidRPr="0088402B">
        <w:rPr>
          <w:rFonts w:ascii="Consolas" w:hAnsi="Consolas"/>
        </w:rPr>
        <w:t>ck16</w:t>
      </w:r>
      <w:r>
        <w:t xml:space="preserve"> object</w:t>
      </w:r>
    </w:p>
    <w:p w14:paraId="433DD2ED" w14:textId="77777777" w:rsidR="00E275FC" w:rsidRPr="00E275FC" w:rsidRDefault="0088402B" w:rsidP="0026247C">
      <w:pPr>
        <w:pStyle w:val="ListParagraph"/>
        <w:numPr>
          <w:ilvl w:val="1"/>
          <w:numId w:val="51"/>
        </w:numPr>
      </w:pPr>
      <w:r>
        <w:t xml:space="preserve">The constructor itself is evaluated, leading to the instantiation of an object of type </w:t>
      </w:r>
      <w:r w:rsidRPr="00E275FC">
        <w:rPr>
          <w:rFonts w:ascii="Consolas" w:hAnsi="Consolas"/>
        </w:rPr>
        <w:t>TopParser</w:t>
      </w:r>
    </w:p>
    <w:p w14:paraId="01880D85" w14:textId="35D1B294" w:rsidR="0088402B" w:rsidRDefault="0088402B" w:rsidP="0026247C">
      <w:pPr>
        <w:pStyle w:val="ListParagraph"/>
        <w:numPr>
          <w:ilvl w:val="1"/>
          <w:numId w:val="51"/>
        </w:numPr>
      </w:pPr>
      <w:r>
        <w:t xml:space="preserve">Similarly, </w:t>
      </w:r>
      <w:proofErr w:type="gramStart"/>
      <w:r w:rsidRPr="00E275FC">
        <w:rPr>
          <w:rFonts w:ascii="Consolas" w:hAnsi="Consolas"/>
        </w:rPr>
        <w:t>Pipe(</w:t>
      </w:r>
      <w:proofErr w:type="gramEnd"/>
      <w:r w:rsidRPr="00E275FC">
        <w:rPr>
          <w:rFonts w:ascii="Consolas" w:hAnsi="Consolas"/>
        </w:rPr>
        <w:t>)</w:t>
      </w:r>
      <w:r>
        <w:t xml:space="preserve"> and </w:t>
      </w:r>
      <w:r w:rsidRPr="00E275FC">
        <w:rPr>
          <w:rFonts w:ascii="Consolas" w:hAnsi="Consolas"/>
        </w:rPr>
        <w:t>TopDeparser(ck16)</w:t>
      </w:r>
      <w:r>
        <w:t xml:space="preserve"> </w:t>
      </w:r>
      <w:r w:rsidR="00D4767B">
        <w:t>are evaluated as constructor calls.</w:t>
      </w:r>
    </w:p>
    <w:p w14:paraId="62E95DB5" w14:textId="1DC578ED" w:rsidR="00D4767B" w:rsidRDefault="00D4767B" w:rsidP="0088402B">
      <w:pPr>
        <w:pStyle w:val="ListParagraph"/>
        <w:numPr>
          <w:ilvl w:val="1"/>
          <w:numId w:val="51"/>
        </w:numPr>
      </w:pPr>
      <w:r>
        <w:t xml:space="preserve">All the arguments of the </w:t>
      </w:r>
      <w:r w:rsidRPr="00D4767B">
        <w:rPr>
          <w:rFonts w:ascii="Consolas" w:hAnsi="Consolas"/>
        </w:rPr>
        <w:t>Switch</w:t>
      </w:r>
      <w:r>
        <w:t xml:space="preserve"> package constructor have been evaluated (they are an instance of </w:t>
      </w:r>
      <w:r w:rsidRPr="00D4767B">
        <w:rPr>
          <w:rFonts w:ascii="Consolas" w:hAnsi="Consolas"/>
        </w:rPr>
        <w:t>TopParser</w:t>
      </w:r>
      <w:r>
        <w:t xml:space="preserve">, and instance of </w:t>
      </w:r>
      <w:r w:rsidRPr="00D4767B">
        <w:rPr>
          <w:rFonts w:ascii="Consolas" w:hAnsi="Consolas"/>
        </w:rPr>
        <w:t>Pipe</w:t>
      </w:r>
      <w:r>
        <w:t xml:space="preserve">, and an instance of </w:t>
      </w:r>
      <w:r w:rsidRPr="00D4767B">
        <w:rPr>
          <w:rFonts w:ascii="Consolas" w:hAnsi="Consolas"/>
        </w:rPr>
        <w:t>TopDeparser</w:t>
      </w:r>
      <w:r>
        <w:t xml:space="preserve">). Their signatures are matched with the </w:t>
      </w:r>
      <w:r w:rsidRPr="00D4767B">
        <w:rPr>
          <w:rFonts w:ascii="Consolas" w:hAnsi="Consolas"/>
        </w:rPr>
        <w:t>Switch</w:t>
      </w:r>
      <w:r>
        <w:t xml:space="preserve"> declaration.</w:t>
      </w:r>
    </w:p>
    <w:p w14:paraId="4EEAB8EF" w14:textId="74ED71E1" w:rsidR="00D4767B" w:rsidRDefault="00D4767B" w:rsidP="0088402B">
      <w:pPr>
        <w:pStyle w:val="ListParagraph"/>
        <w:numPr>
          <w:ilvl w:val="1"/>
          <w:numId w:val="51"/>
        </w:numPr>
      </w:pPr>
      <w:r>
        <w:t xml:space="preserve">Finally, the </w:t>
      </w:r>
      <w:r w:rsidRPr="00D4767B">
        <w:rPr>
          <w:rFonts w:ascii="Consolas" w:hAnsi="Consolas"/>
        </w:rPr>
        <w:t>Switch</w:t>
      </w:r>
      <w:r w:rsidRPr="00D4767B">
        <w:t xml:space="preserve"> constructor</w:t>
      </w:r>
      <w:r>
        <w:t xml:space="preserve"> can be evaluated. The result is an instance of the </w:t>
      </w:r>
      <w:r w:rsidRPr="00D4767B">
        <w:rPr>
          <w:rFonts w:ascii="Consolas" w:hAnsi="Consolas"/>
        </w:rPr>
        <w:t>Switch</w:t>
      </w:r>
      <w:r>
        <w:t xml:space="preserve"> package (that contains inside a </w:t>
      </w:r>
      <w:r w:rsidRPr="00D4767B">
        <w:rPr>
          <w:rFonts w:ascii="Consolas" w:hAnsi="Consolas"/>
        </w:rPr>
        <w:t>TopParser</w:t>
      </w:r>
      <w:r w:rsidRPr="00D4767B">
        <w:t xml:space="preserve"> named </w:t>
      </w:r>
      <w:r>
        <w:rPr>
          <w:rFonts w:ascii="Consolas" w:hAnsi="Consolas"/>
        </w:rPr>
        <w:t xml:space="preserve">prs </w:t>
      </w:r>
      <w:r w:rsidRPr="00D4767B">
        <w:t xml:space="preserve">– the first parameter of the </w:t>
      </w:r>
      <w:r>
        <w:rPr>
          <w:rFonts w:ascii="Consolas" w:hAnsi="Consolas"/>
        </w:rPr>
        <w:t>Switch</w:t>
      </w:r>
      <w:r>
        <w:t xml:space="preserve">, a </w:t>
      </w:r>
      <w:r w:rsidRPr="00D4767B">
        <w:rPr>
          <w:rFonts w:ascii="Consolas" w:hAnsi="Consolas"/>
        </w:rPr>
        <w:t>Pipe</w:t>
      </w:r>
      <w:r w:rsidRPr="00D4767B">
        <w:t xml:space="preserve"> named</w:t>
      </w:r>
      <w:r>
        <w:rPr>
          <w:rFonts w:ascii="Consolas" w:hAnsi="Consolas"/>
        </w:rPr>
        <w:t xml:space="preserve"> ctrl</w:t>
      </w:r>
      <w:r>
        <w:t xml:space="preserve"> and a </w:t>
      </w:r>
      <w:r w:rsidRPr="00D4767B">
        <w:rPr>
          <w:rFonts w:ascii="Consolas" w:hAnsi="Consolas"/>
        </w:rPr>
        <w:t>TopDeparser</w:t>
      </w:r>
      <w:r w:rsidRPr="00D4767B">
        <w:t xml:space="preserve"> named</w:t>
      </w:r>
      <w:r>
        <w:rPr>
          <w:rFonts w:ascii="Consolas" w:hAnsi="Consolas"/>
        </w:rPr>
        <w:t xml:space="preserve"> dep</w:t>
      </w:r>
      <w:r>
        <w:t xml:space="preserve">). </w:t>
      </w:r>
    </w:p>
    <w:p w14:paraId="337FF2D7" w14:textId="2C668519" w:rsidR="0088402B" w:rsidRDefault="00D4767B" w:rsidP="00454C8D">
      <w:pPr>
        <w:pStyle w:val="ListParagraph"/>
        <w:numPr>
          <w:ilvl w:val="0"/>
          <w:numId w:val="51"/>
        </w:numPr>
      </w:pPr>
      <w:r>
        <w:t xml:space="preserve">The result of the program evaluation is the value of the </w:t>
      </w:r>
      <w:r w:rsidRPr="00D4767B">
        <w:rPr>
          <w:rFonts w:ascii="Consolas" w:hAnsi="Consolas"/>
        </w:rPr>
        <w:t>main</w:t>
      </w:r>
      <w:r>
        <w:t xml:space="preserve"> variable, which is the above instance of the </w:t>
      </w:r>
      <w:r w:rsidRPr="00D4767B">
        <w:rPr>
          <w:rFonts w:ascii="Consolas" w:hAnsi="Consolas"/>
        </w:rPr>
        <w:t>Switch</w:t>
      </w:r>
      <w:r>
        <w:t xml:space="preserve"> </w:t>
      </w:r>
      <w:r w:rsidRPr="00D4767B">
        <w:rPr>
          <w:rFonts w:ascii="Consolas" w:hAnsi="Consolas"/>
          <w:b/>
        </w:rPr>
        <w:t>package</w:t>
      </w:r>
      <w:r>
        <w:t>.</w:t>
      </w:r>
    </w:p>
    <w:p w14:paraId="12430BCC" w14:textId="7CB0F116" w:rsidR="002C0206" w:rsidRDefault="002C0206" w:rsidP="002C0206">
      <w:pPr>
        <w:keepNext/>
      </w:pPr>
      <w:r>
        <w:fldChar w:fldCharType="begin"/>
      </w:r>
      <w:r>
        <w:instrText xml:space="preserve"> REF _Ref445817849 \h </w:instrText>
      </w:r>
      <w:r>
        <w:fldChar w:fldCharType="separate"/>
      </w:r>
      <w:r>
        <w:t xml:space="preserve">Figure </w:t>
      </w:r>
      <w:r>
        <w:rPr>
          <w:noProof/>
        </w:rPr>
        <w:t>16</w:t>
      </w:r>
      <w:r>
        <w:fldChar w:fldCharType="end"/>
      </w:r>
      <w:r>
        <w:t xml:space="preserve"> shows the result of the evaluation in a graphical form. The result is always a graph of instances. There is only one instance of ck16, which is shared between the </w:t>
      </w:r>
      <w:r w:rsidRPr="002C0206">
        <w:rPr>
          <w:rFonts w:ascii="Consolas" w:hAnsi="Consolas"/>
        </w:rPr>
        <w:t>TopParser</w:t>
      </w:r>
      <w:r>
        <w:t xml:space="preserve"> and </w:t>
      </w:r>
      <w:r w:rsidRPr="002C0206">
        <w:rPr>
          <w:rFonts w:ascii="Consolas" w:hAnsi="Consolas"/>
        </w:rPr>
        <w:t>TopDeparser</w:t>
      </w:r>
      <w:r>
        <w:t>. Whether this is possible is architecture-dependent. Specific target compilers may require distinct checksum units to be used in distinct blocks.</w:t>
      </w:r>
    </w:p>
    <w:p w14:paraId="49997575" w14:textId="31284E67" w:rsidR="002C0206" w:rsidRDefault="002C0206" w:rsidP="002C0206">
      <w:pPr>
        <w:keepNext/>
        <w:jc w:val="center"/>
      </w:pPr>
      <w:r w:rsidRPr="002C0206">
        <w:rPr>
          <w:noProof/>
        </w:rPr>
        <w:drawing>
          <wp:inline distT="0" distB="0" distL="0" distR="0" wp14:anchorId="6F459FA7" wp14:editId="11DCD4DC">
            <wp:extent cx="2408436" cy="1952674"/>
            <wp:effectExtent l="0" t="0" r="508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431020" cy="1970984"/>
                    </a:xfrm>
                    <a:prstGeom prst="rect">
                      <a:avLst/>
                    </a:prstGeom>
                  </pic:spPr>
                </pic:pic>
              </a:graphicData>
            </a:graphic>
          </wp:inline>
        </w:drawing>
      </w:r>
    </w:p>
    <w:p w14:paraId="4F85A448" w14:textId="2D670F75" w:rsidR="002C0206" w:rsidRDefault="002C0206" w:rsidP="0016160B">
      <w:pPr>
        <w:pStyle w:val="Caption"/>
      </w:pPr>
      <w:bookmarkStart w:id="567" w:name="_Ref445817849"/>
      <w:bookmarkStart w:id="568" w:name="_Ref445817823"/>
      <w:r>
        <w:t xml:space="preserve">Figure </w:t>
      </w:r>
      <w:fldSimple w:instr=" SEQ Figure \* ARABIC ">
        <w:r>
          <w:rPr>
            <w:noProof/>
          </w:rPr>
          <w:t>16</w:t>
        </w:r>
      </w:fldSimple>
      <w:bookmarkEnd w:id="567"/>
      <w:r>
        <w:t>: Evaluation result.</w:t>
      </w:r>
      <w:bookmarkEnd w:id="568"/>
    </w:p>
    <w:p w14:paraId="7C9FE350" w14:textId="77777777" w:rsidR="00376719" w:rsidRDefault="00376719" w:rsidP="00454C8D">
      <w:pPr>
        <w:pStyle w:val="Heading2"/>
      </w:pPr>
      <w:bookmarkStart w:id="569" w:name="_Toc445830100"/>
      <w:r>
        <w:t>Dynamic evaluation</w:t>
      </w:r>
      <w:bookmarkEnd w:id="569"/>
    </w:p>
    <w:p w14:paraId="78A48152" w14:textId="103FCCDC" w:rsidR="006D7512" w:rsidRDefault="006D7512" w:rsidP="006D7512">
      <w:r>
        <w:t xml:space="preserve">The dynamic evaluation of a P4 program is orchestrated by the target model. Each target model needs to specify the order and the conditions under which the various P4 component programs are </w:t>
      </w:r>
      <w:r w:rsidR="00810479">
        <w:t>dynamically executed.</w:t>
      </w:r>
      <w:r>
        <w:t xml:space="preserve"> For example, in the Simple Switch example from Section </w:t>
      </w:r>
      <w:r>
        <w:fldChar w:fldCharType="begin"/>
      </w:r>
      <w:r>
        <w:instrText xml:space="preserve"> REF _Ref287016903 \h </w:instrText>
      </w:r>
      <w:r>
        <w:fldChar w:fldCharType="separate"/>
      </w:r>
      <w:r>
        <w:t>Simple Switch architecture declaration</w:t>
      </w:r>
      <w:r>
        <w:fldChar w:fldCharType="end"/>
      </w:r>
      <w:r>
        <w:t xml:space="preserve"> the execution flow goes </w:t>
      </w:r>
      <w:r w:rsidRPr="006D7512">
        <w:rPr>
          <w:rFonts w:ascii="Consolas" w:hAnsi="Consolas"/>
        </w:rPr>
        <w:t>Parser-&gt;</w:t>
      </w:r>
      <w:r w:rsidR="005D2AAC">
        <w:rPr>
          <w:rFonts w:ascii="Consolas" w:hAnsi="Consolas"/>
        </w:rPr>
        <w:t>Pipe</w:t>
      </w:r>
      <w:r w:rsidRPr="006D7512">
        <w:rPr>
          <w:rFonts w:ascii="Consolas" w:hAnsi="Consolas"/>
        </w:rPr>
        <w:t>-&gt;Deparser</w:t>
      </w:r>
      <w:r>
        <w:t xml:space="preserve">. </w:t>
      </w:r>
    </w:p>
    <w:p w14:paraId="5C0224CB" w14:textId="49049E16" w:rsidR="006D7512" w:rsidRPr="006D7512" w:rsidRDefault="006D7512" w:rsidP="006D7512">
      <w:r>
        <w:t>Once a P4 execution block is invoked its execution proceeds until termination according to the semantics defined in this document (the various abstract machines). All local resources (including run-time top</w:t>
      </w:r>
      <w:r w:rsidR="00495053">
        <w:t>-</w:t>
      </w:r>
      <w:r>
        <w:t xml:space="preserve">level parameters, local variables, etc.) are private to the execution. </w:t>
      </w:r>
    </w:p>
    <w:p w14:paraId="7FA0078D" w14:textId="1CE0711F" w:rsidR="00454C8D" w:rsidRDefault="00454C8D" w:rsidP="00376719">
      <w:pPr>
        <w:pStyle w:val="Heading3"/>
      </w:pPr>
      <w:bookmarkStart w:id="570" w:name="_Toc445830101"/>
      <w:r>
        <w:t>Concurrency model</w:t>
      </w:r>
      <w:bookmarkEnd w:id="570"/>
    </w:p>
    <w:p w14:paraId="01D816E2" w14:textId="77777777" w:rsidR="006F7677" w:rsidRPr="006D7512" w:rsidRDefault="006F7677" w:rsidP="006F7677">
      <w:r>
        <w:t>[TODO: is this concurrency model suitable?]</w:t>
      </w:r>
    </w:p>
    <w:p w14:paraId="36F0F8C4" w14:textId="7CB5450E" w:rsidR="006D7512" w:rsidRDefault="006D7512" w:rsidP="006D7512">
      <w:r>
        <w:t xml:space="preserve">In practice </w:t>
      </w:r>
      <w:r w:rsidR="00AB1D8F">
        <w:t>a network device may be processing multiple packets simultaneously:</w:t>
      </w:r>
    </w:p>
    <w:p w14:paraId="1E995DEE" w14:textId="71CDDE8A" w:rsidR="00AB1D8F" w:rsidRDefault="00AB1D8F" w:rsidP="006F7677">
      <w:pPr>
        <w:pStyle w:val="ListParagraph"/>
        <w:numPr>
          <w:ilvl w:val="0"/>
          <w:numId w:val="58"/>
        </w:numPr>
      </w:pPr>
      <w:r>
        <w:t>Packets may be received concurrently on different network interfaces</w:t>
      </w:r>
    </w:p>
    <w:p w14:paraId="328D4CF3" w14:textId="6F8AFACC" w:rsidR="00AB1D8F" w:rsidRDefault="00AB1D8F" w:rsidP="006F7677">
      <w:pPr>
        <w:pStyle w:val="ListParagraph"/>
        <w:numPr>
          <w:ilvl w:val="0"/>
          <w:numId w:val="58"/>
        </w:numPr>
      </w:pPr>
      <w:r>
        <w:lastRenderedPageBreak/>
        <w:t>Packet processing may be pipelined, with a new packet starting before the completion of the previous one</w:t>
      </w:r>
    </w:p>
    <w:p w14:paraId="01DF534A" w14:textId="061F4266" w:rsidR="00AB1D8F" w:rsidRDefault="00AB1D8F" w:rsidP="00AB1D8F">
      <w:r>
        <w:t xml:space="preserve">As long as the packet processing involves </w:t>
      </w:r>
      <w:r w:rsidR="0071187E">
        <w:t>stateless elements and read-only state elements there should be no difference in the results obtained from concurrent or purely sequential execution.</w:t>
      </w:r>
    </w:p>
    <w:p w14:paraId="42F6907E" w14:textId="7AA2CC7D" w:rsidR="0071187E" w:rsidRDefault="0071187E" w:rsidP="00AB1D8F">
      <w:r>
        <w:t xml:space="preserve">Since </w:t>
      </w:r>
      <w:r w:rsidRPr="0071187E">
        <w:rPr>
          <w:rFonts w:ascii="Consolas" w:hAnsi="Consolas"/>
          <w:b/>
        </w:rPr>
        <w:t>table</w:t>
      </w:r>
      <w:r>
        <w:t xml:space="preserve">s are read-only from the data-plane point of view, we can provide a very simple semantics for P4 programs written solely </w:t>
      </w:r>
      <w:r w:rsidR="00917D8C">
        <w:t>in the P4 core</w:t>
      </w:r>
      <w:r>
        <w:t xml:space="preserve"> language: they should behave identically ir</w:t>
      </w:r>
      <w:r w:rsidR="006F7677">
        <w:t>respective of the concurrent execution</w:t>
      </w:r>
      <w:r>
        <w:t>.</w:t>
      </w:r>
    </w:p>
    <w:p w14:paraId="376476B3" w14:textId="1564114A" w:rsidR="006F7677" w:rsidRDefault="006F7677" w:rsidP="00AB1D8F">
      <w:r>
        <w:t xml:space="preserve">However, as soon as one is using any stateful </w:t>
      </w:r>
      <w:r w:rsidRPr="006F7677">
        <w:rPr>
          <w:rFonts w:ascii="Consolas" w:hAnsi="Consolas"/>
          <w:b/>
        </w:rPr>
        <w:t>extern</w:t>
      </w:r>
      <w:r w:rsidRPr="006F7677">
        <w:t xml:space="preserve"> constructs</w:t>
      </w:r>
      <w:r>
        <w:t>, the question arises with respect to the semantics of the program under concurrent execution. For example, given a set of counters that can be accessed by multiple actions, what is the interleaving of the execution of the counter methods when processing multiple packets? What is the interleaving of method invocations if the counter is accessed from different blocks (e.g., ingress and egress pipelines)?</w:t>
      </w:r>
    </w:p>
    <w:p w14:paraId="1A6AF1BD" w14:textId="49FA0564" w:rsidR="006F7677" w:rsidRDefault="006F7677" w:rsidP="00AB1D8F">
      <w:r>
        <w:t>The answer to this question is left partially to the discretion of the target architecture. An architecture could:</w:t>
      </w:r>
    </w:p>
    <w:p w14:paraId="7B9D6F25" w14:textId="30BFD8F1" w:rsidR="006F7677" w:rsidRDefault="006F7677" w:rsidP="006F7677">
      <w:pPr>
        <w:pStyle w:val="ListParagraph"/>
        <w:numPr>
          <w:ilvl w:val="0"/>
          <w:numId w:val="58"/>
        </w:numPr>
      </w:pPr>
      <w:r>
        <w:t>Prescribe specific order</w:t>
      </w:r>
    </w:p>
    <w:p w14:paraId="3AF7FD34" w14:textId="0B03C00A" w:rsidR="006F7677" w:rsidRDefault="006F7677" w:rsidP="006F7677">
      <w:pPr>
        <w:pStyle w:val="ListParagraph"/>
        <w:numPr>
          <w:ilvl w:val="0"/>
          <w:numId w:val="58"/>
        </w:numPr>
      </w:pPr>
      <w:r>
        <w:t>Forbid resources that are shared between multiple blocks (e.g., each counter must be allocated in one pipeline exclusively, and it must be used only from actions that can appear within one single table)</w:t>
      </w:r>
    </w:p>
    <w:p w14:paraId="14689408" w14:textId="29EAFDE6" w:rsidR="006F7677" w:rsidRDefault="006F7677" w:rsidP="006F7677">
      <w:pPr>
        <w:pStyle w:val="ListParagraph"/>
        <w:numPr>
          <w:ilvl w:val="0"/>
          <w:numId w:val="58"/>
        </w:numPr>
      </w:pPr>
      <w:r>
        <w:t>Prescribe an implementation-specific order</w:t>
      </w:r>
    </w:p>
    <w:p w14:paraId="371B3839" w14:textId="684561FB" w:rsidR="006F7677" w:rsidRDefault="006F7677" w:rsidP="006F7677">
      <w:r>
        <w:t xml:space="preserve">We suggest the following minimum constraints on </w:t>
      </w:r>
      <w:r w:rsidRPr="006F7677">
        <w:rPr>
          <w:i/>
        </w:rPr>
        <w:t>any</w:t>
      </w:r>
      <w:r>
        <w:t xml:space="preserve"> </w:t>
      </w:r>
      <w:r w:rsidR="0015258E">
        <w:t xml:space="preserve">P4 </w:t>
      </w:r>
      <w:r>
        <w:t>implementation:</w:t>
      </w:r>
    </w:p>
    <w:p w14:paraId="24EA8BED" w14:textId="12CD7BFD" w:rsidR="006F7677" w:rsidRDefault="006F7677" w:rsidP="006F7677">
      <w:pPr>
        <w:pStyle w:val="ListParagraph"/>
        <w:numPr>
          <w:ilvl w:val="0"/>
          <w:numId w:val="58"/>
        </w:numPr>
      </w:pPr>
      <w:r>
        <w:t xml:space="preserve">The invocation of a </w:t>
      </w:r>
      <w:r w:rsidRPr="006F7677">
        <w:rPr>
          <w:rFonts w:ascii="Consolas" w:hAnsi="Consolas"/>
          <w:b/>
        </w:rPr>
        <w:t>table</w:t>
      </w:r>
      <w:r>
        <w:t xml:space="preserve"> is atomic</w:t>
      </w:r>
    </w:p>
    <w:p w14:paraId="0A4BA389" w14:textId="51D95E35" w:rsidR="006F7677" w:rsidRDefault="006F7677" w:rsidP="006F7677">
      <w:pPr>
        <w:pStyle w:val="ListParagraph"/>
        <w:numPr>
          <w:ilvl w:val="0"/>
          <w:numId w:val="58"/>
        </w:numPr>
      </w:pPr>
      <w:r>
        <w:t xml:space="preserve">The execution of a </w:t>
      </w:r>
      <w:r w:rsidRPr="002F540D">
        <w:rPr>
          <w:rFonts w:ascii="Consolas" w:hAnsi="Consolas"/>
          <w:b/>
        </w:rPr>
        <w:t>parser</w:t>
      </w:r>
      <w:r>
        <w:t xml:space="preserve"> is atomic</w:t>
      </w:r>
    </w:p>
    <w:p w14:paraId="126C24D9" w14:textId="0AFDB0C7" w:rsidR="008E54BA" w:rsidRDefault="008E54BA" w:rsidP="00A66238">
      <w:pPr>
        <w:pStyle w:val="Heading1"/>
      </w:pPr>
      <w:bookmarkStart w:id="571" w:name="_Ref286391390"/>
      <w:bookmarkStart w:id="572" w:name="_Toc417920673"/>
      <w:bookmarkStart w:id="573" w:name="_Toc445830102"/>
      <w:bookmarkStart w:id="574" w:name="_Toc445799417"/>
      <w:r>
        <w:t>Annotations</w:t>
      </w:r>
      <w:bookmarkEnd w:id="571"/>
      <w:bookmarkEnd w:id="572"/>
      <w:bookmarkEnd w:id="573"/>
      <w:bookmarkEnd w:id="574"/>
    </w:p>
    <w:p w14:paraId="725B3A51" w14:textId="783C1E58" w:rsidR="000B70F6" w:rsidRDefault="000B70F6">
      <w:r>
        <w:t xml:space="preserve">Annotations are similar to C# attributes and Java annotations. They </w:t>
      </w:r>
      <w:r w:rsidR="00661A09">
        <w:t>are</w:t>
      </w:r>
      <w:r>
        <w:t xml:space="preserve"> a simple mechanism for extending the P4 language to some limited degree without changing the grammar. </w:t>
      </w:r>
      <w:r w:rsidR="00F2672A">
        <w:t>To some degree they</w:t>
      </w:r>
      <w:r>
        <w:t xml:space="preserve"> subsume the C #pragmas.</w:t>
      </w:r>
    </w:p>
    <w:p w14:paraId="3AA06497" w14:textId="528BDCEE" w:rsidR="007B2546" w:rsidRPr="00254E38" w:rsidRDefault="008E54BA" w:rsidP="002D0F38">
      <w:r>
        <w:t xml:space="preserve">Annotations can be added to types, fields, </w:t>
      </w:r>
      <w:r w:rsidR="00A762E8">
        <w:t>variables</w:t>
      </w:r>
      <w:r w:rsidR="000B70F6">
        <w:t>, etc.</w:t>
      </w:r>
      <w:r>
        <w:t xml:space="preserve"> using the @ syntax</w:t>
      </w:r>
      <w:r w:rsidR="00BF3052">
        <w:t xml:space="preserve"> (as shown </w:t>
      </w:r>
      <w:r w:rsidR="00A73599">
        <w:t xml:space="preserve">explicitly </w:t>
      </w:r>
      <w:r w:rsidR="00BF3052">
        <w:t>in the P4 grammar):</w:t>
      </w:r>
      <w:bookmarkStart w:id="575" w:name="_Ref286576248"/>
      <w:bookmarkStart w:id="576" w:name="_Toc417920674"/>
    </w:p>
    <w:p w14:paraId="363FCDA5" w14:textId="77777777" w:rsidR="007B2546" w:rsidRPr="00254E38" w:rsidRDefault="007B2546" w:rsidP="002D0F38">
      <w:pPr>
        <w:pStyle w:val="Grammar"/>
      </w:pPr>
      <w:r w:rsidRPr="00254E38">
        <w:lastRenderedPageBreak/>
        <w:t>optAnnotations</w:t>
      </w:r>
    </w:p>
    <w:p w14:paraId="48C11625" w14:textId="77777777" w:rsidR="007B2546" w:rsidRPr="00254E38" w:rsidRDefault="007B2546" w:rsidP="002D0F38">
      <w:pPr>
        <w:pStyle w:val="Grammar"/>
      </w:pPr>
      <w:r w:rsidRPr="00254E38">
        <w:t xml:space="preserve">    : /* empty */</w:t>
      </w:r>
    </w:p>
    <w:p w14:paraId="327B762A" w14:textId="77777777" w:rsidR="007B2546" w:rsidRPr="00254E38" w:rsidRDefault="007B2546" w:rsidP="002D0F38">
      <w:pPr>
        <w:pStyle w:val="Grammar"/>
      </w:pPr>
      <w:r w:rsidRPr="00254E38">
        <w:t xml:space="preserve">    | annotations</w:t>
      </w:r>
    </w:p>
    <w:p w14:paraId="4570F23D" w14:textId="77777777" w:rsidR="007B2546" w:rsidRPr="00254E38" w:rsidRDefault="007B2546" w:rsidP="002D0F38">
      <w:pPr>
        <w:pStyle w:val="Grammar"/>
      </w:pPr>
      <w:r w:rsidRPr="00254E38">
        <w:t xml:space="preserve">    ;</w:t>
      </w:r>
    </w:p>
    <w:p w14:paraId="1909E4DB" w14:textId="77777777" w:rsidR="007B2546" w:rsidRPr="00254E38" w:rsidRDefault="007B2546" w:rsidP="002D0F38">
      <w:pPr>
        <w:pStyle w:val="Grammar"/>
      </w:pPr>
    </w:p>
    <w:p w14:paraId="2B9D5F1B" w14:textId="77777777" w:rsidR="007B2546" w:rsidRPr="00254E38" w:rsidRDefault="007B2546" w:rsidP="002D0F38">
      <w:pPr>
        <w:pStyle w:val="Grammar"/>
      </w:pPr>
      <w:r w:rsidRPr="00254E38">
        <w:t>annotations</w:t>
      </w:r>
    </w:p>
    <w:p w14:paraId="4F565577" w14:textId="77777777" w:rsidR="007B2546" w:rsidRPr="00254E38" w:rsidRDefault="007B2546" w:rsidP="002D0F38">
      <w:pPr>
        <w:pStyle w:val="Grammar"/>
      </w:pPr>
      <w:r w:rsidRPr="00254E38">
        <w:t xml:space="preserve">    : annotation</w:t>
      </w:r>
    </w:p>
    <w:p w14:paraId="3E199B16" w14:textId="77777777" w:rsidR="007B2546" w:rsidRPr="00254E38" w:rsidRDefault="007B2546" w:rsidP="002D0F38">
      <w:pPr>
        <w:pStyle w:val="Grammar"/>
      </w:pPr>
      <w:r w:rsidRPr="00254E38">
        <w:t xml:space="preserve">    | annotations annotation</w:t>
      </w:r>
    </w:p>
    <w:p w14:paraId="775F6132" w14:textId="77777777" w:rsidR="007B2546" w:rsidRPr="00254E38" w:rsidRDefault="007B2546" w:rsidP="002D0F38">
      <w:pPr>
        <w:pStyle w:val="Grammar"/>
      </w:pPr>
      <w:r w:rsidRPr="00254E38">
        <w:t xml:space="preserve">    ;</w:t>
      </w:r>
    </w:p>
    <w:p w14:paraId="2120C2F0" w14:textId="77777777" w:rsidR="007B2546" w:rsidRPr="00254E38" w:rsidRDefault="007B2546" w:rsidP="002D0F38">
      <w:pPr>
        <w:pStyle w:val="Grammar"/>
      </w:pPr>
    </w:p>
    <w:p w14:paraId="00E329C3" w14:textId="597270C6" w:rsidR="007B2546" w:rsidRPr="00254E38" w:rsidRDefault="007B2546" w:rsidP="002D0F38">
      <w:pPr>
        <w:pStyle w:val="Grammar"/>
      </w:pPr>
      <w:r w:rsidRPr="00254E38">
        <w:t>annotation</w:t>
      </w:r>
      <w:r w:rsidR="00301A68">
        <w:tab/>
      </w:r>
    </w:p>
    <w:p w14:paraId="25C5D6A3" w14:textId="77777777" w:rsidR="007B2546" w:rsidRPr="00254E38" w:rsidRDefault="007B2546" w:rsidP="002D0F38">
      <w:pPr>
        <w:pStyle w:val="Grammar"/>
      </w:pPr>
      <w:r w:rsidRPr="00254E38">
        <w:t xml:space="preserve">    : '@' name                    </w:t>
      </w:r>
    </w:p>
    <w:p w14:paraId="31C7F8EB" w14:textId="690D292A" w:rsidR="007B2546" w:rsidRPr="00254E38" w:rsidRDefault="007B2546" w:rsidP="002D0F38">
      <w:pPr>
        <w:pStyle w:val="Grammar"/>
      </w:pPr>
      <w:r w:rsidRPr="00254E38">
        <w:t xml:space="preserve">    | '@' name '(' </w:t>
      </w:r>
      <w:commentRangeStart w:id="577"/>
      <w:commentRangeStart w:id="578"/>
      <w:r w:rsidRPr="00254E38">
        <w:t>expression</w:t>
      </w:r>
      <w:commentRangeEnd w:id="577"/>
      <w:r w:rsidR="00917D8C">
        <w:rPr>
          <w:rStyle w:val="CommentReference"/>
          <w:rFonts w:ascii="Cambria" w:eastAsia="MS Mincho" w:hAnsi="Cambria" w:cs="Times New Roman"/>
        </w:rPr>
        <w:commentReference w:id="577"/>
      </w:r>
      <w:commentRangeEnd w:id="578"/>
      <w:r w:rsidR="00CC53C9">
        <w:rPr>
          <w:rStyle w:val="CommentReference"/>
          <w:rFonts w:ascii="Cambria" w:eastAsia="MS Mincho" w:hAnsi="Cambria" w:cs="Times New Roman"/>
        </w:rPr>
        <w:commentReference w:id="578"/>
      </w:r>
      <w:r w:rsidRPr="00254E38">
        <w:t xml:space="preserve"> ')'</w:t>
      </w:r>
      <w:r w:rsidR="00E630C5">
        <w:br/>
        <w:t xml:space="preserve">    | </w:t>
      </w:r>
      <w:r w:rsidR="00E630C5" w:rsidRPr="00254E38">
        <w:t xml:space="preserve">'@' name '(' </w:t>
      </w:r>
      <w:r w:rsidR="00E630C5">
        <w:t xml:space="preserve">STRING_LITERAL </w:t>
      </w:r>
      <w:r w:rsidR="00E630C5" w:rsidRPr="00254E38">
        <w:t>')'</w:t>
      </w:r>
    </w:p>
    <w:p w14:paraId="5FA51C35" w14:textId="77777777" w:rsidR="007B2546" w:rsidRPr="00254E38" w:rsidRDefault="007B2546" w:rsidP="002D0F38">
      <w:pPr>
        <w:pStyle w:val="Grammar"/>
      </w:pPr>
      <w:r w:rsidRPr="00254E38">
        <w:t xml:space="preserve">    ;</w:t>
      </w:r>
    </w:p>
    <w:p w14:paraId="4E1CCE08" w14:textId="2EC9C8B6" w:rsidR="008E54BA" w:rsidRDefault="008E54BA" w:rsidP="00E411B2">
      <w:pPr>
        <w:pStyle w:val="Heading3"/>
      </w:pPr>
      <w:bookmarkStart w:id="579" w:name="_Toc445830103"/>
      <w:bookmarkStart w:id="580" w:name="_Toc445799418"/>
      <w:r>
        <w:t>Predefined annotations</w:t>
      </w:r>
      <w:bookmarkEnd w:id="575"/>
      <w:bookmarkEnd w:id="576"/>
      <w:bookmarkEnd w:id="579"/>
      <w:bookmarkEnd w:id="580"/>
    </w:p>
    <w:p w14:paraId="2C6314BB" w14:textId="02075669" w:rsidR="00AE3537" w:rsidRPr="00AE3537" w:rsidRDefault="00AE3537" w:rsidP="00AE3537">
      <w:r>
        <w:t>We pre-define a set of “standard” annotations. We expect that this list will grow.</w:t>
      </w:r>
    </w:p>
    <w:p w14:paraId="0E25BF58" w14:textId="4A635A03" w:rsidR="00800C6F" w:rsidRDefault="00E97D19" w:rsidP="00E97D19">
      <w:pPr>
        <w:pStyle w:val="Heading4"/>
      </w:pPr>
      <w:r>
        <w:t xml:space="preserve">Annotations on the </w:t>
      </w:r>
      <w:r w:rsidRPr="006B1DA0">
        <w:rPr>
          <w:rFonts w:ascii="Consolas" w:hAnsi="Consolas"/>
          <w:i w:val="0"/>
        </w:rPr>
        <w:t>table</w:t>
      </w:r>
      <w:r w:rsidRPr="006B1DA0">
        <w:rPr>
          <w:i w:val="0"/>
        </w:rPr>
        <w:t xml:space="preserve"> </w:t>
      </w:r>
      <w:r w:rsidRPr="006B1DA0">
        <w:rPr>
          <w:rFonts w:ascii="Consolas" w:hAnsi="Consolas"/>
          <w:i w:val="0"/>
        </w:rPr>
        <w:t>action</w:t>
      </w:r>
      <w:r>
        <w:t xml:space="preserve"> list:</w:t>
      </w:r>
    </w:p>
    <w:p w14:paraId="60810BE4" w14:textId="42B8E07C" w:rsidR="00E97D19" w:rsidRPr="00E97D19" w:rsidRDefault="00E97D19" w:rsidP="00E97D19">
      <w:r>
        <w:t>The following two annotations can be used to give additional information to the co</w:t>
      </w:r>
      <w:r w:rsidR="00400C4C">
        <w:t xml:space="preserve">mpiler </w:t>
      </w:r>
      <w:r w:rsidR="00F3428C">
        <w:t xml:space="preserve">and control-plane </w:t>
      </w:r>
      <w:r w:rsidR="00400C4C">
        <w:t>about actions in a table. They have no arguments.</w:t>
      </w:r>
    </w:p>
    <w:p w14:paraId="2C037F4C" w14:textId="01989B0E" w:rsidR="00E97D19" w:rsidRPr="00E97D19" w:rsidRDefault="00E75430" w:rsidP="00E75430">
      <w:pPr>
        <w:pStyle w:val="ListParagraph"/>
        <w:numPr>
          <w:ilvl w:val="0"/>
          <w:numId w:val="54"/>
        </w:numPr>
      </w:pPr>
      <w:r w:rsidRPr="00E97D19">
        <w:rPr>
          <w:rFonts w:ascii="Consolas" w:hAnsi="Consolas"/>
        </w:rPr>
        <w:t>@tableonly</w:t>
      </w:r>
      <w:r w:rsidR="00E97D19" w:rsidRPr="00E97D19">
        <w:t>: actions</w:t>
      </w:r>
      <w:r w:rsidR="00E97D19">
        <w:t xml:space="preserve"> with this annotation can only appear within the table, and never as default action.</w:t>
      </w:r>
    </w:p>
    <w:p w14:paraId="723B41FC" w14:textId="77553862" w:rsidR="00E75430" w:rsidRPr="00DD10BB" w:rsidRDefault="00E75430" w:rsidP="00E75430">
      <w:pPr>
        <w:pStyle w:val="ListParagraph"/>
        <w:numPr>
          <w:ilvl w:val="0"/>
          <w:numId w:val="54"/>
        </w:numPr>
        <w:rPr>
          <w:rFonts w:ascii="Consolas" w:hAnsi="Consolas"/>
        </w:rPr>
      </w:pPr>
      <w:r w:rsidRPr="00E97D19">
        <w:rPr>
          <w:rFonts w:ascii="Consolas" w:hAnsi="Consolas"/>
        </w:rPr>
        <w:t>@defaultonly</w:t>
      </w:r>
      <w:r w:rsidR="00E97D19" w:rsidRPr="00E97D19">
        <w:t>:</w:t>
      </w:r>
      <w:r w:rsidR="00E97D19">
        <w:t xml:space="preserve"> actions with this annotation</w:t>
      </w:r>
      <w:r w:rsidR="00DD10BB">
        <w:t xml:space="preserve"> can only appear in the default action, and never in the table.</w:t>
      </w:r>
    </w:p>
    <w:p w14:paraId="6269FB97" w14:textId="64136889" w:rsidR="00DD10BB" w:rsidRPr="00DD10BB" w:rsidRDefault="00DD10BB" w:rsidP="00DD10BB">
      <w:pPr>
        <w:rPr>
          <w:rFonts w:ascii="Consolas" w:hAnsi="Consolas"/>
        </w:rPr>
      </w:pPr>
      <w:r w:rsidRPr="00DD10BB">
        <w:rPr>
          <w:rFonts w:ascii="Consolas" w:hAnsi="Consolas"/>
          <w:b/>
        </w:rPr>
        <w:t>table</w:t>
      </w:r>
      <w:r w:rsidRPr="00DD10BB">
        <w:rPr>
          <w:rFonts w:ascii="Consolas" w:hAnsi="Consolas"/>
        </w:rPr>
        <w:t xml:space="preserve"> t() {</w:t>
      </w:r>
      <w:r>
        <w:rPr>
          <w:rFonts w:ascii="Consolas" w:hAnsi="Consolas"/>
        </w:rPr>
        <w:br/>
        <w:t xml:space="preserve">    actions = {</w:t>
      </w:r>
      <w:r>
        <w:rPr>
          <w:rFonts w:ascii="Consolas" w:hAnsi="Consolas"/>
        </w:rPr>
        <w:br/>
        <w:t xml:space="preserve">       a,   </w:t>
      </w:r>
      <w:r w:rsidR="00653749">
        <w:rPr>
          <w:rFonts w:ascii="Consolas" w:hAnsi="Consolas"/>
        </w:rPr>
        <w:t xml:space="preserve">           </w:t>
      </w:r>
      <w:r>
        <w:rPr>
          <w:rFonts w:ascii="Consolas" w:hAnsi="Consolas"/>
        </w:rPr>
        <w:t>// can appear anywhere</w:t>
      </w:r>
      <w:r>
        <w:rPr>
          <w:rFonts w:ascii="Consolas" w:hAnsi="Consolas"/>
        </w:rPr>
        <w:br/>
        <w:t xml:space="preserve">       @tableonly b, </w:t>
      </w:r>
      <w:r w:rsidR="00653749">
        <w:rPr>
          <w:rFonts w:ascii="Consolas" w:hAnsi="Consolas"/>
        </w:rPr>
        <w:t xml:space="preserve">  </w:t>
      </w:r>
      <w:r>
        <w:rPr>
          <w:rFonts w:ascii="Consolas" w:hAnsi="Consolas"/>
        </w:rPr>
        <w:t>// can only appear in the table</w:t>
      </w:r>
      <w:r>
        <w:rPr>
          <w:rFonts w:ascii="Consolas" w:hAnsi="Consolas"/>
        </w:rPr>
        <w:br/>
        <w:t xml:space="preserve">       @defaultonly c, // can only appear in the default action</w:t>
      </w:r>
      <w:r>
        <w:rPr>
          <w:rFonts w:ascii="Consolas" w:hAnsi="Consolas"/>
        </w:rPr>
        <w:br/>
        <w:t xml:space="preserve">    }</w:t>
      </w:r>
      <w:r>
        <w:rPr>
          <w:rFonts w:ascii="Consolas" w:hAnsi="Consolas"/>
        </w:rPr>
        <w:br/>
        <w:t>}</w:t>
      </w:r>
    </w:p>
    <w:p w14:paraId="60EC45A3" w14:textId="570B357F" w:rsidR="000776DB" w:rsidRPr="00DF2BCE" w:rsidRDefault="000776DB" w:rsidP="00280B0E">
      <w:pPr>
        <w:pStyle w:val="Heading4"/>
      </w:pPr>
      <w:bookmarkStart w:id="581" w:name="_Toc417920675"/>
      <w:r>
        <w:t>Legacy support annotations</w:t>
      </w:r>
      <w:bookmarkEnd w:id="581"/>
    </w:p>
    <w:p w14:paraId="70539B97" w14:textId="1DAE4BE1" w:rsidR="001C3A24" w:rsidRDefault="001C3A24">
      <w:r>
        <w:t xml:space="preserve">These annotations are applied </w:t>
      </w:r>
      <w:r w:rsidR="00AF01C5">
        <w:t>to</w:t>
      </w:r>
      <w:r>
        <w:t xml:space="preserve"> types. They are useful for </w:t>
      </w:r>
      <w:r w:rsidR="00AF01C5">
        <w:t>control-plane tools and protocols, for example by allowing them to use custom literals to represent values of these types</w:t>
      </w:r>
      <w:r>
        <w:t>. These annotations have no arguments.</w:t>
      </w:r>
    </w:p>
    <w:p w14:paraId="4D04B44E" w14:textId="3C259BE7" w:rsidR="001C3A24" w:rsidRDefault="001C3A24" w:rsidP="002265E0">
      <w:pPr>
        <w:pStyle w:val="ListParagraph"/>
        <w:numPr>
          <w:ilvl w:val="0"/>
          <w:numId w:val="33"/>
        </w:numPr>
      </w:pPr>
      <w:r w:rsidRPr="00280B0E">
        <w:rPr>
          <w:rFonts w:ascii="Consolas" w:hAnsi="Consolas"/>
        </w:rPr>
        <w:t>@ipv4address</w:t>
      </w:r>
      <w:r w:rsidR="00374080">
        <w:t xml:space="preserve"> indicates an </w:t>
      </w:r>
      <w:r w:rsidR="00FA032C">
        <w:t>IP</w:t>
      </w:r>
      <w:r w:rsidR="00374080">
        <w:t>v4 address; this allows the use of quad notation and masks in the control-plane API.</w:t>
      </w:r>
      <w:r w:rsidR="00AE796F">
        <w:t xml:space="preserve"> </w:t>
      </w:r>
    </w:p>
    <w:p w14:paraId="649E92C4" w14:textId="3472214F" w:rsidR="001C3A24" w:rsidRPr="00280B0E" w:rsidRDefault="001C3A24" w:rsidP="002265E0">
      <w:pPr>
        <w:pStyle w:val="ListParagraph"/>
        <w:numPr>
          <w:ilvl w:val="0"/>
          <w:numId w:val="33"/>
        </w:numPr>
        <w:rPr>
          <w:rFonts w:ascii="Consolas" w:hAnsi="Consolas"/>
        </w:rPr>
      </w:pPr>
      <w:r w:rsidRPr="00280B0E">
        <w:rPr>
          <w:rFonts w:ascii="Consolas" w:hAnsi="Consolas"/>
        </w:rPr>
        <w:t>@ethernetaddress</w:t>
      </w:r>
      <w:r>
        <w:t xml:space="preserve"> </w:t>
      </w:r>
      <w:r w:rsidR="00374080">
        <w:t>indicates a 6-byte standard Ethernet address.</w:t>
      </w:r>
      <w:r w:rsidR="00AE796F" w:rsidRPr="00AE796F">
        <w:t xml:space="preserve"> </w:t>
      </w:r>
    </w:p>
    <w:p w14:paraId="3A1A4166" w14:textId="225B9572" w:rsidR="00374080" w:rsidRDefault="001C3A24" w:rsidP="002265E0">
      <w:pPr>
        <w:pStyle w:val="ListParagraph"/>
        <w:numPr>
          <w:ilvl w:val="0"/>
          <w:numId w:val="33"/>
        </w:numPr>
      </w:pPr>
      <w:r>
        <w:t>@i</w:t>
      </w:r>
      <w:r w:rsidRPr="00280B0E">
        <w:rPr>
          <w:rFonts w:ascii="Consolas" w:hAnsi="Consolas"/>
        </w:rPr>
        <w:t>pv6address</w:t>
      </w:r>
      <w:r w:rsidRPr="00D839E3">
        <w:t xml:space="preserve"> </w:t>
      </w:r>
      <w:r w:rsidR="00D839E3">
        <w:t>indicates a</w:t>
      </w:r>
      <w:r w:rsidR="00374080">
        <w:t xml:space="preserve"> 128-bit IPv6 address.</w:t>
      </w:r>
    </w:p>
    <w:p w14:paraId="13649C6B" w14:textId="71B7E1EB" w:rsidR="008E54BA" w:rsidRDefault="008E54BA" w:rsidP="00E411B2">
      <w:pPr>
        <w:pStyle w:val="Heading3"/>
      </w:pPr>
      <w:bookmarkStart w:id="582" w:name="_Toc417920679"/>
      <w:bookmarkStart w:id="583" w:name="_Toc445830104"/>
      <w:bookmarkStart w:id="584" w:name="_Toc445799419"/>
      <w:commentRangeStart w:id="585"/>
      <w:r>
        <w:t>Target-specific annotations</w:t>
      </w:r>
      <w:bookmarkEnd w:id="582"/>
      <w:bookmarkEnd w:id="583"/>
      <w:bookmarkEnd w:id="584"/>
      <w:commentRangeEnd w:id="585"/>
      <w:r w:rsidR="009A1D5E">
        <w:rPr>
          <w:rStyle w:val="CommentReference"/>
          <w:rFonts w:ascii="Cambria" w:eastAsia="MS Mincho" w:hAnsi="Cambria"/>
          <w:b w:val="0"/>
          <w:bCs w:val="0"/>
          <w:color w:val="auto"/>
        </w:rPr>
        <w:commentReference w:id="585"/>
      </w:r>
    </w:p>
    <w:p w14:paraId="49FC5D0B" w14:textId="028AFEB9" w:rsidR="008E54BA" w:rsidRDefault="001829B6">
      <w:pPr>
        <w:pBdr>
          <w:bottom w:val="double" w:sz="6" w:space="1" w:color="auto"/>
        </w:pBdr>
      </w:pPr>
      <w:r>
        <w:t xml:space="preserve">Each P4 compiler implementation can define additional annotations specific to the target of the compiler. The syntax of the annotations should conform to the above description. The semantics of </w:t>
      </w:r>
      <w:r w:rsidR="00F06D8D">
        <w:t>such</w:t>
      </w:r>
      <w:r>
        <w:t xml:space="preserve"> annotations is target-specific. The</w:t>
      </w:r>
      <w:r w:rsidR="00FD5B69">
        <w:t>y</w:t>
      </w:r>
      <w:r>
        <w:t xml:space="preserve"> </w:t>
      </w:r>
      <w:r w:rsidR="00555EAD">
        <w:t>c</w:t>
      </w:r>
      <w:r>
        <w:t>ould be used in a similar way to pragmas in the C language</w:t>
      </w:r>
      <w:r w:rsidR="00B90A75">
        <w:t>.</w:t>
      </w:r>
    </w:p>
    <w:p w14:paraId="123785C8" w14:textId="4561CB3C" w:rsidR="00F04D18" w:rsidRDefault="00F04D18">
      <w:pPr>
        <w:pBdr>
          <w:bottom w:val="double" w:sz="6" w:space="1" w:color="auto"/>
        </w:pBdr>
      </w:pPr>
      <w:r>
        <w:lastRenderedPageBreak/>
        <w:t>[TODO: we should reserve some annotation names for the internal compiler use]</w:t>
      </w:r>
    </w:p>
    <w:p w14:paraId="295AB130" w14:textId="77777777" w:rsidR="00332979" w:rsidRDefault="00332979">
      <w:pPr>
        <w:pBdr>
          <w:bottom w:val="double" w:sz="6" w:space="1" w:color="auto"/>
        </w:pBdr>
      </w:pPr>
    </w:p>
    <w:p w14:paraId="564C13DE" w14:textId="3FA3056A" w:rsidR="007C5E4D" w:rsidRDefault="007C5E4D" w:rsidP="00280B0E">
      <w:pPr>
        <w:pStyle w:val="Heading1"/>
      </w:pPr>
      <w:bookmarkStart w:id="586" w:name="_Toc417920680"/>
      <w:bookmarkStart w:id="587" w:name="_Toc445830105"/>
      <w:bookmarkStart w:id="588" w:name="_Toc445799420"/>
      <w:r>
        <w:t>Appendix: P4 reserved keywords</w:t>
      </w:r>
      <w:bookmarkEnd w:id="586"/>
      <w:bookmarkEnd w:id="587"/>
      <w:bookmarkEnd w:id="588"/>
    </w:p>
    <w:p w14:paraId="449FE4A3" w14:textId="4B9BE88C" w:rsidR="008D5C4E" w:rsidRPr="00A3325F" w:rsidRDefault="00681EE2">
      <w:r>
        <w:t>The following table shows all P4 reserved keywords</w:t>
      </w:r>
      <w:r w:rsidR="00D0077E">
        <w:t>.</w:t>
      </w:r>
      <w:r w:rsidR="00750015">
        <w:t xml:space="preserve"> Some </w:t>
      </w:r>
      <w:r w:rsidR="00117E35">
        <w:t xml:space="preserve">identifiers </w:t>
      </w:r>
      <w:r w:rsidR="00F028F9">
        <w:t>are treated</w:t>
      </w:r>
      <w:r w:rsidR="00117E35">
        <w:t xml:space="preserve"> keywords only in specific contexts (</w:t>
      </w:r>
      <w:r w:rsidR="00F028F9">
        <w:t xml:space="preserve">e.g., </w:t>
      </w:r>
      <w:r w:rsidR="000967C2">
        <w:t xml:space="preserve">the keyword </w:t>
      </w:r>
      <w:r w:rsidR="00F028F9" w:rsidRPr="002A5622">
        <w:rPr>
          <w:rFonts w:ascii="Consolas" w:hAnsi="Consolas"/>
        </w:rPr>
        <w:t>actions</w:t>
      </w:r>
      <w:r w:rsidR="00117E35">
        <w:t>).</w:t>
      </w:r>
    </w:p>
    <w:tbl>
      <w:tblPr>
        <w:tblW w:w="0" w:type="auto"/>
        <w:tblLook w:val="0600" w:firstRow="0" w:lastRow="0" w:firstColumn="0" w:lastColumn="0" w:noHBand="1" w:noVBand="1"/>
      </w:tblPr>
      <w:tblGrid>
        <w:gridCol w:w="2174"/>
        <w:gridCol w:w="2157"/>
        <w:gridCol w:w="2157"/>
        <w:gridCol w:w="2152"/>
      </w:tblGrid>
      <w:tr w:rsidR="008F3221" w:rsidRPr="00250456" w14:paraId="23D9682F" w14:textId="77777777" w:rsidTr="002F540D">
        <w:tc>
          <w:tcPr>
            <w:tcW w:w="2214" w:type="dxa"/>
            <w:shd w:val="clear" w:color="auto" w:fill="auto"/>
          </w:tcPr>
          <w:p w14:paraId="6449A984" w14:textId="3283138A" w:rsidR="00AF082F" w:rsidRPr="00250456" w:rsidRDefault="002F508E" w:rsidP="00A229BA">
            <w:pPr>
              <w:pStyle w:val="NoSpacing"/>
              <w:rPr>
                <w:rFonts w:ascii="Consolas" w:hAnsi="Consolas"/>
                <w:sz w:val="20"/>
                <w:szCs w:val="20"/>
              </w:rPr>
            </w:pPr>
            <w:r w:rsidRPr="00250456">
              <w:rPr>
                <w:rFonts w:ascii="Consolas" w:hAnsi="Consolas"/>
                <w:sz w:val="20"/>
                <w:szCs w:val="20"/>
              </w:rPr>
              <w:t>action</w:t>
            </w:r>
          </w:p>
        </w:tc>
        <w:tc>
          <w:tcPr>
            <w:tcW w:w="2214" w:type="dxa"/>
            <w:shd w:val="clear" w:color="auto" w:fill="auto"/>
          </w:tcPr>
          <w:p w14:paraId="78F92B47" w14:textId="699156EB" w:rsidR="00AF082F" w:rsidRPr="00250456" w:rsidRDefault="002F508E" w:rsidP="00A229BA">
            <w:pPr>
              <w:pStyle w:val="NoSpacing"/>
              <w:rPr>
                <w:rFonts w:ascii="Consolas" w:hAnsi="Consolas"/>
                <w:sz w:val="20"/>
                <w:szCs w:val="20"/>
              </w:rPr>
            </w:pPr>
            <w:r w:rsidRPr="00250456">
              <w:rPr>
                <w:rFonts w:ascii="Consolas" w:hAnsi="Consolas"/>
                <w:sz w:val="20"/>
                <w:szCs w:val="20"/>
              </w:rPr>
              <w:t>bit</w:t>
            </w:r>
          </w:p>
        </w:tc>
        <w:tc>
          <w:tcPr>
            <w:tcW w:w="2214" w:type="dxa"/>
            <w:shd w:val="clear" w:color="auto" w:fill="auto"/>
          </w:tcPr>
          <w:p w14:paraId="09FE4C71" w14:textId="07C061A5" w:rsidR="00AF082F" w:rsidRPr="00250456" w:rsidRDefault="002F508E" w:rsidP="00A229BA">
            <w:pPr>
              <w:pStyle w:val="NoSpacing"/>
              <w:rPr>
                <w:rFonts w:ascii="Consolas" w:hAnsi="Consolas"/>
                <w:sz w:val="20"/>
                <w:szCs w:val="20"/>
              </w:rPr>
            </w:pPr>
            <w:r w:rsidRPr="00250456">
              <w:rPr>
                <w:rFonts w:ascii="Consolas" w:hAnsi="Consolas"/>
                <w:sz w:val="20"/>
                <w:szCs w:val="20"/>
              </w:rPr>
              <w:t>bool</w:t>
            </w:r>
          </w:p>
        </w:tc>
        <w:tc>
          <w:tcPr>
            <w:tcW w:w="2214" w:type="dxa"/>
            <w:shd w:val="clear" w:color="auto" w:fill="auto"/>
          </w:tcPr>
          <w:p w14:paraId="7BC73216" w14:textId="7A6EBC79" w:rsidR="00AF082F" w:rsidRPr="00250456" w:rsidRDefault="002F508E" w:rsidP="00A229BA">
            <w:pPr>
              <w:pStyle w:val="NoSpacing"/>
              <w:rPr>
                <w:rFonts w:ascii="Consolas" w:hAnsi="Consolas"/>
                <w:sz w:val="20"/>
                <w:szCs w:val="20"/>
              </w:rPr>
            </w:pPr>
            <w:r w:rsidRPr="00250456">
              <w:rPr>
                <w:rFonts w:ascii="Consolas" w:hAnsi="Consolas"/>
                <w:sz w:val="20"/>
                <w:szCs w:val="20"/>
              </w:rPr>
              <w:t>const</w:t>
            </w:r>
          </w:p>
        </w:tc>
      </w:tr>
      <w:tr w:rsidR="008F3221" w:rsidRPr="00250456" w14:paraId="65C439CA" w14:textId="77777777" w:rsidTr="002F540D">
        <w:tc>
          <w:tcPr>
            <w:tcW w:w="2214" w:type="dxa"/>
            <w:shd w:val="clear" w:color="auto" w:fill="auto"/>
          </w:tcPr>
          <w:p w14:paraId="667EA605" w14:textId="7EDD027A" w:rsidR="00AF082F" w:rsidRPr="00250456" w:rsidRDefault="003801FA" w:rsidP="00A229BA">
            <w:pPr>
              <w:pStyle w:val="NoSpacing"/>
              <w:rPr>
                <w:rFonts w:ascii="Consolas" w:hAnsi="Consolas"/>
                <w:sz w:val="20"/>
                <w:szCs w:val="20"/>
              </w:rPr>
            </w:pPr>
            <w:r>
              <w:rPr>
                <w:rFonts w:ascii="Consolas" w:hAnsi="Consolas"/>
                <w:sz w:val="20"/>
                <w:szCs w:val="20"/>
              </w:rPr>
              <w:t>control</w:t>
            </w:r>
          </w:p>
        </w:tc>
        <w:tc>
          <w:tcPr>
            <w:tcW w:w="2214" w:type="dxa"/>
            <w:shd w:val="clear" w:color="auto" w:fill="auto"/>
          </w:tcPr>
          <w:p w14:paraId="23B3EA94" w14:textId="493922A4" w:rsidR="00AF082F" w:rsidRPr="00250456" w:rsidRDefault="003801FA" w:rsidP="00A229BA">
            <w:pPr>
              <w:pStyle w:val="NoSpacing"/>
              <w:rPr>
                <w:rFonts w:ascii="Consolas" w:hAnsi="Consolas"/>
                <w:sz w:val="20"/>
                <w:szCs w:val="20"/>
              </w:rPr>
            </w:pPr>
            <w:r w:rsidRPr="00250456">
              <w:rPr>
                <w:rFonts w:ascii="Consolas" w:hAnsi="Consolas"/>
                <w:sz w:val="20"/>
                <w:szCs w:val="20"/>
              </w:rPr>
              <w:t>default</w:t>
            </w:r>
          </w:p>
        </w:tc>
        <w:tc>
          <w:tcPr>
            <w:tcW w:w="2214" w:type="dxa"/>
            <w:shd w:val="clear" w:color="auto" w:fill="auto"/>
          </w:tcPr>
          <w:p w14:paraId="483B04A9" w14:textId="72B465A8" w:rsidR="00AF082F" w:rsidRPr="00250456" w:rsidRDefault="00A91BFB" w:rsidP="00A229BA">
            <w:pPr>
              <w:pStyle w:val="NoSpacing"/>
              <w:rPr>
                <w:rFonts w:ascii="Consolas" w:hAnsi="Consolas"/>
                <w:sz w:val="20"/>
                <w:szCs w:val="20"/>
              </w:rPr>
            </w:pPr>
            <w:r w:rsidRPr="00250456">
              <w:rPr>
                <w:rFonts w:ascii="Consolas" w:hAnsi="Consolas"/>
                <w:sz w:val="20"/>
                <w:szCs w:val="20"/>
              </w:rPr>
              <w:t>else</w:t>
            </w:r>
          </w:p>
        </w:tc>
        <w:tc>
          <w:tcPr>
            <w:tcW w:w="2214" w:type="dxa"/>
            <w:shd w:val="clear" w:color="auto" w:fill="auto"/>
          </w:tcPr>
          <w:p w14:paraId="1B2E9985" w14:textId="596352A1" w:rsidR="00AF082F" w:rsidRPr="00250456" w:rsidRDefault="00A91BFB" w:rsidP="00A229BA">
            <w:pPr>
              <w:pStyle w:val="NoSpacing"/>
              <w:rPr>
                <w:rFonts w:ascii="Consolas" w:hAnsi="Consolas"/>
                <w:sz w:val="20"/>
                <w:szCs w:val="20"/>
              </w:rPr>
            </w:pPr>
            <w:r w:rsidRPr="00250456">
              <w:rPr>
                <w:rFonts w:ascii="Consolas" w:hAnsi="Consolas"/>
                <w:sz w:val="20"/>
                <w:szCs w:val="20"/>
              </w:rPr>
              <w:t>enum</w:t>
            </w:r>
            <w:r w:rsidRPr="00250456" w:rsidDel="00A91BFB">
              <w:rPr>
                <w:rFonts w:ascii="Consolas" w:hAnsi="Consolas"/>
                <w:sz w:val="20"/>
                <w:szCs w:val="20"/>
              </w:rPr>
              <w:t xml:space="preserve"> </w:t>
            </w:r>
          </w:p>
        </w:tc>
      </w:tr>
      <w:tr w:rsidR="008F3221" w:rsidRPr="00250456" w14:paraId="45343732" w14:textId="77777777" w:rsidTr="002F540D">
        <w:tc>
          <w:tcPr>
            <w:tcW w:w="2214" w:type="dxa"/>
            <w:shd w:val="clear" w:color="auto" w:fill="auto"/>
          </w:tcPr>
          <w:p w14:paraId="33E9D63F" w14:textId="5265D004" w:rsidR="00A91BFB" w:rsidRPr="00250456" w:rsidRDefault="00A91BFB" w:rsidP="00A229BA">
            <w:pPr>
              <w:pStyle w:val="NoSpacing"/>
              <w:rPr>
                <w:rFonts w:ascii="Consolas" w:hAnsi="Consolas"/>
                <w:sz w:val="20"/>
                <w:szCs w:val="20"/>
              </w:rPr>
            </w:pPr>
            <w:r w:rsidRPr="00250456">
              <w:rPr>
                <w:rFonts w:ascii="Consolas" w:hAnsi="Consolas"/>
                <w:sz w:val="20"/>
                <w:szCs w:val="20"/>
              </w:rPr>
              <w:t>error</w:t>
            </w:r>
            <w:r w:rsidRPr="00250456" w:rsidDel="00A91BFB">
              <w:rPr>
                <w:rFonts w:ascii="Consolas" w:hAnsi="Consolas"/>
                <w:sz w:val="20"/>
                <w:szCs w:val="20"/>
              </w:rPr>
              <w:t xml:space="preserve"> </w:t>
            </w:r>
          </w:p>
        </w:tc>
        <w:tc>
          <w:tcPr>
            <w:tcW w:w="2214" w:type="dxa"/>
            <w:shd w:val="clear" w:color="auto" w:fill="auto"/>
          </w:tcPr>
          <w:p w14:paraId="2CCCFCE3" w14:textId="26EA0804" w:rsidR="00A91BFB" w:rsidRPr="00250456" w:rsidRDefault="00A91BFB" w:rsidP="00A229BA">
            <w:pPr>
              <w:pStyle w:val="NoSpacing"/>
              <w:rPr>
                <w:rFonts w:ascii="Consolas" w:hAnsi="Consolas"/>
                <w:sz w:val="20"/>
                <w:szCs w:val="20"/>
              </w:rPr>
            </w:pPr>
            <w:r w:rsidRPr="00250456">
              <w:rPr>
                <w:rFonts w:ascii="Consolas" w:hAnsi="Consolas"/>
                <w:sz w:val="20"/>
                <w:szCs w:val="20"/>
              </w:rPr>
              <w:t>extern</w:t>
            </w:r>
            <w:r w:rsidRPr="00250456" w:rsidDel="00A91BFB">
              <w:rPr>
                <w:rFonts w:ascii="Consolas" w:hAnsi="Consolas"/>
                <w:sz w:val="20"/>
                <w:szCs w:val="20"/>
              </w:rPr>
              <w:t xml:space="preserve"> </w:t>
            </w:r>
          </w:p>
        </w:tc>
        <w:tc>
          <w:tcPr>
            <w:tcW w:w="2214" w:type="dxa"/>
            <w:shd w:val="clear" w:color="auto" w:fill="auto"/>
          </w:tcPr>
          <w:p w14:paraId="4F0E6DAD" w14:textId="30FA6513" w:rsidR="00A91BFB" w:rsidRPr="00250456" w:rsidRDefault="00A91BFB" w:rsidP="00A229BA">
            <w:pPr>
              <w:pStyle w:val="NoSpacing"/>
              <w:rPr>
                <w:rFonts w:ascii="Consolas" w:hAnsi="Consolas"/>
                <w:sz w:val="20"/>
                <w:szCs w:val="20"/>
              </w:rPr>
            </w:pPr>
            <w:r w:rsidRPr="00250456">
              <w:rPr>
                <w:rFonts w:ascii="Consolas" w:hAnsi="Consolas"/>
                <w:sz w:val="20"/>
                <w:szCs w:val="20"/>
              </w:rPr>
              <w:t>false</w:t>
            </w:r>
          </w:p>
        </w:tc>
        <w:tc>
          <w:tcPr>
            <w:tcW w:w="2214" w:type="dxa"/>
            <w:shd w:val="clear" w:color="auto" w:fill="auto"/>
          </w:tcPr>
          <w:p w14:paraId="77925E2F" w14:textId="7B423DC4" w:rsidR="00A91BFB" w:rsidRPr="00250456" w:rsidRDefault="00A91BFB" w:rsidP="00A229BA">
            <w:pPr>
              <w:pStyle w:val="NoSpacing"/>
              <w:rPr>
                <w:rFonts w:ascii="Consolas" w:hAnsi="Consolas"/>
                <w:sz w:val="20"/>
                <w:szCs w:val="20"/>
              </w:rPr>
            </w:pPr>
            <w:r w:rsidRPr="00250456">
              <w:rPr>
                <w:rFonts w:ascii="Consolas" w:hAnsi="Consolas"/>
                <w:sz w:val="20"/>
                <w:szCs w:val="20"/>
              </w:rPr>
              <w:t>header</w:t>
            </w:r>
          </w:p>
        </w:tc>
      </w:tr>
      <w:tr w:rsidR="008F3221" w:rsidRPr="00250456" w14:paraId="097CDFDE" w14:textId="77777777" w:rsidTr="002F540D">
        <w:tc>
          <w:tcPr>
            <w:tcW w:w="2214" w:type="dxa"/>
            <w:shd w:val="clear" w:color="auto" w:fill="auto"/>
          </w:tcPr>
          <w:p w14:paraId="7F365865" w14:textId="5A95FF6C" w:rsidR="00A91BFB" w:rsidRPr="00250456" w:rsidRDefault="003801FA" w:rsidP="003801FA">
            <w:pPr>
              <w:pStyle w:val="NoSpacing"/>
              <w:rPr>
                <w:rFonts w:ascii="Consolas" w:hAnsi="Consolas"/>
                <w:sz w:val="20"/>
                <w:szCs w:val="20"/>
              </w:rPr>
            </w:pPr>
            <w:r w:rsidRPr="00250456">
              <w:rPr>
                <w:rFonts w:ascii="Consolas" w:hAnsi="Consolas"/>
                <w:sz w:val="20"/>
                <w:szCs w:val="20"/>
              </w:rPr>
              <w:t>if</w:t>
            </w:r>
          </w:p>
        </w:tc>
        <w:tc>
          <w:tcPr>
            <w:tcW w:w="2214" w:type="dxa"/>
            <w:shd w:val="clear" w:color="auto" w:fill="auto"/>
          </w:tcPr>
          <w:p w14:paraId="62EA15B9" w14:textId="165FAD69" w:rsidR="00A91BFB" w:rsidRPr="00250456" w:rsidRDefault="003801FA" w:rsidP="00A229BA">
            <w:pPr>
              <w:pStyle w:val="NoSpacing"/>
              <w:rPr>
                <w:rFonts w:ascii="Consolas" w:hAnsi="Consolas"/>
                <w:sz w:val="20"/>
                <w:szCs w:val="20"/>
              </w:rPr>
            </w:pPr>
            <w:r>
              <w:rPr>
                <w:rFonts w:ascii="Consolas" w:hAnsi="Consolas"/>
                <w:sz w:val="20"/>
                <w:szCs w:val="20"/>
              </w:rPr>
              <w:t>in</w:t>
            </w:r>
          </w:p>
        </w:tc>
        <w:tc>
          <w:tcPr>
            <w:tcW w:w="2214" w:type="dxa"/>
            <w:shd w:val="clear" w:color="auto" w:fill="auto"/>
          </w:tcPr>
          <w:p w14:paraId="49503DF0" w14:textId="76996D19" w:rsidR="00A91BFB" w:rsidRPr="00250456" w:rsidRDefault="003801FA" w:rsidP="00A229BA">
            <w:pPr>
              <w:pStyle w:val="NoSpacing"/>
              <w:rPr>
                <w:rFonts w:ascii="Consolas" w:hAnsi="Consolas"/>
                <w:sz w:val="20"/>
                <w:szCs w:val="20"/>
              </w:rPr>
            </w:pPr>
            <w:r>
              <w:rPr>
                <w:rFonts w:ascii="Consolas" w:hAnsi="Consolas"/>
                <w:sz w:val="20"/>
                <w:szCs w:val="20"/>
              </w:rPr>
              <w:t>inout</w:t>
            </w:r>
          </w:p>
        </w:tc>
        <w:tc>
          <w:tcPr>
            <w:tcW w:w="2214" w:type="dxa"/>
            <w:shd w:val="clear" w:color="auto" w:fill="auto"/>
          </w:tcPr>
          <w:p w14:paraId="2664F0F6" w14:textId="243A3179" w:rsidR="00A91BFB" w:rsidRPr="00250456" w:rsidRDefault="003801FA" w:rsidP="00A229BA">
            <w:pPr>
              <w:pStyle w:val="NoSpacing"/>
              <w:rPr>
                <w:rFonts w:ascii="Consolas" w:hAnsi="Consolas"/>
                <w:sz w:val="20"/>
                <w:szCs w:val="20"/>
              </w:rPr>
            </w:pPr>
            <w:r>
              <w:rPr>
                <w:rFonts w:ascii="Consolas" w:hAnsi="Consolas"/>
                <w:sz w:val="20"/>
                <w:szCs w:val="20"/>
              </w:rPr>
              <w:t>int</w:t>
            </w:r>
          </w:p>
        </w:tc>
      </w:tr>
      <w:tr w:rsidR="008F3221" w:rsidRPr="00250456" w14:paraId="43A9503D" w14:textId="77777777" w:rsidTr="002F540D">
        <w:tc>
          <w:tcPr>
            <w:tcW w:w="2214" w:type="dxa"/>
            <w:shd w:val="clear" w:color="auto" w:fill="auto"/>
          </w:tcPr>
          <w:p w14:paraId="16A4FA9A" w14:textId="4DD3A63D" w:rsidR="00A52E7A" w:rsidRPr="00250456" w:rsidRDefault="003801FA" w:rsidP="00A229BA">
            <w:pPr>
              <w:pStyle w:val="NoSpacing"/>
              <w:rPr>
                <w:rFonts w:ascii="Consolas" w:hAnsi="Consolas"/>
                <w:sz w:val="20"/>
                <w:szCs w:val="20"/>
              </w:rPr>
            </w:pPr>
            <w:r>
              <w:rPr>
                <w:rFonts w:ascii="Consolas" w:hAnsi="Consolas"/>
                <w:sz w:val="20"/>
                <w:szCs w:val="20"/>
              </w:rPr>
              <w:t>package</w:t>
            </w:r>
          </w:p>
        </w:tc>
        <w:tc>
          <w:tcPr>
            <w:tcW w:w="2214" w:type="dxa"/>
            <w:shd w:val="clear" w:color="auto" w:fill="auto"/>
          </w:tcPr>
          <w:p w14:paraId="522EAD34" w14:textId="4C23E5D9" w:rsidR="00A52E7A" w:rsidRPr="00250456" w:rsidRDefault="003801FA" w:rsidP="00A229BA">
            <w:pPr>
              <w:pStyle w:val="NoSpacing"/>
              <w:rPr>
                <w:rFonts w:ascii="Consolas" w:hAnsi="Consolas"/>
                <w:sz w:val="20"/>
                <w:szCs w:val="20"/>
              </w:rPr>
            </w:pPr>
            <w:r w:rsidRPr="00250456">
              <w:rPr>
                <w:rFonts w:ascii="Consolas" w:hAnsi="Consolas"/>
                <w:sz w:val="20"/>
                <w:szCs w:val="20"/>
              </w:rPr>
              <w:t>parser</w:t>
            </w:r>
          </w:p>
        </w:tc>
        <w:tc>
          <w:tcPr>
            <w:tcW w:w="2214" w:type="dxa"/>
            <w:shd w:val="clear" w:color="auto" w:fill="auto"/>
          </w:tcPr>
          <w:p w14:paraId="63B773C3" w14:textId="12C1F2B0" w:rsidR="00A52E7A" w:rsidRPr="00250456" w:rsidRDefault="003801FA" w:rsidP="00A229BA">
            <w:pPr>
              <w:pStyle w:val="NoSpacing"/>
              <w:rPr>
                <w:rFonts w:ascii="Consolas" w:hAnsi="Consolas"/>
                <w:sz w:val="20"/>
                <w:szCs w:val="20"/>
              </w:rPr>
            </w:pPr>
            <w:r>
              <w:rPr>
                <w:rFonts w:ascii="Consolas" w:hAnsi="Consolas"/>
                <w:sz w:val="20"/>
                <w:szCs w:val="20"/>
              </w:rPr>
              <w:t>out</w:t>
            </w:r>
          </w:p>
        </w:tc>
        <w:tc>
          <w:tcPr>
            <w:tcW w:w="2214" w:type="dxa"/>
            <w:shd w:val="clear" w:color="auto" w:fill="auto"/>
          </w:tcPr>
          <w:p w14:paraId="0FE0F1CF" w14:textId="40B7D326" w:rsidR="00A52E7A" w:rsidRPr="00250456" w:rsidRDefault="003801FA" w:rsidP="00A229BA">
            <w:pPr>
              <w:pStyle w:val="NoSpacing"/>
              <w:rPr>
                <w:rFonts w:ascii="Consolas" w:hAnsi="Consolas"/>
                <w:sz w:val="20"/>
                <w:szCs w:val="20"/>
              </w:rPr>
            </w:pPr>
            <w:r>
              <w:rPr>
                <w:rFonts w:ascii="Consolas" w:hAnsi="Consolas"/>
                <w:sz w:val="20"/>
                <w:szCs w:val="20"/>
              </w:rPr>
              <w:t>return</w:t>
            </w:r>
          </w:p>
        </w:tc>
      </w:tr>
      <w:tr w:rsidR="008F3221" w:rsidRPr="00250456" w14:paraId="167E5BED" w14:textId="77777777" w:rsidTr="002F540D">
        <w:tc>
          <w:tcPr>
            <w:tcW w:w="2214" w:type="dxa"/>
            <w:shd w:val="clear" w:color="auto" w:fill="auto"/>
          </w:tcPr>
          <w:p w14:paraId="5666567D" w14:textId="260FD092" w:rsidR="00A52E7A" w:rsidRPr="003801FA" w:rsidRDefault="003801FA" w:rsidP="00A229BA">
            <w:pPr>
              <w:pStyle w:val="NoSpacing"/>
              <w:rPr>
                <w:rFonts w:ascii="Consolas" w:hAnsi="Consolas"/>
                <w:b/>
                <w:sz w:val="20"/>
                <w:szCs w:val="20"/>
              </w:rPr>
            </w:pPr>
            <w:r>
              <w:rPr>
                <w:rFonts w:ascii="Consolas" w:hAnsi="Consolas"/>
                <w:sz w:val="20"/>
                <w:szCs w:val="20"/>
              </w:rPr>
              <w:t>select</w:t>
            </w:r>
          </w:p>
        </w:tc>
        <w:tc>
          <w:tcPr>
            <w:tcW w:w="2214" w:type="dxa"/>
            <w:shd w:val="clear" w:color="auto" w:fill="auto"/>
          </w:tcPr>
          <w:p w14:paraId="2F10EAEE" w14:textId="3CE7AF39" w:rsidR="00A52E7A" w:rsidRPr="00250456" w:rsidRDefault="003801FA" w:rsidP="00A229BA">
            <w:pPr>
              <w:pStyle w:val="NoSpacing"/>
              <w:rPr>
                <w:rFonts w:ascii="Consolas" w:hAnsi="Consolas"/>
                <w:sz w:val="20"/>
                <w:szCs w:val="20"/>
              </w:rPr>
            </w:pPr>
            <w:r>
              <w:rPr>
                <w:rFonts w:ascii="Consolas" w:hAnsi="Consolas"/>
                <w:sz w:val="20"/>
                <w:szCs w:val="20"/>
              </w:rPr>
              <w:t>state</w:t>
            </w:r>
          </w:p>
        </w:tc>
        <w:tc>
          <w:tcPr>
            <w:tcW w:w="2214" w:type="dxa"/>
            <w:shd w:val="clear" w:color="auto" w:fill="auto"/>
          </w:tcPr>
          <w:p w14:paraId="3711670E" w14:textId="47C14329" w:rsidR="00A52E7A" w:rsidRPr="00250456" w:rsidRDefault="003801FA" w:rsidP="00A229BA">
            <w:pPr>
              <w:pStyle w:val="NoSpacing"/>
              <w:rPr>
                <w:rFonts w:ascii="Consolas" w:hAnsi="Consolas"/>
                <w:sz w:val="20"/>
                <w:szCs w:val="20"/>
              </w:rPr>
            </w:pPr>
            <w:r>
              <w:rPr>
                <w:rFonts w:ascii="Consolas" w:hAnsi="Consolas"/>
                <w:sz w:val="20"/>
                <w:szCs w:val="20"/>
              </w:rPr>
              <w:t>struct</w:t>
            </w:r>
          </w:p>
        </w:tc>
        <w:tc>
          <w:tcPr>
            <w:tcW w:w="2214" w:type="dxa"/>
            <w:shd w:val="clear" w:color="auto" w:fill="auto"/>
          </w:tcPr>
          <w:p w14:paraId="31AB5F93" w14:textId="231497F2" w:rsidR="00A52E7A" w:rsidRPr="00250456" w:rsidRDefault="003801FA" w:rsidP="00A229BA">
            <w:pPr>
              <w:pStyle w:val="NoSpacing"/>
              <w:rPr>
                <w:rFonts w:ascii="Consolas" w:hAnsi="Consolas"/>
                <w:sz w:val="20"/>
                <w:szCs w:val="20"/>
              </w:rPr>
            </w:pPr>
            <w:r>
              <w:rPr>
                <w:rFonts w:ascii="Consolas" w:hAnsi="Consolas"/>
                <w:sz w:val="20"/>
                <w:szCs w:val="20"/>
              </w:rPr>
              <w:t>table</w:t>
            </w:r>
          </w:p>
        </w:tc>
      </w:tr>
      <w:tr w:rsidR="008F3221" w:rsidRPr="00250456" w14:paraId="75374A0B" w14:textId="77777777" w:rsidTr="002F540D">
        <w:tc>
          <w:tcPr>
            <w:tcW w:w="2214" w:type="dxa"/>
            <w:shd w:val="clear" w:color="auto" w:fill="auto"/>
          </w:tcPr>
          <w:p w14:paraId="48D6FEB3" w14:textId="69C7A09E" w:rsidR="00A52E7A" w:rsidRPr="00250456" w:rsidRDefault="003801FA" w:rsidP="00A229BA">
            <w:pPr>
              <w:pStyle w:val="NoSpacing"/>
              <w:rPr>
                <w:rFonts w:ascii="Consolas" w:hAnsi="Consolas"/>
                <w:sz w:val="20"/>
                <w:szCs w:val="20"/>
              </w:rPr>
            </w:pPr>
            <w:r>
              <w:rPr>
                <w:rFonts w:ascii="Consolas" w:hAnsi="Consolas"/>
                <w:sz w:val="20"/>
                <w:szCs w:val="20"/>
              </w:rPr>
              <w:t>t</w:t>
            </w:r>
            <w:r w:rsidRPr="00250456">
              <w:rPr>
                <w:rFonts w:ascii="Consolas" w:hAnsi="Consolas"/>
                <w:sz w:val="20"/>
                <w:szCs w:val="20"/>
              </w:rPr>
              <w:t>ransition</w:t>
            </w:r>
          </w:p>
        </w:tc>
        <w:tc>
          <w:tcPr>
            <w:tcW w:w="2214" w:type="dxa"/>
            <w:shd w:val="clear" w:color="auto" w:fill="auto"/>
          </w:tcPr>
          <w:p w14:paraId="7AF5E72D" w14:textId="20FF2FBC" w:rsidR="00A52E7A" w:rsidRPr="00250456" w:rsidRDefault="003801FA" w:rsidP="00A229BA">
            <w:pPr>
              <w:pStyle w:val="NoSpacing"/>
              <w:rPr>
                <w:rFonts w:ascii="Consolas" w:hAnsi="Consolas"/>
                <w:sz w:val="20"/>
                <w:szCs w:val="20"/>
              </w:rPr>
            </w:pPr>
            <w:r w:rsidRPr="00250456">
              <w:rPr>
                <w:rFonts w:ascii="Consolas" w:hAnsi="Consolas"/>
                <w:sz w:val="20"/>
                <w:szCs w:val="20"/>
              </w:rPr>
              <w:t>true</w:t>
            </w:r>
          </w:p>
        </w:tc>
        <w:tc>
          <w:tcPr>
            <w:tcW w:w="2214" w:type="dxa"/>
            <w:shd w:val="clear" w:color="auto" w:fill="auto"/>
          </w:tcPr>
          <w:p w14:paraId="46B2947F" w14:textId="107301E9" w:rsidR="00A52E7A" w:rsidRPr="00250456" w:rsidRDefault="003801FA" w:rsidP="00A229BA">
            <w:pPr>
              <w:pStyle w:val="NoSpacing"/>
              <w:rPr>
                <w:rFonts w:ascii="Consolas" w:hAnsi="Consolas"/>
                <w:sz w:val="20"/>
                <w:szCs w:val="20"/>
              </w:rPr>
            </w:pPr>
            <w:r>
              <w:rPr>
                <w:rFonts w:ascii="Consolas" w:hAnsi="Consolas"/>
                <w:sz w:val="20"/>
                <w:szCs w:val="20"/>
              </w:rPr>
              <w:t>typedef</w:t>
            </w:r>
          </w:p>
        </w:tc>
        <w:tc>
          <w:tcPr>
            <w:tcW w:w="2214" w:type="dxa"/>
            <w:shd w:val="clear" w:color="auto" w:fill="auto"/>
          </w:tcPr>
          <w:p w14:paraId="4BF79C62" w14:textId="79B03D8A" w:rsidR="00A52E7A" w:rsidRPr="00250456" w:rsidRDefault="003801FA" w:rsidP="00A229BA">
            <w:pPr>
              <w:pStyle w:val="NoSpacing"/>
              <w:rPr>
                <w:rFonts w:ascii="Consolas" w:hAnsi="Consolas"/>
                <w:sz w:val="20"/>
                <w:szCs w:val="20"/>
              </w:rPr>
            </w:pPr>
            <w:r>
              <w:rPr>
                <w:rFonts w:ascii="Consolas" w:hAnsi="Consolas"/>
                <w:sz w:val="20"/>
                <w:szCs w:val="20"/>
              </w:rPr>
              <w:t>varbit</w:t>
            </w:r>
          </w:p>
        </w:tc>
      </w:tr>
      <w:tr w:rsidR="008F3221" w:rsidRPr="00250456" w14:paraId="7B866BDA" w14:textId="77777777" w:rsidTr="002F540D">
        <w:tc>
          <w:tcPr>
            <w:tcW w:w="2214" w:type="dxa"/>
            <w:shd w:val="clear" w:color="auto" w:fill="auto"/>
          </w:tcPr>
          <w:p w14:paraId="4665BD28" w14:textId="5397D5CC" w:rsidR="00A52E7A" w:rsidRPr="00250456" w:rsidRDefault="003801FA" w:rsidP="00A229BA">
            <w:pPr>
              <w:pStyle w:val="NoSpacing"/>
              <w:rPr>
                <w:rFonts w:ascii="Consolas" w:hAnsi="Consolas"/>
                <w:sz w:val="20"/>
                <w:szCs w:val="20"/>
              </w:rPr>
            </w:pPr>
            <w:r>
              <w:rPr>
                <w:rFonts w:ascii="Consolas" w:hAnsi="Consolas"/>
                <w:sz w:val="20"/>
                <w:szCs w:val="20"/>
              </w:rPr>
              <w:t>void</w:t>
            </w:r>
          </w:p>
        </w:tc>
        <w:tc>
          <w:tcPr>
            <w:tcW w:w="2214" w:type="dxa"/>
            <w:shd w:val="clear" w:color="auto" w:fill="auto"/>
          </w:tcPr>
          <w:p w14:paraId="48167BFA" w14:textId="4BEDC47D" w:rsidR="00A52E7A" w:rsidRPr="00250456" w:rsidRDefault="00A52E7A" w:rsidP="00A229BA">
            <w:pPr>
              <w:pStyle w:val="NoSpacing"/>
              <w:rPr>
                <w:rFonts w:ascii="Consolas" w:hAnsi="Consolas"/>
                <w:sz w:val="20"/>
                <w:szCs w:val="20"/>
              </w:rPr>
            </w:pPr>
          </w:p>
        </w:tc>
        <w:tc>
          <w:tcPr>
            <w:tcW w:w="2214" w:type="dxa"/>
            <w:shd w:val="clear" w:color="auto" w:fill="auto"/>
          </w:tcPr>
          <w:p w14:paraId="219EF47F" w14:textId="745CF1FA" w:rsidR="00A52E7A" w:rsidRPr="00250456" w:rsidRDefault="00A52E7A" w:rsidP="00A229BA">
            <w:pPr>
              <w:pStyle w:val="NoSpacing"/>
              <w:rPr>
                <w:rFonts w:ascii="Consolas" w:hAnsi="Consolas"/>
                <w:sz w:val="20"/>
                <w:szCs w:val="20"/>
              </w:rPr>
            </w:pPr>
          </w:p>
        </w:tc>
        <w:tc>
          <w:tcPr>
            <w:tcW w:w="2214" w:type="dxa"/>
            <w:shd w:val="clear" w:color="auto" w:fill="auto"/>
          </w:tcPr>
          <w:p w14:paraId="6A167B55" w14:textId="6648C921" w:rsidR="00A52E7A" w:rsidRPr="00250456" w:rsidRDefault="00A52E7A" w:rsidP="00A229BA">
            <w:pPr>
              <w:pStyle w:val="NoSpacing"/>
              <w:rPr>
                <w:rFonts w:ascii="Consolas" w:hAnsi="Consolas"/>
                <w:sz w:val="20"/>
                <w:szCs w:val="20"/>
              </w:rPr>
            </w:pPr>
          </w:p>
        </w:tc>
      </w:tr>
    </w:tbl>
    <w:p w14:paraId="5DB77F68" w14:textId="0A867C92" w:rsidR="00A823DF" w:rsidRDefault="00A823DF" w:rsidP="00E411B2">
      <w:pPr>
        <w:pStyle w:val="Heading1"/>
      </w:pPr>
      <w:bookmarkStart w:id="589" w:name="_Ref286057812"/>
      <w:bookmarkStart w:id="590" w:name="_Toc417920681"/>
      <w:bookmarkStart w:id="591" w:name="_Toc445830106"/>
      <w:bookmarkStart w:id="592" w:name="_Toc445799421"/>
      <w:r>
        <w:t xml:space="preserve">Appendix: P4 </w:t>
      </w:r>
      <w:r w:rsidR="003729F8">
        <w:t>core</w:t>
      </w:r>
      <w:r>
        <w:t xml:space="preserve"> library</w:t>
      </w:r>
      <w:bookmarkEnd w:id="589"/>
      <w:bookmarkEnd w:id="590"/>
      <w:bookmarkEnd w:id="591"/>
      <w:bookmarkEnd w:id="592"/>
    </w:p>
    <w:p w14:paraId="5851296F" w14:textId="6FCD638F" w:rsidR="00A823DF" w:rsidRDefault="00A823DF">
      <w:r>
        <w:t xml:space="preserve">The P4 </w:t>
      </w:r>
      <w:r w:rsidR="002F4158">
        <w:t>core</w:t>
      </w:r>
      <w:r>
        <w:t xml:space="preserve"> library contains declarations that are useful to most programs.</w:t>
      </w:r>
    </w:p>
    <w:p w14:paraId="463F6CC5" w14:textId="0DC8C420" w:rsidR="009E6F3A" w:rsidRDefault="009E6F3A">
      <w:r>
        <w:t xml:space="preserve">For example, the </w:t>
      </w:r>
      <w:r w:rsidR="00EC2208">
        <w:t>core</w:t>
      </w:r>
      <w:r>
        <w:t xml:space="preserve"> </w:t>
      </w:r>
      <w:r w:rsidR="00EC2208">
        <w:t>library</w:t>
      </w:r>
      <w:r>
        <w:t xml:space="preserve"> includes the declarations of the predefined </w:t>
      </w:r>
      <w:r w:rsidR="00B84F95">
        <w:rPr>
          <w:rFonts w:ascii="Consolas" w:hAnsi="Consolas"/>
        </w:rPr>
        <w:t xml:space="preserve">packet_in </w:t>
      </w:r>
      <w:r w:rsidR="00B84F95" w:rsidRPr="00A26B5C">
        <w:t>and</w:t>
      </w:r>
      <w:r w:rsidR="00B84F95">
        <w:rPr>
          <w:rFonts w:ascii="Consolas" w:hAnsi="Consolas"/>
        </w:rPr>
        <w:t xml:space="preserve"> packet_out</w:t>
      </w:r>
      <w:r>
        <w:rPr>
          <w:rFonts w:ascii="Consolas" w:hAnsi="Consolas"/>
        </w:rPr>
        <w:t xml:space="preserve"> </w:t>
      </w:r>
      <w:r w:rsidR="009A28E0">
        <w:t>extern objects</w:t>
      </w:r>
      <w:r>
        <w:t>, used in parsers and deparsers to access packet data.</w:t>
      </w:r>
    </w:p>
    <w:p w14:paraId="4B389752" w14:textId="3CA887E3" w:rsidR="000F1FDC" w:rsidRDefault="000F1FDC">
      <w:pPr>
        <w:rPr>
          <w:rFonts w:ascii="Consolas" w:hAnsi="Consolas"/>
          <w:b/>
        </w:rPr>
      </w:pPr>
      <w:r w:rsidRPr="000F1FDC">
        <w:rPr>
          <w:rFonts w:ascii="Consolas" w:hAnsi="Consolas"/>
          <w:b/>
        </w:rPr>
        <w:t xml:space="preserve">struct </w:t>
      </w:r>
      <w:r w:rsidR="000D385E">
        <w:rPr>
          <w:rFonts w:ascii="Consolas" w:hAnsi="Consolas"/>
        </w:rPr>
        <w:t>V</w:t>
      </w:r>
      <w:r w:rsidRPr="00AB28AA">
        <w:rPr>
          <w:rFonts w:ascii="Consolas" w:hAnsi="Consolas"/>
        </w:rPr>
        <w:t>ersion</w:t>
      </w:r>
      <w:r w:rsidRPr="000F1FDC">
        <w:rPr>
          <w:rFonts w:ascii="Consolas" w:hAnsi="Consolas"/>
          <w:b/>
        </w:rPr>
        <w:t xml:space="preserve"> </w:t>
      </w:r>
      <w:r w:rsidRPr="00AB28AA">
        <w:rPr>
          <w:rFonts w:ascii="Consolas" w:hAnsi="Consolas"/>
        </w:rPr>
        <w:t>{</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major;</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minor;</w:t>
      </w:r>
      <w:r>
        <w:rPr>
          <w:rFonts w:ascii="Consolas" w:hAnsi="Consolas"/>
          <w:b/>
        </w:rPr>
        <w:br/>
      </w:r>
      <w:r w:rsidRPr="00AB28AA">
        <w:rPr>
          <w:rFonts w:ascii="Consolas" w:hAnsi="Consolas"/>
        </w:rPr>
        <w:t>}</w:t>
      </w:r>
    </w:p>
    <w:p w14:paraId="7BD8E5FF" w14:textId="43B56B88" w:rsidR="000F1FDC" w:rsidRDefault="000F1FDC">
      <w:pPr>
        <w:rPr>
          <w:rFonts w:ascii="Consolas" w:hAnsi="Consolas"/>
          <w:b/>
        </w:rPr>
      </w:pPr>
      <w:r w:rsidRPr="000F1FDC">
        <w:rPr>
          <w:rFonts w:ascii="Consolas" w:hAnsi="Consolas"/>
          <w:b/>
        </w:rPr>
        <w:t xml:space="preserve">const </w:t>
      </w:r>
      <w:r w:rsidRPr="00AB28AA">
        <w:rPr>
          <w:rFonts w:ascii="Consolas" w:hAnsi="Consolas"/>
        </w:rPr>
        <w:t xml:space="preserve">version </w:t>
      </w:r>
      <w:r w:rsidR="000D385E">
        <w:rPr>
          <w:rFonts w:ascii="Consolas" w:hAnsi="Consolas"/>
        </w:rPr>
        <w:t>P</w:t>
      </w:r>
      <w:r w:rsidRPr="00AB28AA">
        <w:rPr>
          <w:rFonts w:ascii="Consolas" w:hAnsi="Consolas"/>
        </w:rPr>
        <w:t>4</w:t>
      </w:r>
      <w:r w:rsidR="000D385E">
        <w:rPr>
          <w:rFonts w:ascii="Consolas" w:hAnsi="Consolas"/>
        </w:rPr>
        <w:t>_</w:t>
      </w:r>
      <w:r w:rsidRPr="00AB28AA">
        <w:rPr>
          <w:rFonts w:ascii="Consolas" w:hAnsi="Consolas"/>
        </w:rPr>
        <w:t>L</w:t>
      </w:r>
      <w:r w:rsidR="000D385E">
        <w:rPr>
          <w:rFonts w:ascii="Consolas" w:hAnsi="Consolas"/>
        </w:rPr>
        <w:t>IBRARY_VERSION</w:t>
      </w:r>
      <w:r w:rsidRPr="00AB28AA">
        <w:rPr>
          <w:rFonts w:ascii="Consolas" w:hAnsi="Consolas"/>
        </w:rPr>
        <w:t xml:space="preserve"> = </w:t>
      </w:r>
      <w:proofErr w:type="gramStart"/>
      <w:r w:rsidRPr="00AB28AA">
        <w:rPr>
          <w:rFonts w:ascii="Consolas" w:hAnsi="Consolas"/>
        </w:rPr>
        <w:t>{ 8</w:t>
      </w:r>
      <w:proofErr w:type="gramEnd"/>
      <w:r w:rsidR="005721FF">
        <w:rPr>
          <w:rFonts w:ascii="Consolas" w:hAnsi="Consolas"/>
        </w:rPr>
        <w:t>w</w:t>
      </w:r>
      <w:r w:rsidR="00D8798C">
        <w:rPr>
          <w:rFonts w:ascii="Consolas" w:hAnsi="Consolas"/>
        </w:rPr>
        <w:t>1</w:t>
      </w:r>
      <w:r w:rsidRPr="00AB28AA">
        <w:rPr>
          <w:rFonts w:ascii="Consolas" w:hAnsi="Consolas"/>
        </w:rPr>
        <w:t>, 8</w:t>
      </w:r>
      <w:r w:rsidR="005721FF">
        <w:rPr>
          <w:rFonts w:ascii="Consolas" w:hAnsi="Consolas"/>
        </w:rPr>
        <w:t>w</w:t>
      </w:r>
      <w:r w:rsidRPr="00AB28AA">
        <w:rPr>
          <w:rFonts w:ascii="Consolas" w:hAnsi="Consolas"/>
        </w:rPr>
        <w:t>0 };</w:t>
      </w:r>
    </w:p>
    <w:p w14:paraId="645EE4D1" w14:textId="2C9658BB" w:rsidR="0029245D" w:rsidRDefault="00A823DF">
      <w:pPr>
        <w:rPr>
          <w:rFonts w:ascii="Consolas" w:hAnsi="Consolas"/>
        </w:rPr>
      </w:pPr>
      <w:r w:rsidRPr="00A3325F">
        <w:rPr>
          <w:rFonts w:ascii="Consolas" w:hAnsi="Consolas"/>
          <w:b/>
        </w:rPr>
        <w:t>error</w:t>
      </w:r>
      <w:r w:rsidRPr="00E411B2">
        <w:rPr>
          <w:rFonts w:ascii="Consolas" w:hAnsi="Consolas"/>
        </w:rPr>
        <w:t xml:space="preserve"> </w:t>
      </w:r>
      <w:r w:rsidR="00A46515">
        <w:rPr>
          <w:rFonts w:ascii="Consolas" w:hAnsi="Consolas"/>
        </w:rPr>
        <w:t>{</w:t>
      </w:r>
      <w:r w:rsidR="00A46515">
        <w:rPr>
          <w:rFonts w:ascii="Consolas" w:hAnsi="Consolas"/>
        </w:rPr>
        <w:br/>
        <w:t xml:space="preserve">    </w:t>
      </w:r>
      <w:r w:rsidR="001E6A79">
        <w:rPr>
          <w:rFonts w:ascii="Consolas" w:hAnsi="Consolas"/>
        </w:rPr>
        <w:t>NoError</w:t>
      </w:r>
      <w:r w:rsidR="00A46515">
        <w:rPr>
          <w:rFonts w:ascii="Consolas" w:hAnsi="Consolas"/>
        </w:rPr>
        <w:t>,</w:t>
      </w:r>
      <w:r w:rsidR="00EA1713">
        <w:rPr>
          <w:rFonts w:ascii="Consolas" w:hAnsi="Consolas"/>
        </w:rPr>
        <w:br/>
      </w:r>
      <w:r w:rsidR="00A46515">
        <w:rPr>
          <w:rFonts w:ascii="Consolas" w:hAnsi="Consolas"/>
        </w:rPr>
        <w:t xml:space="preserve">    </w:t>
      </w:r>
      <w:r w:rsidR="00EA1713">
        <w:rPr>
          <w:rFonts w:ascii="Consolas" w:hAnsi="Consolas"/>
        </w:rPr>
        <w:t>PacketTooShort</w:t>
      </w:r>
      <w:r w:rsidR="00A46515">
        <w:rPr>
          <w:rFonts w:ascii="Consolas" w:hAnsi="Consolas"/>
        </w:rPr>
        <w:t>,</w:t>
      </w:r>
      <w:r w:rsidR="00EA1713">
        <w:rPr>
          <w:rFonts w:ascii="Consolas" w:hAnsi="Consolas"/>
        </w:rPr>
        <w:t xml:space="preserve"> // not enough bits in packet for extract</w:t>
      </w:r>
      <w:r w:rsidR="0029245D">
        <w:rPr>
          <w:rFonts w:ascii="Consolas" w:hAnsi="Consolas"/>
        </w:rPr>
        <w:br/>
      </w:r>
      <w:r w:rsidR="00A46515">
        <w:rPr>
          <w:rFonts w:ascii="Consolas" w:hAnsi="Consolas"/>
          <w:b/>
        </w:rPr>
        <w:t xml:space="preserve">   </w:t>
      </w:r>
      <w:r w:rsidR="0029245D">
        <w:rPr>
          <w:rFonts w:ascii="Consolas" w:hAnsi="Consolas"/>
        </w:rPr>
        <w:t xml:space="preserve"> </w:t>
      </w:r>
      <w:r w:rsidR="000F1FDC">
        <w:rPr>
          <w:rFonts w:ascii="Consolas" w:hAnsi="Consolas"/>
        </w:rPr>
        <w:t>NoMatch</w:t>
      </w:r>
      <w:r w:rsidR="00A46515">
        <w:rPr>
          <w:rFonts w:ascii="Consolas" w:hAnsi="Consolas"/>
        </w:rPr>
        <w:t>,</w:t>
      </w:r>
      <w:r w:rsidR="0029245D">
        <w:rPr>
          <w:rFonts w:ascii="Consolas" w:hAnsi="Consolas"/>
        </w:rPr>
        <w:t xml:space="preserve"> </w:t>
      </w:r>
      <w:r w:rsidR="000F1FDC">
        <w:rPr>
          <w:rFonts w:ascii="Consolas" w:hAnsi="Consolas"/>
        </w:rPr>
        <w:t xml:space="preserve">   </w:t>
      </w:r>
      <w:r w:rsidR="0029245D">
        <w:rPr>
          <w:rFonts w:ascii="Consolas" w:hAnsi="Consolas"/>
        </w:rPr>
        <w:t xml:space="preserve">// </w:t>
      </w:r>
      <w:r w:rsidR="000F1FDC">
        <w:rPr>
          <w:rFonts w:ascii="Consolas" w:hAnsi="Consolas"/>
        </w:rPr>
        <w:t xml:space="preserve">match </w:t>
      </w:r>
      <w:r w:rsidR="0029245D">
        <w:rPr>
          <w:rFonts w:ascii="Consolas" w:hAnsi="Consolas"/>
        </w:rPr>
        <w:t>statement has no matches</w:t>
      </w:r>
      <w:r w:rsidR="00A4310D">
        <w:rPr>
          <w:rFonts w:ascii="Consolas" w:hAnsi="Consolas"/>
        </w:rPr>
        <w:br/>
      </w:r>
      <w:r w:rsidR="00A46515">
        <w:rPr>
          <w:rFonts w:ascii="Consolas" w:hAnsi="Consolas"/>
        </w:rPr>
        <w:t xml:space="preserve">    </w:t>
      </w:r>
      <w:r w:rsidR="00A4310D">
        <w:rPr>
          <w:rFonts w:ascii="Consolas" w:hAnsi="Consolas"/>
        </w:rPr>
        <w:t>EmptyStack</w:t>
      </w:r>
      <w:r w:rsidR="00A46515">
        <w:rPr>
          <w:rFonts w:ascii="Consolas" w:hAnsi="Consolas"/>
        </w:rPr>
        <w:t>,</w:t>
      </w:r>
      <w:r w:rsidR="00A4310D">
        <w:rPr>
          <w:rFonts w:ascii="Consolas" w:hAnsi="Consolas"/>
        </w:rPr>
        <w:t xml:space="preserve"> // refer</w:t>
      </w:r>
      <w:r w:rsidR="00A837D4">
        <w:rPr>
          <w:rFonts w:ascii="Consolas" w:hAnsi="Consolas"/>
        </w:rPr>
        <w:t>ence</w:t>
      </w:r>
      <w:r w:rsidR="00A4310D">
        <w:rPr>
          <w:rFonts w:ascii="Consolas" w:hAnsi="Consolas"/>
        </w:rPr>
        <w:t xml:space="preserve"> to </w:t>
      </w:r>
      <w:r w:rsidR="00A837D4">
        <w:rPr>
          <w:rFonts w:ascii="Consolas" w:hAnsi="Consolas"/>
        </w:rPr>
        <w:t>.</w:t>
      </w:r>
      <w:r w:rsidR="00A4310D">
        <w:rPr>
          <w:rFonts w:ascii="Consolas" w:hAnsi="Consolas"/>
        </w:rPr>
        <w:t>last in an empty header stack</w:t>
      </w:r>
      <w:r w:rsidR="00A837D4">
        <w:rPr>
          <w:rFonts w:ascii="Consolas" w:hAnsi="Consolas"/>
        </w:rPr>
        <w:br/>
      </w:r>
      <w:r w:rsidR="00A46515">
        <w:rPr>
          <w:rFonts w:ascii="Consolas" w:hAnsi="Consolas"/>
          <w:b/>
        </w:rPr>
        <w:t xml:space="preserve">   </w:t>
      </w:r>
      <w:r w:rsidR="00A837D4">
        <w:rPr>
          <w:rFonts w:ascii="Consolas" w:hAnsi="Consolas"/>
        </w:rPr>
        <w:t xml:space="preserve"> FullStack</w:t>
      </w:r>
      <w:r w:rsidR="00A46515">
        <w:rPr>
          <w:rFonts w:ascii="Consolas" w:hAnsi="Consolas"/>
        </w:rPr>
        <w:t>,</w:t>
      </w:r>
      <w:r w:rsidR="00A837D4">
        <w:rPr>
          <w:rFonts w:ascii="Consolas" w:hAnsi="Consolas"/>
        </w:rPr>
        <w:t xml:space="preserve">  // reference to .next in a full header stack</w:t>
      </w:r>
      <w:r w:rsidR="002E7E80">
        <w:rPr>
          <w:rFonts w:ascii="Consolas" w:hAnsi="Consolas"/>
        </w:rPr>
        <w:br/>
      </w:r>
      <w:r w:rsidR="00A46515">
        <w:rPr>
          <w:rFonts w:ascii="Consolas" w:hAnsi="Consolas"/>
          <w:b/>
        </w:rPr>
        <w:t xml:space="preserve">   </w:t>
      </w:r>
      <w:r w:rsidR="002E7E80">
        <w:rPr>
          <w:rFonts w:ascii="Consolas" w:hAnsi="Consolas"/>
        </w:rPr>
        <w:t xml:space="preserve"> Overw</w:t>
      </w:r>
      <w:r w:rsidR="00F357E9">
        <w:rPr>
          <w:rFonts w:ascii="Consolas" w:hAnsi="Consolas"/>
        </w:rPr>
        <w:t>r</w:t>
      </w:r>
      <w:r w:rsidR="002E7E80">
        <w:rPr>
          <w:rFonts w:ascii="Consolas" w:hAnsi="Consolas"/>
        </w:rPr>
        <w:t>itingHeader // one header is extracted twice</w:t>
      </w:r>
      <w:r w:rsidR="00A46515">
        <w:rPr>
          <w:rFonts w:ascii="Consolas" w:hAnsi="Consolas"/>
        </w:rPr>
        <w:br/>
        <w:t>}</w:t>
      </w:r>
    </w:p>
    <w:p w14:paraId="0CAB869A" w14:textId="30417244" w:rsidR="00B84F95" w:rsidRDefault="003509D4" w:rsidP="00A63137">
      <w:pPr>
        <w:rPr>
          <w:rFonts w:ascii="Consolas" w:hAnsi="Consolas"/>
        </w:rPr>
      </w:pPr>
      <w:r>
        <w:rPr>
          <w:rFonts w:ascii="Consolas" w:hAnsi="Consolas"/>
          <w:b/>
        </w:rPr>
        <w:t>extern</w:t>
      </w:r>
      <w:r w:rsidR="00F14EAD">
        <w:rPr>
          <w:rFonts w:ascii="Consolas" w:hAnsi="Consolas"/>
        </w:rPr>
        <w:t xml:space="preserve"> </w:t>
      </w:r>
      <w:r w:rsidR="00B84F95">
        <w:rPr>
          <w:rFonts w:ascii="Consolas" w:hAnsi="Consolas"/>
        </w:rPr>
        <w:t>packet_in</w:t>
      </w:r>
      <w:r w:rsidR="00F14EAD">
        <w:rPr>
          <w:rFonts w:ascii="Consolas" w:hAnsi="Consolas"/>
        </w:rPr>
        <w:t xml:space="preserve"> { </w:t>
      </w:r>
      <w:r w:rsidR="00880AE1">
        <w:rPr>
          <w:rFonts w:ascii="Consolas" w:hAnsi="Consolas"/>
        </w:rPr>
        <w:br/>
        <w:t xml:space="preserve">    </w:t>
      </w:r>
      <w:r w:rsidR="00F14EAD">
        <w:rPr>
          <w:rFonts w:ascii="Consolas" w:hAnsi="Consolas"/>
        </w:rPr>
        <w:t>// packet abstraction</w:t>
      </w:r>
      <w:r w:rsidR="00F14EAD">
        <w:rPr>
          <w:rFonts w:ascii="Consolas" w:hAnsi="Consolas"/>
        </w:rPr>
        <w:br/>
        <w:t xml:space="preserve">   </w:t>
      </w:r>
      <w:r w:rsidR="00B84F95">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sidRPr="00E411B2">
        <w:rPr>
          <w:rFonts w:ascii="Consolas" w:hAnsi="Consolas"/>
        </w:rPr>
        <w:t>&lt;T&gt;(</w:t>
      </w:r>
      <w:r w:rsidR="00973C3C" w:rsidRPr="00280B0E">
        <w:rPr>
          <w:rFonts w:ascii="Consolas" w:hAnsi="Consolas"/>
          <w:b/>
        </w:rPr>
        <w:t>out</w:t>
      </w:r>
      <w:r w:rsidR="00693452">
        <w:rPr>
          <w:rFonts w:ascii="Consolas" w:hAnsi="Consolas"/>
        </w:rPr>
        <w:t xml:space="preserve"> </w:t>
      </w:r>
      <w:r w:rsidR="00A823DF" w:rsidRPr="00E411B2">
        <w:rPr>
          <w:rFonts w:ascii="Consolas" w:hAnsi="Consolas"/>
        </w:rPr>
        <w:t xml:space="preserve">T </w:t>
      </w:r>
      <w:r w:rsidR="004601A3">
        <w:rPr>
          <w:rFonts w:ascii="Consolas" w:hAnsi="Consolas"/>
        </w:rPr>
        <w:t>hdr</w:t>
      </w:r>
      <w:r w:rsidR="00757F53">
        <w:rPr>
          <w:rFonts w:ascii="Consolas" w:hAnsi="Consolas"/>
          <w:b/>
        </w:rPr>
        <w:t>)</w:t>
      </w:r>
      <w:r w:rsidR="00A823DF" w:rsidRPr="00E411B2">
        <w:rPr>
          <w:rFonts w:ascii="Consolas" w:hAnsi="Consolas"/>
        </w:rPr>
        <w:t>;</w:t>
      </w:r>
      <w:r w:rsidR="00A823DF">
        <w:rPr>
          <w:rFonts w:ascii="Consolas" w:hAnsi="Consolas"/>
        </w:rPr>
        <w:br/>
      </w:r>
      <w:r w:rsidR="00F14EAD">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Pr>
          <w:rFonts w:ascii="Consolas" w:hAnsi="Consolas"/>
        </w:rPr>
        <w:t>&lt;T&gt;(</w:t>
      </w:r>
      <w:r w:rsidR="00973C3C" w:rsidRPr="00280B0E">
        <w:rPr>
          <w:rFonts w:ascii="Consolas" w:hAnsi="Consolas"/>
          <w:b/>
        </w:rPr>
        <w:t>out</w:t>
      </w:r>
      <w:r w:rsidR="00693452">
        <w:rPr>
          <w:rFonts w:ascii="Consolas" w:hAnsi="Consolas"/>
        </w:rPr>
        <w:t xml:space="preserve"> </w:t>
      </w:r>
      <w:r w:rsidR="00A823DF">
        <w:rPr>
          <w:rFonts w:ascii="Consolas" w:hAnsi="Consolas"/>
        </w:rPr>
        <w:t xml:space="preserve">T variableSizeHeader, </w:t>
      </w:r>
      <w:r w:rsidR="00EC4B7F">
        <w:rPr>
          <w:rFonts w:ascii="Consolas" w:hAnsi="Consolas"/>
        </w:rPr>
        <w:br/>
        <w:t xml:space="preserve">                    </w:t>
      </w:r>
      <w:r w:rsidR="00973C3C" w:rsidRPr="00280B0E">
        <w:rPr>
          <w:rFonts w:ascii="Consolas" w:hAnsi="Consolas"/>
          <w:b/>
        </w:rPr>
        <w:t>in</w:t>
      </w:r>
      <w:r w:rsidR="00693452">
        <w:rPr>
          <w:rFonts w:ascii="Consolas" w:hAnsi="Consolas"/>
        </w:rPr>
        <w:t xml:space="preserve"> </w:t>
      </w:r>
      <w:r w:rsidR="00AD6D4B">
        <w:rPr>
          <w:rFonts w:ascii="Consolas" w:hAnsi="Consolas"/>
          <w:b/>
        </w:rPr>
        <w:t>bit</w:t>
      </w:r>
      <w:r w:rsidR="006A52B7">
        <w:rPr>
          <w:rFonts w:ascii="Consolas" w:hAnsi="Consolas"/>
          <w:b/>
        </w:rPr>
        <w:t>&lt;</w:t>
      </w:r>
      <w:r w:rsidR="00A823DF">
        <w:rPr>
          <w:rFonts w:ascii="Consolas" w:hAnsi="Consolas"/>
        </w:rPr>
        <w:t>32</w:t>
      </w:r>
      <w:r w:rsidR="006A52B7">
        <w:rPr>
          <w:rFonts w:ascii="Consolas" w:hAnsi="Consolas"/>
        </w:rPr>
        <w:t>&gt;</w:t>
      </w:r>
      <w:r w:rsidR="00A823DF">
        <w:rPr>
          <w:rFonts w:ascii="Consolas" w:hAnsi="Consolas"/>
        </w:rPr>
        <w:t xml:space="preserve"> </w:t>
      </w:r>
      <w:r w:rsidR="00EC4B7F">
        <w:rPr>
          <w:rFonts w:ascii="Consolas" w:hAnsi="Consolas"/>
        </w:rPr>
        <w:t>variableFieldS</w:t>
      </w:r>
      <w:r w:rsidR="00A823DF">
        <w:rPr>
          <w:rFonts w:ascii="Consolas" w:hAnsi="Consolas"/>
        </w:rPr>
        <w:t>ize);</w:t>
      </w:r>
      <w:r w:rsidR="00351927">
        <w:rPr>
          <w:rFonts w:ascii="Consolas" w:hAnsi="Consolas"/>
        </w:rPr>
        <w:br/>
      </w:r>
      <w:r w:rsidR="00F14EAD">
        <w:rPr>
          <w:rFonts w:ascii="Consolas" w:hAnsi="Consolas"/>
          <w:b/>
        </w:rPr>
        <w:t xml:space="preserve">    </w:t>
      </w:r>
      <w:r w:rsidR="00F14EAD">
        <w:rPr>
          <w:rFonts w:ascii="Consolas" w:hAnsi="Consolas"/>
        </w:rPr>
        <w:t xml:space="preserve">T </w:t>
      </w:r>
      <w:r w:rsidR="00F14EAD" w:rsidRPr="00280B0E">
        <w:rPr>
          <w:rFonts w:ascii="Consolas" w:hAnsi="Consolas"/>
        </w:rPr>
        <w:t>lookahead</w:t>
      </w:r>
      <w:r w:rsidR="00F14EAD" w:rsidRPr="00E411B2">
        <w:rPr>
          <w:rFonts w:ascii="Consolas" w:hAnsi="Consolas"/>
        </w:rPr>
        <w:t>&lt;T&gt;();</w:t>
      </w:r>
      <w:r w:rsidR="00D85A1B">
        <w:rPr>
          <w:rFonts w:ascii="Consolas" w:hAnsi="Consolas"/>
        </w:rPr>
        <w:br/>
      </w:r>
      <w:r w:rsidR="00D85A1B" w:rsidRPr="00D85A1B">
        <w:rPr>
          <w:rFonts w:ascii="Consolas" w:hAnsi="Consolas"/>
        </w:rPr>
        <w:t xml:space="preserve">    </w:t>
      </w:r>
      <w:r w:rsidR="00D85A1B" w:rsidRPr="00D85A1B">
        <w:rPr>
          <w:rFonts w:ascii="Consolas" w:hAnsi="Consolas"/>
          <w:b/>
        </w:rPr>
        <w:t>void</w:t>
      </w:r>
      <w:r w:rsidR="00D85A1B" w:rsidRPr="00D85A1B">
        <w:rPr>
          <w:rFonts w:ascii="Consolas" w:hAnsi="Consolas"/>
        </w:rPr>
        <w:t xml:space="preserve"> </w:t>
      </w:r>
      <w:r w:rsidR="00D85A1B">
        <w:rPr>
          <w:rFonts w:ascii="Consolas" w:hAnsi="Consolas"/>
        </w:rPr>
        <w:t>advance(</w:t>
      </w:r>
      <w:r w:rsidR="00D85A1B" w:rsidRPr="00D85A1B">
        <w:rPr>
          <w:rFonts w:ascii="Consolas" w:hAnsi="Consolas"/>
          <w:b/>
        </w:rPr>
        <w:t>in</w:t>
      </w:r>
      <w:r w:rsidR="00D85A1B">
        <w:rPr>
          <w:rFonts w:ascii="Consolas" w:hAnsi="Consolas"/>
        </w:rPr>
        <w:t xml:space="preserve"> </w:t>
      </w:r>
      <w:r w:rsidR="00D85A1B" w:rsidRPr="00D85A1B">
        <w:rPr>
          <w:rFonts w:ascii="Consolas" w:hAnsi="Consolas"/>
          <w:b/>
        </w:rPr>
        <w:t>bit</w:t>
      </w:r>
      <w:r w:rsidR="00D85A1B">
        <w:rPr>
          <w:rFonts w:ascii="Consolas" w:hAnsi="Consolas"/>
        </w:rPr>
        <w:t>&lt;32&gt; sizeInBits);</w:t>
      </w:r>
      <w:r w:rsidR="00F50A01">
        <w:rPr>
          <w:rFonts w:ascii="Consolas" w:hAnsi="Consolas"/>
        </w:rPr>
        <w:br/>
        <w:t xml:space="preserve">    </w:t>
      </w:r>
      <w:r w:rsidR="00AD6D4B">
        <w:rPr>
          <w:rFonts w:ascii="Consolas" w:hAnsi="Consolas"/>
          <w:b/>
        </w:rPr>
        <w:t>bit</w:t>
      </w:r>
      <w:r w:rsidR="00F50A01">
        <w:rPr>
          <w:rFonts w:ascii="Consolas" w:hAnsi="Consolas"/>
        </w:rPr>
        <w:t>&lt;32&gt; length();</w:t>
      </w:r>
      <w:r w:rsidR="00AF01C5">
        <w:rPr>
          <w:rFonts w:ascii="Consolas" w:hAnsi="Consolas"/>
        </w:rPr>
        <w:t xml:space="preserve"> //packet length in bytes</w:t>
      </w:r>
      <w:r w:rsidR="00B84F95">
        <w:rPr>
          <w:rFonts w:ascii="Consolas" w:hAnsi="Consolas"/>
        </w:rPr>
        <w:br/>
        <w:t>}</w:t>
      </w:r>
    </w:p>
    <w:p w14:paraId="7AD96E0E" w14:textId="77777777" w:rsidR="003509D4" w:rsidRDefault="003509D4">
      <w:pPr>
        <w:rPr>
          <w:rFonts w:ascii="Consolas" w:hAnsi="Consolas"/>
        </w:rPr>
      </w:pPr>
      <w:r w:rsidRPr="003509D4">
        <w:rPr>
          <w:rFonts w:ascii="Consolas" w:hAnsi="Consolas"/>
          <w:b/>
        </w:rPr>
        <w:t>extern</w:t>
      </w:r>
      <w:r w:rsidR="00B84F95">
        <w:rPr>
          <w:rFonts w:ascii="Consolas" w:hAnsi="Consolas"/>
        </w:rPr>
        <w:t xml:space="preserve"> packet_out {</w:t>
      </w:r>
      <w:r w:rsidR="00F14EAD">
        <w:rPr>
          <w:rFonts w:ascii="Consolas" w:hAnsi="Consolas"/>
        </w:rPr>
        <w:br/>
      </w:r>
      <w:r w:rsidR="009E6F3A">
        <w:rPr>
          <w:rFonts w:ascii="Consolas" w:hAnsi="Consolas"/>
        </w:rPr>
        <w:t xml:space="preserve">    </w:t>
      </w:r>
      <w:r w:rsidR="009E6F3A" w:rsidRPr="00A3325F">
        <w:rPr>
          <w:rFonts w:ascii="Consolas" w:hAnsi="Consolas"/>
          <w:b/>
        </w:rPr>
        <w:t>void</w:t>
      </w:r>
      <w:r w:rsidR="009E6F3A">
        <w:rPr>
          <w:rFonts w:ascii="Consolas" w:hAnsi="Consolas"/>
        </w:rPr>
        <w:t xml:space="preserve"> </w:t>
      </w:r>
      <w:r w:rsidR="009E6F3A" w:rsidRPr="00DE4665">
        <w:rPr>
          <w:rFonts w:ascii="Consolas" w:hAnsi="Consolas"/>
        </w:rPr>
        <w:t>emit</w:t>
      </w:r>
      <w:r w:rsidR="009E6F3A">
        <w:rPr>
          <w:rFonts w:ascii="Consolas" w:hAnsi="Consolas"/>
        </w:rPr>
        <w:t>&lt;T&gt;(</w:t>
      </w:r>
      <w:r w:rsidR="00275B6C" w:rsidRPr="00A63137">
        <w:rPr>
          <w:rFonts w:ascii="Consolas" w:hAnsi="Consolas"/>
          <w:b/>
        </w:rPr>
        <w:t>in</w:t>
      </w:r>
      <w:r w:rsidR="009E6F3A">
        <w:rPr>
          <w:rFonts w:ascii="Consolas" w:hAnsi="Consolas"/>
        </w:rPr>
        <w:t xml:space="preserve"> T h</w:t>
      </w:r>
      <w:r w:rsidR="004601A3">
        <w:rPr>
          <w:rFonts w:ascii="Consolas" w:hAnsi="Consolas"/>
        </w:rPr>
        <w:t>dr</w:t>
      </w:r>
      <w:r w:rsidR="009E6F3A">
        <w:rPr>
          <w:rFonts w:ascii="Consolas" w:hAnsi="Consolas"/>
        </w:rPr>
        <w:t>);</w:t>
      </w:r>
      <w:r w:rsidR="00275B6C">
        <w:rPr>
          <w:rFonts w:ascii="Consolas" w:hAnsi="Consolas"/>
        </w:rPr>
        <w:br/>
      </w:r>
      <w:r w:rsidR="00275B6C">
        <w:rPr>
          <w:rFonts w:ascii="Consolas" w:hAnsi="Consolas"/>
        </w:rPr>
        <w:lastRenderedPageBreak/>
        <w:t xml:space="preserve">    </w:t>
      </w:r>
      <w:r w:rsidR="00275B6C" w:rsidRPr="00A3325F">
        <w:rPr>
          <w:rFonts w:ascii="Consolas" w:hAnsi="Consolas"/>
          <w:b/>
        </w:rPr>
        <w:t>void</w:t>
      </w:r>
      <w:r w:rsidR="00275B6C">
        <w:rPr>
          <w:rFonts w:ascii="Consolas" w:hAnsi="Consolas"/>
        </w:rPr>
        <w:t xml:space="preserve"> </w:t>
      </w:r>
      <w:r w:rsidR="00275B6C" w:rsidRPr="00DE4665">
        <w:rPr>
          <w:rFonts w:ascii="Consolas" w:hAnsi="Consolas"/>
        </w:rPr>
        <w:t>emit</w:t>
      </w:r>
      <w:r w:rsidR="00275B6C">
        <w:rPr>
          <w:rFonts w:ascii="Consolas" w:hAnsi="Consolas"/>
        </w:rPr>
        <w:t>&lt;T&gt;(</w:t>
      </w:r>
      <w:r w:rsidR="00275B6C" w:rsidRPr="00280B0E">
        <w:rPr>
          <w:rFonts w:ascii="Consolas" w:hAnsi="Consolas"/>
          <w:b/>
        </w:rPr>
        <w:t>in</w:t>
      </w:r>
      <w:r w:rsidR="00275B6C">
        <w:rPr>
          <w:rFonts w:ascii="Consolas" w:hAnsi="Consolas"/>
        </w:rPr>
        <w:t xml:space="preserve"> </w:t>
      </w:r>
      <w:r w:rsidR="00275B6C" w:rsidRPr="00280B0E">
        <w:rPr>
          <w:rFonts w:ascii="Consolas" w:hAnsi="Consolas"/>
          <w:b/>
        </w:rPr>
        <w:t>bool</w:t>
      </w:r>
      <w:r w:rsidR="00275B6C">
        <w:rPr>
          <w:rFonts w:ascii="Consolas" w:hAnsi="Consolas"/>
        </w:rPr>
        <w:t xml:space="preserve"> condition, </w:t>
      </w:r>
      <w:r w:rsidR="00275B6C" w:rsidRPr="00280B0E">
        <w:rPr>
          <w:rFonts w:ascii="Consolas" w:hAnsi="Consolas"/>
          <w:b/>
        </w:rPr>
        <w:t>in</w:t>
      </w:r>
      <w:r w:rsidR="00275B6C">
        <w:rPr>
          <w:rFonts w:ascii="Consolas" w:hAnsi="Consolas"/>
        </w:rPr>
        <w:t xml:space="preserve"> T data);</w:t>
      </w:r>
      <w:r w:rsidR="009E6F3A">
        <w:rPr>
          <w:rFonts w:ascii="Consolas" w:hAnsi="Consolas"/>
        </w:rPr>
        <w:br/>
        <w:t>}</w:t>
      </w:r>
    </w:p>
    <w:p w14:paraId="124BBEFB" w14:textId="74FB87E2" w:rsidR="00B75CE9" w:rsidRDefault="00BE0AC6">
      <w:pPr>
        <w:rPr>
          <w:rFonts w:ascii="Consolas" w:hAnsi="Consolas"/>
        </w:rPr>
      </w:pPr>
      <w:r>
        <w:rPr>
          <w:rFonts w:ascii="Consolas" w:hAnsi="Consolas"/>
          <w:b/>
        </w:rPr>
        <w:t>extern</w:t>
      </w:r>
      <w:r w:rsidR="00A823DF">
        <w:rPr>
          <w:rFonts w:ascii="Consolas" w:hAnsi="Consolas"/>
        </w:rPr>
        <w:t xml:space="preserve"> </w:t>
      </w:r>
      <w:r w:rsidR="00694D1F" w:rsidRPr="00A3325F">
        <w:rPr>
          <w:rFonts w:ascii="Consolas" w:hAnsi="Consolas"/>
          <w:b/>
        </w:rPr>
        <w:t>void</w:t>
      </w:r>
      <w:r w:rsidR="00694D1F">
        <w:rPr>
          <w:rFonts w:ascii="Consolas" w:hAnsi="Consolas"/>
        </w:rPr>
        <w:t xml:space="preserve"> </w:t>
      </w:r>
      <w:proofErr w:type="gramStart"/>
      <w:r w:rsidR="00A0647E">
        <w:rPr>
          <w:rFonts w:ascii="Consolas" w:hAnsi="Consolas"/>
        </w:rPr>
        <w:t>verify</w:t>
      </w:r>
      <w:r w:rsidR="00A823DF">
        <w:rPr>
          <w:rFonts w:ascii="Consolas" w:hAnsi="Consolas"/>
        </w:rPr>
        <w:t>(</w:t>
      </w:r>
      <w:proofErr w:type="gramEnd"/>
      <w:r w:rsidR="00973C3C" w:rsidRPr="00280B0E">
        <w:rPr>
          <w:rFonts w:ascii="Consolas" w:hAnsi="Consolas"/>
          <w:b/>
        </w:rPr>
        <w:t>in</w:t>
      </w:r>
      <w:r w:rsidR="00F469D0">
        <w:rPr>
          <w:rFonts w:ascii="Consolas" w:hAnsi="Consolas"/>
        </w:rPr>
        <w:t xml:space="preserve"> </w:t>
      </w:r>
      <w:r w:rsidR="00A823DF" w:rsidRPr="00A3325F">
        <w:rPr>
          <w:rFonts w:ascii="Consolas" w:hAnsi="Consolas"/>
          <w:b/>
        </w:rPr>
        <w:t>bool</w:t>
      </w:r>
      <w:r w:rsidR="004601A3">
        <w:rPr>
          <w:rFonts w:ascii="Consolas" w:hAnsi="Consolas"/>
          <w:b/>
        </w:rPr>
        <w:t xml:space="preserve"> </w:t>
      </w:r>
      <w:r w:rsidR="004601A3" w:rsidRPr="00D06BCB">
        <w:rPr>
          <w:rFonts w:ascii="Consolas" w:hAnsi="Consolas"/>
        </w:rPr>
        <w:t>b</w:t>
      </w:r>
      <w:r w:rsidR="00A823DF">
        <w:rPr>
          <w:rFonts w:ascii="Consolas" w:hAnsi="Consolas"/>
        </w:rPr>
        <w:t xml:space="preserve">, </w:t>
      </w:r>
      <w:r w:rsidR="00973C3C" w:rsidRPr="00280B0E">
        <w:rPr>
          <w:rFonts w:ascii="Consolas" w:hAnsi="Consolas"/>
          <w:b/>
        </w:rPr>
        <w:t>in</w:t>
      </w:r>
      <w:r w:rsidR="00F469D0">
        <w:rPr>
          <w:rFonts w:ascii="Consolas" w:hAnsi="Consolas"/>
        </w:rPr>
        <w:t xml:space="preserve"> </w:t>
      </w:r>
      <w:r w:rsidR="00A823DF" w:rsidRPr="00280B0E">
        <w:rPr>
          <w:rFonts w:ascii="Consolas" w:hAnsi="Consolas"/>
          <w:b/>
        </w:rPr>
        <w:t>error</w:t>
      </w:r>
      <w:r w:rsidR="004601A3">
        <w:rPr>
          <w:rFonts w:ascii="Consolas" w:hAnsi="Consolas"/>
          <w:b/>
        </w:rPr>
        <w:t xml:space="preserve"> </w:t>
      </w:r>
      <w:r w:rsidR="004601A3" w:rsidRPr="00D06BCB">
        <w:rPr>
          <w:rFonts w:ascii="Consolas" w:hAnsi="Consolas"/>
        </w:rPr>
        <w:t>e</w:t>
      </w:r>
      <w:r w:rsidR="00A823DF">
        <w:rPr>
          <w:rFonts w:ascii="Consolas" w:hAnsi="Consolas"/>
        </w:rPr>
        <w:t>);</w:t>
      </w:r>
    </w:p>
    <w:p w14:paraId="514E9E1F" w14:textId="31B06F84" w:rsidR="006155EC" w:rsidRDefault="006155EC">
      <w:pPr>
        <w:rPr>
          <w:rFonts w:ascii="Consolas" w:hAnsi="Consolas"/>
        </w:rPr>
      </w:pPr>
      <w:r w:rsidRPr="00280B0E">
        <w:rPr>
          <w:rFonts w:ascii="Consolas" w:hAnsi="Consolas"/>
          <w:b/>
        </w:rPr>
        <w:t>action</w:t>
      </w:r>
      <w:r>
        <w:rPr>
          <w:rFonts w:ascii="Consolas" w:hAnsi="Consolas"/>
        </w:rPr>
        <w:t xml:space="preserve"> </w:t>
      </w:r>
      <w:proofErr w:type="gramStart"/>
      <w:r>
        <w:rPr>
          <w:rFonts w:ascii="Consolas" w:hAnsi="Consolas"/>
        </w:rPr>
        <w:t>NoAction</w:t>
      </w:r>
      <w:r w:rsidR="00521C55">
        <w:rPr>
          <w:rFonts w:ascii="Consolas" w:hAnsi="Consolas"/>
        </w:rPr>
        <w:t>(</w:t>
      </w:r>
      <w:proofErr w:type="gramEnd"/>
      <w:r w:rsidR="00521C55">
        <w:rPr>
          <w:rFonts w:ascii="Consolas" w:hAnsi="Consolas"/>
        </w:rPr>
        <w:t>)</w:t>
      </w:r>
      <w:r>
        <w:rPr>
          <w:rFonts w:ascii="Consolas" w:hAnsi="Consolas"/>
        </w:rPr>
        <w:t xml:space="preserve"> {}</w:t>
      </w:r>
    </w:p>
    <w:p w14:paraId="09D01F51" w14:textId="7AF77A4B" w:rsidR="00776943" w:rsidRDefault="00776943">
      <w:pPr>
        <w:rPr>
          <w:rFonts w:ascii="Consolas" w:hAnsi="Consolas"/>
        </w:rPr>
      </w:pPr>
      <w:r w:rsidRPr="00776943">
        <w:rPr>
          <w:rFonts w:ascii="Consolas" w:hAnsi="Consolas"/>
          <w:b/>
        </w:rPr>
        <w:t>match_type</w:t>
      </w:r>
      <w:r>
        <w:rPr>
          <w:rFonts w:ascii="Consolas" w:hAnsi="Consolas"/>
        </w:rPr>
        <w:t xml:space="preserve"> {</w:t>
      </w:r>
      <w:r>
        <w:rPr>
          <w:rFonts w:ascii="Consolas" w:hAnsi="Consolas"/>
        </w:rPr>
        <w:br/>
        <w:t xml:space="preserve">    exact,</w:t>
      </w:r>
      <w:r>
        <w:rPr>
          <w:rFonts w:ascii="Consolas" w:hAnsi="Consolas"/>
        </w:rPr>
        <w:br/>
        <w:t xml:space="preserve">    ternary,</w:t>
      </w:r>
      <w:r>
        <w:rPr>
          <w:rFonts w:ascii="Consolas" w:hAnsi="Consolas"/>
        </w:rPr>
        <w:br/>
        <w:t xml:space="preserve">    lpm</w:t>
      </w:r>
      <w:r>
        <w:rPr>
          <w:rFonts w:ascii="Consolas" w:hAnsi="Consolas"/>
        </w:rPr>
        <w:br/>
        <w:t>}</w:t>
      </w:r>
    </w:p>
    <w:p w14:paraId="031B99B8" w14:textId="1C1198D5" w:rsidR="00332979" w:rsidRDefault="00332979" w:rsidP="00332979">
      <w:pPr>
        <w:pStyle w:val="Heading1"/>
      </w:pPr>
      <w:bookmarkStart w:id="593" w:name="_Toc445830107"/>
      <w:bookmarkStart w:id="594" w:name="_Toc445799422"/>
      <w:r>
        <w:t>Appendix: checksums</w:t>
      </w:r>
      <w:bookmarkEnd w:id="593"/>
      <w:bookmarkEnd w:id="594"/>
    </w:p>
    <w:p w14:paraId="2C7E4BF4" w14:textId="31AAAF6D" w:rsidR="00332979" w:rsidRDefault="00503F72" w:rsidP="00503F72">
      <w:r>
        <w:t xml:space="preserve">There are no built-in constructs in P4 for manipulating packet checksums. We expect that all checksum operations can be expressed as </w:t>
      </w:r>
      <w:r w:rsidRPr="00503F72">
        <w:rPr>
          <w:rFonts w:ascii="Consolas" w:hAnsi="Consolas" w:cs="Consolas"/>
          <w:b/>
        </w:rPr>
        <w:t>extern</w:t>
      </w:r>
      <w:r>
        <w:t xml:space="preserve"> library objects that are provided in </w:t>
      </w:r>
      <w:r w:rsidR="00332979">
        <w:t>target-specific libraries</w:t>
      </w:r>
      <w:r>
        <w:t xml:space="preserve">. </w:t>
      </w:r>
      <w:r w:rsidR="003F20EE">
        <w:t>The standard architecture library should provide such checksum units.</w:t>
      </w:r>
    </w:p>
    <w:p w14:paraId="0434ABE2" w14:textId="5B10A991" w:rsidR="00332979" w:rsidRDefault="00332979" w:rsidP="00332979">
      <w:r>
        <w:t xml:space="preserve">For example, </w:t>
      </w:r>
      <w:r w:rsidR="00503F72">
        <w:t xml:space="preserve">one could provide an incremental checksum unit </w:t>
      </w:r>
      <w:r w:rsidRPr="001A316A">
        <w:rPr>
          <w:rFonts w:ascii="Consolas" w:hAnsi="Consolas"/>
        </w:rPr>
        <w:t>Checksum16</w:t>
      </w:r>
      <w:r>
        <w:t xml:space="preserve"> </w:t>
      </w:r>
      <w:r w:rsidR="00503F72">
        <w:t xml:space="preserve">for </w:t>
      </w:r>
      <w:r w:rsidR="001A6CEE">
        <w:t xml:space="preserve">computing </w:t>
      </w:r>
      <w:r w:rsidR="00503F72">
        <w:t>16-bit one’s complement using a</w:t>
      </w:r>
      <w:r w:rsidR="001A6CEE">
        <w:t>n object with a</w:t>
      </w:r>
      <w:r w:rsidR="00503F72">
        <w:t xml:space="preserve"> signature such as</w:t>
      </w:r>
      <w:r>
        <w:t>:</w:t>
      </w:r>
    </w:p>
    <w:p w14:paraId="73B2A137" w14:textId="23C07532" w:rsidR="00332979" w:rsidRPr="00A229BA" w:rsidRDefault="00503F72" w:rsidP="00332979">
      <w:pPr>
        <w:rPr>
          <w:rFonts w:ascii="Consolas" w:hAnsi="Consolas"/>
        </w:rPr>
      </w:pPr>
      <w:r w:rsidRPr="00503F72">
        <w:rPr>
          <w:rFonts w:ascii="Consolas" w:hAnsi="Consolas"/>
          <w:b/>
        </w:rPr>
        <w:t>extern</w:t>
      </w:r>
      <w:r w:rsidR="00332979" w:rsidRPr="00A229BA">
        <w:rPr>
          <w:rFonts w:ascii="Consolas" w:hAnsi="Consolas"/>
        </w:rPr>
        <w:t xml:space="preserve"> Checksum16</w:t>
      </w:r>
      <w:r>
        <w:rPr>
          <w:rFonts w:ascii="Consolas" w:hAnsi="Consolas"/>
        </w:rPr>
        <w:t xml:space="preserve"> </w:t>
      </w:r>
      <w:r w:rsidR="00332979" w:rsidRPr="00A229BA">
        <w:rPr>
          <w:rFonts w:ascii="Consolas" w:hAnsi="Consolas"/>
        </w:rPr>
        <w:t>{</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clear</w:t>
      </w:r>
      <w:r w:rsidR="00332979" w:rsidRPr="00A229BA">
        <w:rPr>
          <w:rFonts w:ascii="Consolas" w:hAnsi="Consolas"/>
        </w:rPr>
        <w:t>();</w:t>
      </w:r>
      <w:r w:rsidR="00332979">
        <w:rPr>
          <w:rFonts w:ascii="Consolas" w:hAnsi="Consolas"/>
        </w:rPr>
        <w:t xml:space="preserve">   </w:t>
      </w:r>
      <w:r>
        <w:rPr>
          <w:rFonts w:ascii="Consolas" w:hAnsi="Consolas"/>
        </w:rPr>
        <w:t xml:space="preserve">        </w:t>
      </w:r>
      <w:r w:rsidR="00332979">
        <w:rPr>
          <w:rFonts w:ascii="Consolas" w:hAnsi="Consolas"/>
        </w:rPr>
        <w:t>// prepare unit for computation</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update</w:t>
      </w:r>
      <w:r w:rsidR="00332979" w:rsidRPr="00A229BA">
        <w:rPr>
          <w:rFonts w:ascii="Consolas" w:hAnsi="Consolas"/>
        </w:rPr>
        <w:t>&lt;T&gt;(T data);</w:t>
      </w:r>
      <w:r w:rsidR="00332979">
        <w:rPr>
          <w:rFonts w:ascii="Consolas" w:hAnsi="Consolas"/>
        </w:rPr>
        <w:t xml:space="preserve"> // add data to checksum</w:t>
      </w:r>
      <w:r w:rsidR="00332979" w:rsidRPr="00A229BA">
        <w:rPr>
          <w:rFonts w:ascii="Consolas" w:hAnsi="Consolas"/>
        </w:rPr>
        <w:br/>
        <w:t xml:space="preserve">    </w:t>
      </w:r>
      <w:r w:rsidR="00332979">
        <w:rPr>
          <w:rFonts w:ascii="Consolas" w:hAnsi="Consolas"/>
          <w:b/>
        </w:rPr>
        <w:t>bit</w:t>
      </w:r>
      <w:r w:rsidR="00332979" w:rsidRPr="00A229BA">
        <w:rPr>
          <w:rFonts w:ascii="Consolas" w:hAnsi="Consolas"/>
        </w:rPr>
        <w:t>&lt;16&gt; get();</w:t>
      </w:r>
      <w:r w:rsidR="00332979">
        <w:rPr>
          <w:rFonts w:ascii="Consolas" w:hAnsi="Consolas"/>
        </w:rPr>
        <w:t xml:space="preserve"> // get the checksum for the data added since last clear</w:t>
      </w:r>
      <w:r w:rsidR="00332979">
        <w:rPr>
          <w:rFonts w:ascii="Consolas" w:hAnsi="Consolas"/>
        </w:rPr>
        <w:br/>
      </w:r>
      <w:r w:rsidR="00332979" w:rsidRPr="00A229BA">
        <w:rPr>
          <w:rFonts w:ascii="Consolas" w:hAnsi="Consolas"/>
        </w:rPr>
        <w:t>}</w:t>
      </w:r>
    </w:p>
    <w:p w14:paraId="4DF8DC19" w14:textId="24F4EB07" w:rsidR="003F20EE" w:rsidRDefault="003F20EE" w:rsidP="00332979">
      <w:r>
        <w:t xml:space="preserve">IP checksum verification could be done in a </w:t>
      </w:r>
      <w:r w:rsidRPr="003F20EE">
        <w:rPr>
          <w:rFonts w:ascii="Consolas" w:hAnsi="Consolas" w:cs="Consolas"/>
          <w:b/>
        </w:rPr>
        <w:t>parser</w:t>
      </w:r>
      <w:r>
        <w:t xml:space="preserve"> as:</w:t>
      </w:r>
    </w:p>
    <w:p w14:paraId="5576DA67" w14:textId="7098D8D1" w:rsidR="00332979" w:rsidRPr="00A229BA" w:rsidRDefault="00332979" w:rsidP="00332979">
      <w:pPr>
        <w:rPr>
          <w:rFonts w:ascii="Consolas" w:hAnsi="Consolas"/>
        </w:rPr>
      </w:pPr>
      <w:r w:rsidRPr="00280B0E">
        <w:rPr>
          <w:rFonts w:ascii="Consolas" w:hAnsi="Consolas"/>
        </w:rPr>
        <w:t>ck16.</w:t>
      </w:r>
      <w:r>
        <w:rPr>
          <w:rFonts w:ascii="Consolas" w:hAnsi="Consolas"/>
        </w:rPr>
        <w:t>clear</w:t>
      </w:r>
      <w:r w:rsidRPr="00280B0E">
        <w:rPr>
          <w:rFonts w:ascii="Consolas" w:hAnsi="Consolas"/>
        </w:rPr>
        <w:t>();</w:t>
      </w:r>
      <w:r>
        <w:rPr>
          <w:rFonts w:ascii="Consolas" w:hAnsi="Consolas"/>
        </w:rPr>
        <w:t xml:space="preserve">           // prepare checksum unit</w:t>
      </w:r>
      <w:r w:rsidRPr="00280B0E">
        <w:rPr>
          <w:rFonts w:ascii="Consolas" w:hAnsi="Consolas"/>
        </w:rPr>
        <w:br/>
        <w:t>ck16.</w:t>
      </w:r>
      <w:r>
        <w:rPr>
          <w:rFonts w:ascii="Consolas" w:hAnsi="Consolas"/>
        </w:rPr>
        <w:t>update(header.</w:t>
      </w:r>
      <w:r w:rsidRPr="00280B0E">
        <w:rPr>
          <w:rFonts w:ascii="Consolas" w:hAnsi="Consolas"/>
        </w:rPr>
        <w:t>ipv4);</w:t>
      </w:r>
      <w:r>
        <w:rPr>
          <w:rFonts w:ascii="Consolas" w:hAnsi="Consolas"/>
        </w:rPr>
        <w:t xml:space="preserve"> // write header</w:t>
      </w:r>
      <w:r w:rsidRPr="00280B0E">
        <w:rPr>
          <w:rFonts w:ascii="Consolas" w:hAnsi="Consolas"/>
        </w:rPr>
        <w:br/>
      </w:r>
      <w:r w:rsidR="00A0647E">
        <w:rPr>
          <w:rFonts w:ascii="Consolas" w:hAnsi="Consolas"/>
        </w:rPr>
        <w:t>verify</w:t>
      </w:r>
      <w:r w:rsidR="003F20EE">
        <w:rPr>
          <w:rFonts w:ascii="Consolas" w:hAnsi="Consolas"/>
        </w:rPr>
        <w:t>(ck16.get() == 16w</w:t>
      </w:r>
      <w:r>
        <w:rPr>
          <w:rFonts w:ascii="Consolas" w:hAnsi="Consolas"/>
        </w:rPr>
        <w:t>0, IPv4ChecksumError); // check that checksum is 0</w:t>
      </w:r>
    </w:p>
    <w:p w14:paraId="25E698BA" w14:textId="59D039F8" w:rsidR="003F20EE" w:rsidRDefault="003F20EE" w:rsidP="00332979">
      <w:r>
        <w:t>IP checksum generation could be done as:</w:t>
      </w:r>
    </w:p>
    <w:p w14:paraId="6A20D641" w14:textId="751B8DA1" w:rsidR="00332979" w:rsidRPr="00332979" w:rsidRDefault="003F20EE" w:rsidP="00332979">
      <w:pPr>
        <w:rPr>
          <w:rFonts w:ascii="Consolas" w:hAnsi="Consolas"/>
        </w:rPr>
      </w:pPr>
      <w:r>
        <w:rPr>
          <w:rFonts w:ascii="Consolas" w:hAnsi="Consolas"/>
        </w:rPr>
        <w:t>header.ipv4.hdrChecksum = 16w</w:t>
      </w:r>
      <w:r w:rsidR="00332979">
        <w:rPr>
          <w:rFonts w:ascii="Consolas" w:hAnsi="Consolas"/>
        </w:rPr>
        <w:t>0;</w:t>
      </w:r>
      <w:r w:rsidR="00332979">
        <w:rPr>
          <w:rFonts w:ascii="Consolas" w:hAnsi="Consolas"/>
        </w:rPr>
        <w:br/>
      </w:r>
      <w:r w:rsidR="00332979" w:rsidRPr="00280B0E">
        <w:rPr>
          <w:rFonts w:ascii="Consolas" w:hAnsi="Consolas"/>
        </w:rPr>
        <w:t>ck16.</w:t>
      </w:r>
      <w:r w:rsidR="00332979">
        <w:rPr>
          <w:rFonts w:ascii="Consolas" w:hAnsi="Consolas"/>
        </w:rPr>
        <w:t>clear</w:t>
      </w:r>
      <w:r w:rsidR="00332979" w:rsidRPr="00280B0E">
        <w:rPr>
          <w:rFonts w:ascii="Consolas" w:hAnsi="Consolas"/>
        </w:rPr>
        <w:t>();</w:t>
      </w:r>
      <w:r w:rsidR="00332979" w:rsidRPr="00280B0E">
        <w:rPr>
          <w:rFonts w:ascii="Consolas" w:hAnsi="Consolas"/>
        </w:rPr>
        <w:br/>
        <w:t>ck16.</w:t>
      </w:r>
      <w:r w:rsidR="00332979">
        <w:rPr>
          <w:rFonts w:ascii="Consolas" w:hAnsi="Consolas"/>
        </w:rPr>
        <w:t>update</w:t>
      </w:r>
      <w:r w:rsidR="00332979" w:rsidRPr="00280B0E">
        <w:rPr>
          <w:rFonts w:ascii="Consolas" w:hAnsi="Consolas"/>
        </w:rPr>
        <w:t>(</w:t>
      </w:r>
      <w:r w:rsidR="00332979">
        <w:rPr>
          <w:rFonts w:ascii="Consolas" w:hAnsi="Consolas"/>
        </w:rPr>
        <w:t>header</w:t>
      </w:r>
      <w:r w:rsidR="00332979" w:rsidRPr="00280B0E">
        <w:rPr>
          <w:rFonts w:ascii="Consolas" w:hAnsi="Consolas"/>
        </w:rPr>
        <w:t>.ipv4);</w:t>
      </w:r>
      <w:r w:rsidR="00332979" w:rsidRPr="00280B0E">
        <w:rPr>
          <w:rFonts w:ascii="Consolas" w:hAnsi="Consolas"/>
        </w:rPr>
        <w:br/>
        <w:t>header.ipv4.</w:t>
      </w:r>
      <w:r w:rsidR="00332979">
        <w:rPr>
          <w:rFonts w:ascii="Consolas" w:hAnsi="Consolas"/>
        </w:rPr>
        <w:t>hdrC</w:t>
      </w:r>
      <w:r w:rsidR="00332979" w:rsidRPr="00280B0E">
        <w:rPr>
          <w:rFonts w:ascii="Consolas" w:hAnsi="Consolas"/>
        </w:rPr>
        <w:t>hecksum = ck16.get();</w:t>
      </w:r>
    </w:p>
    <w:p w14:paraId="1069A427" w14:textId="70081A89" w:rsidR="005E7130" w:rsidRDefault="00567781" w:rsidP="00BD6FE9">
      <w:pPr>
        <w:pStyle w:val="Heading1"/>
      </w:pPr>
      <w:bookmarkStart w:id="595" w:name="_Ref444953124"/>
      <w:bookmarkStart w:id="596" w:name="_Toc445830108"/>
      <w:bookmarkStart w:id="597" w:name="_Toc445799423"/>
      <w:bookmarkStart w:id="598" w:name="_Ref289592797"/>
      <w:bookmarkStart w:id="599" w:name="_Toc417920690"/>
      <w:r>
        <w:t xml:space="preserve">Appendix: </w:t>
      </w:r>
      <w:r w:rsidR="005E7130">
        <w:t>P4 v1.2 grammar</w:t>
      </w:r>
      <w:bookmarkEnd w:id="595"/>
      <w:bookmarkEnd w:id="596"/>
      <w:bookmarkEnd w:id="597"/>
    </w:p>
    <w:p w14:paraId="50F507E9" w14:textId="4ED74F5B" w:rsidR="00C86E05" w:rsidRDefault="00C86E05" w:rsidP="00C86E05">
      <w:r>
        <w:t>This is the grammar of P4 v1.2 written using the YACC/bison language.</w:t>
      </w:r>
      <w:r w:rsidR="002F3AEE">
        <w:t xml:space="preserve"> Absent from this grammar is the precedence of various operations.</w:t>
      </w:r>
    </w:p>
    <w:p w14:paraId="048DDA1C" w14:textId="0B73CF9E" w:rsidR="00C86E05" w:rsidRDefault="00C86E05" w:rsidP="00C86E05">
      <w:r>
        <w:t>The grammar is actually ambiguous, so the lexer and the parser must collaborate for parsing the language. In particular, the lexer must be able to distinguish three kinds of identifiers:</w:t>
      </w:r>
    </w:p>
    <w:p w14:paraId="0ECA8C44" w14:textId="47932AB9" w:rsidR="00C86E05" w:rsidRDefault="00C86E05" w:rsidP="002265E0">
      <w:pPr>
        <w:pStyle w:val="ListParagraph"/>
        <w:numPr>
          <w:ilvl w:val="0"/>
          <w:numId w:val="39"/>
        </w:numPr>
      </w:pPr>
      <w:r>
        <w:t>Type names previously introduced</w:t>
      </w:r>
      <w:r w:rsidR="00786B5E">
        <w:t xml:space="preserve"> (</w:t>
      </w:r>
      <w:r w:rsidR="00786B5E" w:rsidRPr="00786B5E">
        <w:rPr>
          <w:rFonts w:ascii="Consolas" w:hAnsi="Consolas"/>
        </w:rPr>
        <w:t>TYPE</w:t>
      </w:r>
      <w:r w:rsidR="00786B5E">
        <w:t xml:space="preserve"> tokens)</w:t>
      </w:r>
    </w:p>
    <w:p w14:paraId="127B91E1" w14:textId="73DADD96" w:rsidR="00C86E05" w:rsidRDefault="00C86E05" w:rsidP="002265E0">
      <w:pPr>
        <w:pStyle w:val="ListParagraph"/>
        <w:numPr>
          <w:ilvl w:val="0"/>
          <w:numId w:val="39"/>
        </w:numPr>
      </w:pPr>
      <w:r>
        <w:t xml:space="preserve">Namespaces </w:t>
      </w:r>
      <w:r w:rsidR="00786B5E">
        <w:t>(</w:t>
      </w:r>
      <w:r w:rsidR="00786B5E" w:rsidRPr="00786B5E">
        <w:rPr>
          <w:rFonts w:ascii="Consolas" w:hAnsi="Consolas"/>
        </w:rPr>
        <w:t>NAMESPACE</w:t>
      </w:r>
      <w:r w:rsidR="00786B5E">
        <w:t xml:space="preserve"> token)</w:t>
      </w:r>
    </w:p>
    <w:p w14:paraId="3DE7E6CB" w14:textId="2E73B04A" w:rsidR="00C86E05" w:rsidRDefault="00C86E05" w:rsidP="002265E0">
      <w:pPr>
        <w:pStyle w:val="ListParagraph"/>
        <w:numPr>
          <w:ilvl w:val="0"/>
          <w:numId w:val="39"/>
        </w:numPr>
      </w:pPr>
      <w:r>
        <w:t>Regular identifiers</w:t>
      </w:r>
      <w:r w:rsidR="00786B5E">
        <w:t xml:space="preserve"> (</w:t>
      </w:r>
      <w:r w:rsidR="00786B5E" w:rsidRPr="00786B5E">
        <w:rPr>
          <w:rFonts w:ascii="Consolas" w:hAnsi="Consolas"/>
        </w:rPr>
        <w:t>IDENTIFIER</w:t>
      </w:r>
      <w:r w:rsidR="00786B5E">
        <w:t xml:space="preserve"> token)</w:t>
      </w:r>
    </w:p>
    <w:p w14:paraId="28E0D6DB" w14:textId="66E125F9" w:rsidR="00C86E05" w:rsidRDefault="00AB3683">
      <w:r>
        <w:lastRenderedPageBreak/>
        <w:t xml:space="preserve">The parser has to use a symbol table to indicate to the lexer how to parse subsequent appearances of identifiers. </w:t>
      </w:r>
      <w:r w:rsidR="00C86E05">
        <w:t>For example, given the following program fragment:</w:t>
      </w:r>
    </w:p>
    <w:p w14:paraId="2A1BC8F3" w14:textId="16A12EDB" w:rsidR="00C86E05" w:rsidRDefault="00C86E05">
      <w:pPr>
        <w:rPr>
          <w:rFonts w:ascii="Consolas" w:hAnsi="Consolas"/>
        </w:rPr>
      </w:pPr>
      <w:r>
        <w:rPr>
          <w:rFonts w:ascii="Consolas" w:hAnsi="Consolas"/>
          <w:b/>
        </w:rPr>
        <w:t>t</w:t>
      </w:r>
      <w:r w:rsidRPr="00BD6FE9">
        <w:rPr>
          <w:rFonts w:ascii="Consolas" w:hAnsi="Consolas"/>
          <w:b/>
        </w:rPr>
        <w:t>ypedef</w:t>
      </w:r>
      <w:r w:rsidRPr="00BD6FE9">
        <w:rPr>
          <w:rFonts w:ascii="Consolas" w:hAnsi="Consolas"/>
        </w:rPr>
        <w:t xml:space="preserve"> </w:t>
      </w:r>
      <w:r>
        <w:rPr>
          <w:rFonts w:ascii="Consolas" w:hAnsi="Consolas"/>
        </w:rPr>
        <w:t>bit&lt;</w:t>
      </w:r>
      <w:r w:rsidRPr="00BD6FE9">
        <w:rPr>
          <w:rFonts w:ascii="Consolas" w:hAnsi="Consolas"/>
        </w:rPr>
        <w:t>4</w:t>
      </w:r>
      <w:r>
        <w:rPr>
          <w:rFonts w:ascii="Consolas" w:hAnsi="Consolas"/>
        </w:rPr>
        <w:t>&gt;</w:t>
      </w:r>
      <w:r w:rsidRPr="00BD6FE9">
        <w:rPr>
          <w:rFonts w:ascii="Consolas" w:hAnsi="Consolas"/>
        </w:rPr>
        <w:t xml:space="preserve"> t;</w:t>
      </w:r>
      <w:r>
        <w:rPr>
          <w:rFonts w:ascii="Consolas" w:hAnsi="Consolas"/>
        </w:rPr>
        <w:br/>
      </w:r>
      <w:r w:rsidRPr="00BD6FE9">
        <w:rPr>
          <w:rFonts w:ascii="Consolas" w:hAnsi="Consolas"/>
          <w:b/>
        </w:rPr>
        <w:t>struct</w:t>
      </w:r>
      <w:r>
        <w:rPr>
          <w:rFonts w:ascii="Consolas" w:hAnsi="Consolas"/>
        </w:rPr>
        <w:t xml:space="preserve"> s { ... }</w:t>
      </w:r>
      <w:r>
        <w:rPr>
          <w:rFonts w:ascii="Consolas" w:hAnsi="Consolas"/>
        </w:rPr>
        <w:br/>
        <w:t>t x;</w:t>
      </w:r>
      <w:r>
        <w:rPr>
          <w:rFonts w:ascii="Consolas" w:hAnsi="Consolas"/>
        </w:rPr>
        <w:br/>
      </w:r>
      <w:r w:rsidRPr="00BD6FE9">
        <w:rPr>
          <w:rFonts w:ascii="Consolas" w:hAnsi="Consolas"/>
          <w:b/>
        </w:rPr>
        <w:t>parser</w:t>
      </w:r>
      <w:r>
        <w:rPr>
          <w:rFonts w:ascii="Consolas" w:hAnsi="Consolas"/>
        </w:rPr>
        <w:t xml:space="preserve"> p(</w:t>
      </w:r>
      <w:r w:rsidRPr="00BD6FE9">
        <w:rPr>
          <w:rFonts w:ascii="Consolas" w:hAnsi="Consolas"/>
          <w:b/>
        </w:rPr>
        <w:t>bit</w:t>
      </w:r>
      <w:r>
        <w:rPr>
          <w:rFonts w:ascii="Consolas" w:hAnsi="Consolas"/>
        </w:rPr>
        <w:t>&lt;8&gt; b) { ... }</w:t>
      </w:r>
    </w:p>
    <w:p w14:paraId="547C1B8D" w14:textId="784B074E" w:rsidR="00C86E05" w:rsidRDefault="00C86E05">
      <w:r>
        <w:t>The lexer has to retu</w:t>
      </w:r>
      <w:r w:rsidR="00080C76">
        <w:t>rn the following terminal kinds:</w:t>
      </w:r>
    </w:p>
    <w:p w14:paraId="304B1150" w14:textId="4A9BE39A" w:rsidR="00B4449B" w:rsidRDefault="00C86E05">
      <w:pPr>
        <w:rPr>
          <w:rFonts w:ascii="Consolas" w:hAnsi="Consolas"/>
        </w:rPr>
      </w:pPr>
      <w:r w:rsidRPr="00C86E05">
        <w:rPr>
          <w:rFonts w:ascii="Consolas" w:hAnsi="Consolas"/>
        </w:rPr>
        <w:t>t – TYPE</w:t>
      </w:r>
      <w:r w:rsidRPr="00C86E05">
        <w:rPr>
          <w:rFonts w:ascii="Consolas" w:hAnsi="Consolas"/>
        </w:rPr>
        <w:br/>
        <w:t xml:space="preserve">s </w:t>
      </w:r>
      <w:r w:rsidRPr="00781B59">
        <w:rPr>
          <w:rFonts w:ascii="Consolas" w:hAnsi="Consolas"/>
        </w:rPr>
        <w:t>–</w:t>
      </w:r>
      <w:r w:rsidRPr="00C86E05">
        <w:rPr>
          <w:rFonts w:ascii="Consolas" w:hAnsi="Consolas"/>
        </w:rPr>
        <w:t xml:space="preserve"> TYPE</w:t>
      </w:r>
      <w:r w:rsidRPr="00C86E05">
        <w:rPr>
          <w:rFonts w:ascii="Consolas" w:hAnsi="Consolas"/>
        </w:rPr>
        <w:br/>
        <w:t>x – IDENTIFIER</w:t>
      </w:r>
      <w:r w:rsidRPr="00C86E05">
        <w:rPr>
          <w:rFonts w:ascii="Consolas" w:hAnsi="Consolas"/>
        </w:rPr>
        <w:br/>
        <w:t>p – NAMESPACE</w:t>
      </w:r>
      <w:r w:rsidRPr="00C86E05">
        <w:rPr>
          <w:rFonts w:ascii="Consolas" w:hAnsi="Consolas"/>
        </w:rPr>
        <w:br/>
        <w:t xml:space="preserve">b </w:t>
      </w:r>
      <w:r w:rsidRPr="00781B59">
        <w:rPr>
          <w:rFonts w:ascii="Consolas" w:hAnsi="Consolas"/>
        </w:rPr>
        <w:t>–</w:t>
      </w:r>
      <w:r w:rsidRPr="00C86E05">
        <w:rPr>
          <w:rFonts w:ascii="Consolas" w:hAnsi="Consolas"/>
        </w:rPr>
        <w:t xml:space="preserve"> IDENTIFIER</w:t>
      </w:r>
    </w:p>
    <w:p w14:paraId="5608E97D" w14:textId="370EBB83" w:rsidR="00C977C3" w:rsidRDefault="00C977C3" w:rsidP="00C977C3">
      <w:r>
        <w:t>This grammar has been heavily influenced by limitations of the bison parser generator tool.</w:t>
      </w:r>
    </w:p>
    <w:p w14:paraId="2379C55B" w14:textId="6F5973EA" w:rsidR="00613908" w:rsidRDefault="00613908" w:rsidP="00613908">
      <w:r>
        <w:t xml:space="preserve">Several other </w:t>
      </w:r>
      <w:r w:rsidR="004C3789">
        <w:t xml:space="preserve">constant </w:t>
      </w:r>
      <w:r>
        <w:t xml:space="preserve">terminals appear in these rules: </w:t>
      </w:r>
    </w:p>
    <w:p w14:paraId="1194EFA1" w14:textId="77777777" w:rsidR="00613908" w:rsidRDefault="00613908" w:rsidP="002265E0">
      <w:pPr>
        <w:pStyle w:val="ListParagraph"/>
        <w:numPr>
          <w:ilvl w:val="0"/>
          <w:numId w:val="44"/>
        </w:numPr>
      </w:pPr>
      <w:r w:rsidRPr="007C11EF">
        <w:rPr>
          <w:rFonts w:ascii="Consolas" w:hAnsi="Consolas"/>
        </w:rPr>
        <w:t>SHL</w:t>
      </w:r>
      <w:r>
        <w:t xml:space="preserve"> is </w:t>
      </w:r>
      <w:r w:rsidRPr="007C11EF">
        <w:rPr>
          <w:rFonts w:ascii="Consolas" w:hAnsi="Consolas"/>
        </w:rPr>
        <w:t>&lt;&lt;</w:t>
      </w:r>
    </w:p>
    <w:p w14:paraId="19B9B67A" w14:textId="77777777" w:rsidR="00613908" w:rsidRDefault="00613908" w:rsidP="002265E0">
      <w:pPr>
        <w:pStyle w:val="ListParagraph"/>
        <w:numPr>
          <w:ilvl w:val="0"/>
          <w:numId w:val="44"/>
        </w:numPr>
      </w:pPr>
      <w:r w:rsidRPr="007C11EF">
        <w:rPr>
          <w:rFonts w:ascii="Consolas" w:hAnsi="Consolas"/>
        </w:rPr>
        <w:t>LE</w:t>
      </w:r>
      <w:r>
        <w:t xml:space="preserve"> is </w:t>
      </w:r>
      <w:r w:rsidRPr="007C11EF">
        <w:rPr>
          <w:rFonts w:ascii="Consolas" w:hAnsi="Consolas"/>
        </w:rPr>
        <w:t>&lt;=</w:t>
      </w:r>
    </w:p>
    <w:p w14:paraId="049A28A3" w14:textId="77777777" w:rsidR="00613908" w:rsidRDefault="00613908" w:rsidP="002265E0">
      <w:pPr>
        <w:pStyle w:val="ListParagraph"/>
        <w:numPr>
          <w:ilvl w:val="0"/>
          <w:numId w:val="44"/>
        </w:numPr>
      </w:pPr>
      <w:r w:rsidRPr="007C11EF">
        <w:rPr>
          <w:rFonts w:ascii="Consolas" w:hAnsi="Consolas"/>
        </w:rPr>
        <w:t>GE</w:t>
      </w:r>
      <w:r>
        <w:t xml:space="preserve"> is </w:t>
      </w:r>
      <w:r w:rsidRPr="007C11EF">
        <w:rPr>
          <w:rFonts w:ascii="Consolas" w:hAnsi="Consolas"/>
        </w:rPr>
        <w:t>&gt;=</w:t>
      </w:r>
    </w:p>
    <w:p w14:paraId="29159F2D" w14:textId="77777777" w:rsidR="00613908" w:rsidRDefault="00613908" w:rsidP="002265E0">
      <w:pPr>
        <w:pStyle w:val="ListParagraph"/>
        <w:numPr>
          <w:ilvl w:val="0"/>
          <w:numId w:val="44"/>
        </w:numPr>
      </w:pPr>
      <w:r w:rsidRPr="007C11EF">
        <w:rPr>
          <w:rFonts w:ascii="Consolas" w:hAnsi="Consolas"/>
        </w:rPr>
        <w:t>NE</w:t>
      </w:r>
      <w:r>
        <w:t xml:space="preserve"> </w:t>
      </w:r>
      <w:proofErr w:type="gramStart"/>
      <w:r>
        <w:t xml:space="preserve">is </w:t>
      </w:r>
      <w:r w:rsidRPr="007C11EF">
        <w:rPr>
          <w:rFonts w:ascii="Consolas" w:hAnsi="Consolas"/>
        </w:rPr>
        <w:t>!</w:t>
      </w:r>
      <w:proofErr w:type="gramEnd"/>
      <w:r w:rsidRPr="007C11EF">
        <w:rPr>
          <w:rFonts w:ascii="Consolas" w:hAnsi="Consolas"/>
        </w:rPr>
        <w:t>=</w:t>
      </w:r>
    </w:p>
    <w:p w14:paraId="3D885066" w14:textId="77777777" w:rsidR="00613908" w:rsidRDefault="00613908" w:rsidP="002265E0">
      <w:pPr>
        <w:pStyle w:val="ListParagraph"/>
        <w:numPr>
          <w:ilvl w:val="0"/>
          <w:numId w:val="44"/>
        </w:numPr>
      </w:pPr>
      <w:r w:rsidRPr="007C11EF">
        <w:rPr>
          <w:rFonts w:ascii="Consolas" w:hAnsi="Consolas"/>
        </w:rPr>
        <w:t>EQ</w:t>
      </w:r>
      <w:r>
        <w:t xml:space="preserve"> is </w:t>
      </w:r>
      <w:r w:rsidRPr="007C11EF">
        <w:rPr>
          <w:rFonts w:ascii="Consolas" w:hAnsi="Consolas"/>
        </w:rPr>
        <w:t>==</w:t>
      </w:r>
    </w:p>
    <w:p w14:paraId="318124BC" w14:textId="77777777" w:rsidR="00613908" w:rsidRDefault="00613908" w:rsidP="002265E0">
      <w:pPr>
        <w:pStyle w:val="ListParagraph"/>
        <w:numPr>
          <w:ilvl w:val="0"/>
          <w:numId w:val="44"/>
        </w:numPr>
      </w:pPr>
      <w:r w:rsidRPr="007C11EF">
        <w:rPr>
          <w:rFonts w:ascii="Consolas" w:hAnsi="Consolas"/>
        </w:rPr>
        <w:t>PP</w:t>
      </w:r>
      <w:r>
        <w:t xml:space="preserve"> is </w:t>
      </w:r>
      <w:r w:rsidRPr="007C11EF">
        <w:rPr>
          <w:rFonts w:ascii="Consolas" w:hAnsi="Consolas"/>
        </w:rPr>
        <w:t>++</w:t>
      </w:r>
    </w:p>
    <w:p w14:paraId="426B054E" w14:textId="77777777" w:rsidR="00613908" w:rsidRDefault="00613908" w:rsidP="002265E0">
      <w:pPr>
        <w:pStyle w:val="ListParagraph"/>
        <w:numPr>
          <w:ilvl w:val="0"/>
          <w:numId w:val="44"/>
        </w:numPr>
      </w:pPr>
      <w:r w:rsidRPr="007C11EF">
        <w:rPr>
          <w:rFonts w:ascii="Consolas" w:hAnsi="Consolas"/>
        </w:rPr>
        <w:t>AND</w:t>
      </w:r>
      <w:r>
        <w:t xml:space="preserve"> is </w:t>
      </w:r>
      <w:r w:rsidRPr="007C11EF">
        <w:rPr>
          <w:rFonts w:ascii="Consolas" w:hAnsi="Consolas"/>
        </w:rPr>
        <w:t>&amp;&amp;</w:t>
      </w:r>
    </w:p>
    <w:p w14:paraId="4B3C66C2" w14:textId="6DFAF284" w:rsidR="00613908" w:rsidRPr="00613908" w:rsidRDefault="00613908" w:rsidP="002265E0">
      <w:pPr>
        <w:pStyle w:val="ListParagraph"/>
        <w:numPr>
          <w:ilvl w:val="0"/>
          <w:numId w:val="44"/>
        </w:numPr>
      </w:pPr>
      <w:r w:rsidRPr="007C11EF">
        <w:rPr>
          <w:rFonts w:ascii="Consolas" w:hAnsi="Consolas"/>
        </w:rPr>
        <w:t>OR</w:t>
      </w:r>
      <w:r>
        <w:t xml:space="preserve"> is </w:t>
      </w:r>
      <w:r w:rsidRPr="007C11EF">
        <w:rPr>
          <w:rFonts w:ascii="Consolas" w:hAnsi="Consolas"/>
        </w:rPr>
        <w:t>||</w:t>
      </w:r>
    </w:p>
    <w:p w14:paraId="4F369C33" w14:textId="1D70F1C1" w:rsidR="00613908" w:rsidRPr="00613908" w:rsidRDefault="00613908" w:rsidP="002265E0">
      <w:pPr>
        <w:pStyle w:val="ListParagraph"/>
        <w:numPr>
          <w:ilvl w:val="0"/>
          <w:numId w:val="44"/>
        </w:numPr>
      </w:pPr>
      <w:r>
        <w:rPr>
          <w:rFonts w:ascii="Consolas" w:hAnsi="Consolas"/>
        </w:rPr>
        <w:t>MASK is &amp;&amp;&amp;</w:t>
      </w:r>
    </w:p>
    <w:p w14:paraId="10F74D56" w14:textId="50B06D87" w:rsidR="00613908" w:rsidRPr="00104560" w:rsidRDefault="00613908" w:rsidP="002265E0">
      <w:pPr>
        <w:pStyle w:val="ListParagraph"/>
        <w:numPr>
          <w:ilvl w:val="0"/>
          <w:numId w:val="44"/>
        </w:numPr>
      </w:pPr>
      <w:r>
        <w:rPr>
          <w:rFonts w:ascii="Consolas" w:hAnsi="Consolas"/>
        </w:rPr>
        <w:t>RANGE</w:t>
      </w:r>
      <w:proofErr w:type="gramStart"/>
      <w:r>
        <w:rPr>
          <w:rFonts w:ascii="Consolas" w:hAnsi="Consolas"/>
        </w:rPr>
        <w:t xml:space="preserve"> ..</w:t>
      </w:r>
      <w:proofErr w:type="gramEnd"/>
    </w:p>
    <w:p w14:paraId="59776D2D" w14:textId="55A43635" w:rsidR="00B4449B" w:rsidRPr="003D414E" w:rsidRDefault="00B4449B" w:rsidP="002265E0">
      <w:pPr>
        <w:pStyle w:val="ListParagraph"/>
        <w:numPr>
          <w:ilvl w:val="0"/>
          <w:numId w:val="44"/>
        </w:numPr>
      </w:pPr>
      <w:r>
        <w:rPr>
          <w:rFonts w:ascii="Consolas" w:hAnsi="Consolas"/>
        </w:rPr>
        <w:t>DONTCARE _</w:t>
      </w:r>
    </w:p>
    <w:p w14:paraId="4697CFBA" w14:textId="77777777" w:rsidR="008E60D6" w:rsidRDefault="008E60D6" w:rsidP="002F540D">
      <w:pPr>
        <w:pStyle w:val="ListParagraph"/>
        <w:rPr>
          <w:rFonts w:ascii="Consolas" w:hAnsi="Consolas"/>
        </w:rPr>
      </w:pPr>
    </w:p>
    <w:p w14:paraId="7E3A9111" w14:textId="6DD4B4AC" w:rsidR="008E60D6" w:rsidRPr="002F540D" w:rsidRDefault="008E60D6" w:rsidP="002F540D">
      <w:pPr>
        <w:rPr>
          <w:rFonts w:ascii="Consolas" w:hAnsi="Consolas"/>
        </w:rPr>
      </w:pPr>
      <w:r w:rsidRPr="002F540D">
        <w:t xml:space="preserve">The </w:t>
      </w:r>
      <w:r w:rsidRPr="002F540D">
        <w:rPr>
          <w:rFonts w:ascii="Consolas" w:hAnsi="Consolas"/>
        </w:rPr>
        <w:t>STRING_LITERAL</w:t>
      </w:r>
      <w:r w:rsidRPr="002F540D">
        <w:t xml:space="preserve"> token</w:t>
      </w:r>
      <w:r>
        <w:t xml:space="preserve"> corresponds to a doubly-quoted string containing only printable ASCII characters</w:t>
      </w:r>
      <w:r w:rsidR="00B11DC9">
        <w:t xml:space="preserve"> and spaces</w:t>
      </w:r>
      <w:r>
        <w:t>. No escape sequences are supported.</w:t>
      </w:r>
    </w:p>
    <w:p w14:paraId="273ED6D5" w14:textId="0E47710B" w:rsidR="00786B5E" w:rsidRPr="00C86E05" w:rsidRDefault="00786B5E" w:rsidP="00786B5E">
      <w:r>
        <w:t xml:space="preserve">All other terminals are uppercase spellings of the corresponding keywords. For example, </w:t>
      </w:r>
      <w:r w:rsidRPr="00786B5E">
        <w:rPr>
          <w:rFonts w:ascii="Consolas" w:hAnsi="Consolas"/>
        </w:rPr>
        <w:t>RETURN</w:t>
      </w:r>
      <w:r w:rsidRPr="00786B5E">
        <w:t xml:space="preserve"> </w:t>
      </w:r>
      <w:r>
        <w:t xml:space="preserve">is the terminal returned by the lexer when parsing the keyword </w:t>
      </w:r>
      <w:r w:rsidRPr="00C55E5B">
        <w:rPr>
          <w:rFonts w:ascii="Consolas" w:hAnsi="Consolas"/>
          <w:b/>
        </w:rPr>
        <w:t>return</w:t>
      </w:r>
      <w:r>
        <w:t xml:space="preserve">. </w:t>
      </w:r>
    </w:p>
    <w:p w14:paraId="18568C7D" w14:textId="77777777" w:rsidR="00C86E05" w:rsidRDefault="00C86E05" w:rsidP="00BD6FE9">
      <w:pPr>
        <w:pBdr>
          <w:bottom w:val="double" w:sz="6" w:space="1" w:color="auto"/>
        </w:pBdr>
        <w:rPr>
          <w:rFonts w:ascii="Consolas" w:hAnsi="Consolas"/>
        </w:rPr>
      </w:pPr>
    </w:p>
    <w:p w14:paraId="19962617" w14:textId="77777777" w:rsidR="00C86E05" w:rsidRPr="00BD6FE9" w:rsidRDefault="00C86E05">
      <w:pPr>
        <w:rPr>
          <w:rFonts w:ascii="Consolas" w:hAnsi="Consolas"/>
        </w:rPr>
      </w:pPr>
    </w:p>
    <w:p w14:paraId="441975A1" w14:textId="6952C0E6" w:rsidR="005E7130" w:rsidRPr="00254E38" w:rsidRDefault="00A34383" w:rsidP="002F540D">
      <w:pPr>
        <w:pStyle w:val="Grammar"/>
      </w:pPr>
      <w:r>
        <w:lastRenderedPageBreak/>
        <w:t>p4program</w:t>
      </w:r>
    </w:p>
    <w:p w14:paraId="1FC275A3" w14:textId="07E82B94" w:rsidR="005E7130" w:rsidRPr="00254E38" w:rsidRDefault="005E7130" w:rsidP="002F540D">
      <w:pPr>
        <w:pStyle w:val="Grammar"/>
      </w:pPr>
      <w:r w:rsidRPr="00254E38">
        <w:t xml:space="preserve">    : /* e</w:t>
      </w:r>
      <w:r>
        <w:t>mpty</w:t>
      </w:r>
      <w:r w:rsidRPr="00254E38">
        <w:t xml:space="preserve"> */</w:t>
      </w:r>
    </w:p>
    <w:p w14:paraId="0227A105" w14:textId="10AE2072" w:rsidR="005E7130" w:rsidRPr="00254E38" w:rsidRDefault="00A34383" w:rsidP="002F540D">
      <w:pPr>
        <w:pStyle w:val="Grammar"/>
      </w:pPr>
      <w:r>
        <w:t xml:space="preserve">    | p4program</w:t>
      </w:r>
      <w:r w:rsidR="005E7130" w:rsidRPr="00254E38">
        <w:t xml:space="preserve"> declaration</w:t>
      </w:r>
    </w:p>
    <w:p w14:paraId="4558F623" w14:textId="77777777" w:rsidR="005E7130" w:rsidRPr="00254E38" w:rsidRDefault="005E7130" w:rsidP="002F540D">
      <w:pPr>
        <w:pStyle w:val="Grammar"/>
      </w:pPr>
      <w:r w:rsidRPr="00254E38">
        <w:t xml:space="preserve">    ;</w:t>
      </w:r>
    </w:p>
    <w:p w14:paraId="00E774D6" w14:textId="77777777" w:rsidR="005E7130" w:rsidRPr="00254E38" w:rsidRDefault="005E7130" w:rsidP="002F540D">
      <w:pPr>
        <w:pStyle w:val="Grammar"/>
      </w:pPr>
    </w:p>
    <w:p w14:paraId="4A79F13C" w14:textId="77777777" w:rsidR="005E7130" w:rsidRPr="00254E38" w:rsidRDefault="005E7130" w:rsidP="002F540D">
      <w:pPr>
        <w:pStyle w:val="Grammar"/>
      </w:pPr>
      <w:r w:rsidRPr="00254E38">
        <w:t>declaration</w:t>
      </w:r>
    </w:p>
    <w:p w14:paraId="43286D2E" w14:textId="77777777" w:rsidR="005E7130" w:rsidRPr="00254E38" w:rsidRDefault="005E7130" w:rsidP="002F540D">
      <w:pPr>
        <w:pStyle w:val="Grammar"/>
      </w:pPr>
      <w:r w:rsidRPr="00254E38">
        <w:t xml:space="preserve">    : constantDeclaration</w:t>
      </w:r>
    </w:p>
    <w:p w14:paraId="00F14F9D" w14:textId="77777777" w:rsidR="005E7130" w:rsidRPr="00254E38" w:rsidRDefault="005E7130" w:rsidP="002F540D">
      <w:pPr>
        <w:pStyle w:val="Grammar"/>
      </w:pPr>
      <w:r w:rsidRPr="00254E38">
        <w:t xml:space="preserve">    | externDeclaration  </w:t>
      </w:r>
    </w:p>
    <w:p w14:paraId="2B008B2C" w14:textId="7947DAF1" w:rsidR="005E7130" w:rsidRPr="00254E38" w:rsidRDefault="00B12542" w:rsidP="002F540D">
      <w:pPr>
        <w:pStyle w:val="Grammar"/>
      </w:pPr>
      <w:r>
        <w:t xml:space="preserve">    </w:t>
      </w:r>
      <w:r w:rsidR="005E7130" w:rsidRPr="00254E38">
        <w:t xml:space="preserve">| actionDeclaration  </w:t>
      </w:r>
    </w:p>
    <w:p w14:paraId="4EE7EF53" w14:textId="77777777" w:rsidR="005E7130" w:rsidRPr="00254E38" w:rsidRDefault="005E7130" w:rsidP="002F540D">
      <w:pPr>
        <w:pStyle w:val="Grammar"/>
      </w:pPr>
      <w:r w:rsidRPr="00254E38">
        <w:t xml:space="preserve">    | parserDeclaration  </w:t>
      </w:r>
    </w:p>
    <w:p w14:paraId="32D522E9" w14:textId="77777777" w:rsidR="005E7130" w:rsidRPr="00254E38" w:rsidRDefault="005E7130" w:rsidP="002F540D">
      <w:pPr>
        <w:pStyle w:val="Grammar"/>
      </w:pPr>
      <w:r w:rsidRPr="00254E38">
        <w:t xml:space="preserve">    | typeDeclaration    </w:t>
      </w:r>
    </w:p>
    <w:p w14:paraId="35A923BB" w14:textId="77777777" w:rsidR="005E7130" w:rsidRPr="00254E38" w:rsidRDefault="005E7130" w:rsidP="002F540D">
      <w:pPr>
        <w:pStyle w:val="Grammar"/>
      </w:pPr>
      <w:r w:rsidRPr="00254E38">
        <w:t xml:space="preserve">    | controlDeclaration </w:t>
      </w:r>
    </w:p>
    <w:p w14:paraId="34CC83AB" w14:textId="77777777" w:rsidR="005E7130" w:rsidRPr="00254E38" w:rsidRDefault="005E7130" w:rsidP="002F540D">
      <w:pPr>
        <w:pStyle w:val="Grammar"/>
      </w:pPr>
      <w:r w:rsidRPr="00254E38">
        <w:t xml:space="preserve">    | instantiation      </w:t>
      </w:r>
    </w:p>
    <w:p w14:paraId="24E3FC95" w14:textId="77777777" w:rsidR="005E7130" w:rsidRPr="00254E38" w:rsidRDefault="005E7130" w:rsidP="002F540D">
      <w:pPr>
        <w:pStyle w:val="Grammar"/>
      </w:pPr>
      <w:r w:rsidRPr="00254E38">
        <w:t xml:space="preserve">    | errorDeclaration   </w:t>
      </w:r>
    </w:p>
    <w:p w14:paraId="595DA237" w14:textId="031F6B4B" w:rsidR="005E7130" w:rsidRPr="00254E38" w:rsidRDefault="005E7130" w:rsidP="002F540D">
      <w:pPr>
        <w:pStyle w:val="Grammar"/>
      </w:pPr>
      <w:r w:rsidRPr="00254E38">
        <w:t xml:space="preserve">    | matchKindDeclaratio</w:t>
      </w:r>
      <w:r w:rsidR="00A34383">
        <w:t>n</w:t>
      </w:r>
    </w:p>
    <w:p w14:paraId="7824F9C2" w14:textId="77777777" w:rsidR="005E7130" w:rsidRPr="00254E38" w:rsidRDefault="005E7130" w:rsidP="002F540D">
      <w:pPr>
        <w:pStyle w:val="Grammar"/>
      </w:pPr>
      <w:r w:rsidRPr="00254E38">
        <w:t xml:space="preserve">    ;</w:t>
      </w:r>
    </w:p>
    <w:p w14:paraId="3D8E8941" w14:textId="77777777" w:rsidR="005E7130" w:rsidRPr="00254E38" w:rsidRDefault="005E7130" w:rsidP="002F540D">
      <w:pPr>
        <w:pStyle w:val="Grammar"/>
      </w:pPr>
    </w:p>
    <w:p w14:paraId="20344D2B" w14:textId="77777777" w:rsidR="005E7130" w:rsidRPr="00254E38" w:rsidRDefault="005E7130" w:rsidP="002F540D">
      <w:pPr>
        <w:pStyle w:val="Grammar"/>
      </w:pPr>
      <w:r w:rsidRPr="00254E38">
        <w:t>name</w:t>
      </w:r>
    </w:p>
    <w:p w14:paraId="11813A33" w14:textId="77777777" w:rsidR="005E7130" w:rsidRPr="00254E38" w:rsidRDefault="005E7130" w:rsidP="002F540D">
      <w:pPr>
        <w:pStyle w:val="Grammar"/>
      </w:pPr>
      <w:r w:rsidRPr="00254E38">
        <w:t xml:space="preserve">    : IDENTIFIER</w:t>
      </w:r>
    </w:p>
    <w:p w14:paraId="25A26642" w14:textId="77777777" w:rsidR="005E7130" w:rsidRPr="00254E38" w:rsidRDefault="005E7130" w:rsidP="002F540D">
      <w:pPr>
        <w:pStyle w:val="Grammar"/>
      </w:pPr>
      <w:r w:rsidRPr="00254E38">
        <w:t xml:space="preserve">    | APPLY     </w:t>
      </w:r>
    </w:p>
    <w:p w14:paraId="6239C080" w14:textId="77777777" w:rsidR="005E7130" w:rsidRPr="00254E38" w:rsidRDefault="005E7130" w:rsidP="002F540D">
      <w:pPr>
        <w:pStyle w:val="Grammar"/>
      </w:pPr>
      <w:r w:rsidRPr="00254E38">
        <w:t xml:space="preserve">    | KEY       </w:t>
      </w:r>
    </w:p>
    <w:p w14:paraId="5C9AD620" w14:textId="77777777" w:rsidR="005E7130" w:rsidRPr="00254E38" w:rsidRDefault="005E7130" w:rsidP="002F540D">
      <w:pPr>
        <w:pStyle w:val="Grammar"/>
      </w:pPr>
      <w:r w:rsidRPr="00254E38">
        <w:t xml:space="preserve">    | ACTIONS   </w:t>
      </w:r>
    </w:p>
    <w:p w14:paraId="3B156B7B" w14:textId="77777777" w:rsidR="005E7130" w:rsidRPr="00254E38" w:rsidRDefault="005E7130" w:rsidP="002F540D">
      <w:pPr>
        <w:pStyle w:val="Grammar"/>
      </w:pPr>
      <w:r w:rsidRPr="00254E38">
        <w:t xml:space="preserve">    | STATE     </w:t>
      </w:r>
    </w:p>
    <w:p w14:paraId="3FC93011" w14:textId="77777777" w:rsidR="005E7130" w:rsidRPr="00254E38" w:rsidRDefault="005E7130" w:rsidP="002F540D">
      <w:pPr>
        <w:pStyle w:val="Grammar"/>
      </w:pPr>
      <w:r w:rsidRPr="00254E38">
        <w:t xml:space="preserve">    ;</w:t>
      </w:r>
    </w:p>
    <w:p w14:paraId="2445C29C" w14:textId="77777777" w:rsidR="005E7130" w:rsidRPr="00254E38" w:rsidRDefault="005E7130" w:rsidP="002F540D">
      <w:pPr>
        <w:pStyle w:val="Grammar"/>
      </w:pPr>
    </w:p>
    <w:p w14:paraId="2347AA9F" w14:textId="77777777" w:rsidR="005E7130" w:rsidRPr="00254E38" w:rsidRDefault="005E7130" w:rsidP="002F540D">
      <w:pPr>
        <w:pStyle w:val="Grammar"/>
      </w:pPr>
      <w:r w:rsidRPr="00254E38">
        <w:t>optAnnotations</w:t>
      </w:r>
    </w:p>
    <w:p w14:paraId="0F696856" w14:textId="77777777" w:rsidR="005E7130" w:rsidRPr="00254E38" w:rsidRDefault="005E7130" w:rsidP="002F540D">
      <w:pPr>
        <w:pStyle w:val="Grammar"/>
      </w:pPr>
      <w:r w:rsidRPr="00254E38">
        <w:t xml:space="preserve">    : /* empty */</w:t>
      </w:r>
    </w:p>
    <w:p w14:paraId="59D46529" w14:textId="77777777" w:rsidR="005E7130" w:rsidRPr="00254E38" w:rsidRDefault="005E7130" w:rsidP="002F540D">
      <w:pPr>
        <w:pStyle w:val="Grammar"/>
      </w:pPr>
      <w:r w:rsidRPr="00254E38">
        <w:t xml:space="preserve">    | annotations</w:t>
      </w:r>
    </w:p>
    <w:p w14:paraId="4439BF65" w14:textId="77777777" w:rsidR="005E7130" w:rsidRPr="00254E38" w:rsidRDefault="005E7130" w:rsidP="002F540D">
      <w:pPr>
        <w:pStyle w:val="Grammar"/>
      </w:pPr>
      <w:r w:rsidRPr="00254E38">
        <w:t xml:space="preserve">    ;</w:t>
      </w:r>
    </w:p>
    <w:p w14:paraId="767055F0" w14:textId="77777777" w:rsidR="005E7130" w:rsidRPr="00254E38" w:rsidRDefault="005E7130" w:rsidP="002F540D">
      <w:pPr>
        <w:pStyle w:val="Grammar"/>
      </w:pPr>
    </w:p>
    <w:p w14:paraId="4E9DC6A2" w14:textId="77777777" w:rsidR="005E7130" w:rsidRPr="00254E38" w:rsidRDefault="005E7130" w:rsidP="002F540D">
      <w:pPr>
        <w:pStyle w:val="Grammar"/>
      </w:pPr>
      <w:r w:rsidRPr="00254E38">
        <w:t>annotations</w:t>
      </w:r>
    </w:p>
    <w:p w14:paraId="15DA04CE" w14:textId="77777777" w:rsidR="005E7130" w:rsidRPr="00254E38" w:rsidRDefault="005E7130" w:rsidP="002F540D">
      <w:pPr>
        <w:pStyle w:val="Grammar"/>
      </w:pPr>
      <w:r w:rsidRPr="00254E38">
        <w:t xml:space="preserve">    : annotation</w:t>
      </w:r>
    </w:p>
    <w:p w14:paraId="67F6FF0B" w14:textId="77777777" w:rsidR="005E7130" w:rsidRPr="00254E38" w:rsidRDefault="005E7130" w:rsidP="002F540D">
      <w:pPr>
        <w:pStyle w:val="Grammar"/>
      </w:pPr>
      <w:r w:rsidRPr="00254E38">
        <w:t xml:space="preserve">    | annotations annotation</w:t>
      </w:r>
    </w:p>
    <w:p w14:paraId="09A32948" w14:textId="77777777" w:rsidR="005E7130" w:rsidRPr="00254E38" w:rsidRDefault="005E7130" w:rsidP="002F540D">
      <w:pPr>
        <w:pStyle w:val="Grammar"/>
      </w:pPr>
      <w:r w:rsidRPr="00254E38">
        <w:t xml:space="preserve">    ;</w:t>
      </w:r>
    </w:p>
    <w:p w14:paraId="5373724B" w14:textId="77777777" w:rsidR="005E7130" w:rsidRPr="00254E38" w:rsidRDefault="005E7130" w:rsidP="002F540D">
      <w:pPr>
        <w:pStyle w:val="Grammar"/>
      </w:pPr>
    </w:p>
    <w:p w14:paraId="0EF4777F" w14:textId="77777777" w:rsidR="005E7130" w:rsidRPr="00254E38" w:rsidRDefault="005E7130" w:rsidP="002F540D">
      <w:pPr>
        <w:pStyle w:val="Grammar"/>
      </w:pPr>
      <w:r w:rsidRPr="00254E38">
        <w:t>annotation</w:t>
      </w:r>
    </w:p>
    <w:p w14:paraId="53990B38" w14:textId="77777777" w:rsidR="005E7130" w:rsidRPr="00254E38" w:rsidRDefault="005E7130" w:rsidP="002F540D">
      <w:pPr>
        <w:pStyle w:val="Grammar"/>
      </w:pPr>
      <w:r w:rsidRPr="00254E38">
        <w:t xml:space="preserve">    : '@' name                    </w:t>
      </w:r>
    </w:p>
    <w:p w14:paraId="31503325" w14:textId="77777777" w:rsidR="005E7130" w:rsidRPr="00254E38" w:rsidRDefault="005E7130" w:rsidP="002F540D">
      <w:pPr>
        <w:pStyle w:val="Grammar"/>
      </w:pPr>
      <w:r w:rsidRPr="00254E38">
        <w:t xml:space="preserve">    | '@' name '(' expression ')' </w:t>
      </w:r>
    </w:p>
    <w:p w14:paraId="4908EAB0" w14:textId="77777777" w:rsidR="008E60D6" w:rsidRPr="00254E38" w:rsidRDefault="008E60D6" w:rsidP="008E60D6">
      <w:pPr>
        <w:pStyle w:val="Grammar"/>
      </w:pPr>
      <w:r>
        <w:t xml:space="preserve">    | </w:t>
      </w:r>
      <w:r w:rsidRPr="00254E38">
        <w:t xml:space="preserve">'@' name '(' </w:t>
      </w:r>
      <w:r>
        <w:t xml:space="preserve">STRING_LITERAL </w:t>
      </w:r>
      <w:r w:rsidRPr="00254E38">
        <w:t>')'</w:t>
      </w:r>
    </w:p>
    <w:p w14:paraId="6CC6D713" w14:textId="77777777" w:rsidR="005E7130" w:rsidRPr="00254E38" w:rsidRDefault="005E7130" w:rsidP="002F540D">
      <w:pPr>
        <w:pStyle w:val="Grammar"/>
      </w:pPr>
      <w:r w:rsidRPr="00254E38">
        <w:t xml:space="preserve">    ;</w:t>
      </w:r>
    </w:p>
    <w:p w14:paraId="2335DC6E" w14:textId="77777777" w:rsidR="005E7130" w:rsidRPr="00254E38" w:rsidRDefault="005E7130" w:rsidP="002F540D">
      <w:pPr>
        <w:pStyle w:val="Grammar"/>
      </w:pPr>
    </w:p>
    <w:p w14:paraId="64562A6C" w14:textId="77777777" w:rsidR="005E7130" w:rsidRPr="00254E38" w:rsidRDefault="005E7130" w:rsidP="002F540D">
      <w:pPr>
        <w:pStyle w:val="Grammar"/>
      </w:pPr>
      <w:r w:rsidRPr="00254E38">
        <w:t>parameterList</w:t>
      </w:r>
    </w:p>
    <w:p w14:paraId="58A64F7E" w14:textId="77777777" w:rsidR="005E7130" w:rsidRPr="00254E38" w:rsidRDefault="005E7130" w:rsidP="002F540D">
      <w:pPr>
        <w:pStyle w:val="Grammar"/>
      </w:pPr>
      <w:r w:rsidRPr="00254E38">
        <w:t xml:space="preserve">    : /* empty */                 </w:t>
      </w:r>
    </w:p>
    <w:p w14:paraId="7F4481F1" w14:textId="77777777" w:rsidR="005E7130" w:rsidRPr="00254E38" w:rsidRDefault="005E7130" w:rsidP="002F540D">
      <w:pPr>
        <w:pStyle w:val="Grammar"/>
      </w:pPr>
      <w:r w:rsidRPr="00254E38">
        <w:t xml:space="preserve">    | nonEmptyParameterList       </w:t>
      </w:r>
    </w:p>
    <w:p w14:paraId="0239ED58" w14:textId="77777777" w:rsidR="005E7130" w:rsidRPr="00254E38" w:rsidRDefault="005E7130" w:rsidP="002F540D">
      <w:pPr>
        <w:pStyle w:val="Grammar"/>
      </w:pPr>
      <w:r w:rsidRPr="00254E38">
        <w:t xml:space="preserve">    ;</w:t>
      </w:r>
    </w:p>
    <w:p w14:paraId="035306F0" w14:textId="77777777" w:rsidR="005E7130" w:rsidRPr="00254E38" w:rsidRDefault="005E7130" w:rsidP="002F540D">
      <w:pPr>
        <w:pStyle w:val="Grammar"/>
      </w:pPr>
    </w:p>
    <w:p w14:paraId="233DE0FC" w14:textId="77777777" w:rsidR="005E7130" w:rsidRPr="00254E38" w:rsidRDefault="005E7130" w:rsidP="002F540D">
      <w:pPr>
        <w:pStyle w:val="Grammar"/>
      </w:pPr>
      <w:r w:rsidRPr="00254E38">
        <w:t>nonEmptyParameterList</w:t>
      </w:r>
    </w:p>
    <w:p w14:paraId="17ECEC13" w14:textId="77777777" w:rsidR="005E7130" w:rsidRPr="00254E38" w:rsidRDefault="005E7130" w:rsidP="002F540D">
      <w:pPr>
        <w:pStyle w:val="Grammar"/>
      </w:pPr>
      <w:r w:rsidRPr="00254E38">
        <w:t xml:space="preserve">    : parameter                   </w:t>
      </w:r>
    </w:p>
    <w:p w14:paraId="77296080" w14:textId="77777777" w:rsidR="005E7130" w:rsidRPr="00254E38" w:rsidRDefault="005E7130" w:rsidP="002F540D">
      <w:pPr>
        <w:pStyle w:val="Grammar"/>
      </w:pPr>
      <w:r w:rsidRPr="00254E38">
        <w:t xml:space="preserve">    | nonEmptyParameterList ',' parameter</w:t>
      </w:r>
    </w:p>
    <w:p w14:paraId="09681945" w14:textId="77777777" w:rsidR="005E7130" w:rsidRPr="00254E38" w:rsidRDefault="005E7130" w:rsidP="002F540D">
      <w:pPr>
        <w:pStyle w:val="Grammar"/>
      </w:pPr>
      <w:r w:rsidRPr="00254E38">
        <w:t xml:space="preserve">    ;</w:t>
      </w:r>
    </w:p>
    <w:p w14:paraId="799E2ED3" w14:textId="77777777" w:rsidR="005E7130" w:rsidRPr="00254E38" w:rsidRDefault="005E7130" w:rsidP="002F540D">
      <w:pPr>
        <w:pStyle w:val="Grammar"/>
      </w:pPr>
    </w:p>
    <w:p w14:paraId="44774EC9" w14:textId="77777777" w:rsidR="005E7130" w:rsidRPr="00254E38" w:rsidRDefault="005E7130" w:rsidP="002F540D">
      <w:pPr>
        <w:pStyle w:val="Grammar"/>
      </w:pPr>
      <w:r w:rsidRPr="00254E38">
        <w:t>parameter</w:t>
      </w:r>
    </w:p>
    <w:p w14:paraId="301651DB" w14:textId="77777777" w:rsidR="005E7130" w:rsidRPr="00254E38" w:rsidRDefault="005E7130" w:rsidP="002F540D">
      <w:pPr>
        <w:pStyle w:val="Grammar"/>
      </w:pPr>
      <w:r w:rsidRPr="00254E38">
        <w:t xml:space="preserve">    : optAnnotations direction typeRef name</w:t>
      </w:r>
    </w:p>
    <w:p w14:paraId="634F1A6B" w14:textId="77777777" w:rsidR="005E7130" w:rsidRPr="00254E38" w:rsidRDefault="005E7130" w:rsidP="002F540D">
      <w:pPr>
        <w:pStyle w:val="Grammar"/>
      </w:pPr>
      <w:r w:rsidRPr="00254E38">
        <w:lastRenderedPageBreak/>
        <w:t xml:space="preserve">    ;</w:t>
      </w:r>
    </w:p>
    <w:p w14:paraId="6CB56F3B" w14:textId="77777777" w:rsidR="005E7130" w:rsidRPr="00254E38" w:rsidRDefault="005E7130" w:rsidP="002F540D">
      <w:pPr>
        <w:pStyle w:val="Grammar"/>
      </w:pPr>
    </w:p>
    <w:p w14:paraId="07792E03" w14:textId="77777777" w:rsidR="005E7130" w:rsidRPr="00254E38" w:rsidRDefault="005E7130" w:rsidP="002F540D">
      <w:pPr>
        <w:pStyle w:val="Grammar"/>
      </w:pPr>
      <w:r w:rsidRPr="00254E38">
        <w:t>direction</w:t>
      </w:r>
    </w:p>
    <w:p w14:paraId="4EE6DB11" w14:textId="77777777" w:rsidR="005E7130" w:rsidRPr="00254E38" w:rsidRDefault="005E7130" w:rsidP="002F540D">
      <w:pPr>
        <w:pStyle w:val="Grammar"/>
      </w:pPr>
      <w:r w:rsidRPr="00254E38">
        <w:t xml:space="preserve">    : IN          </w:t>
      </w:r>
    </w:p>
    <w:p w14:paraId="096EFAF0" w14:textId="77777777" w:rsidR="005E7130" w:rsidRPr="00254E38" w:rsidRDefault="005E7130" w:rsidP="002F540D">
      <w:pPr>
        <w:pStyle w:val="Grammar"/>
      </w:pPr>
      <w:r w:rsidRPr="00254E38">
        <w:t xml:space="preserve">    | OUT         </w:t>
      </w:r>
    </w:p>
    <w:p w14:paraId="019D81EA" w14:textId="77777777" w:rsidR="005E7130" w:rsidRPr="00254E38" w:rsidRDefault="005E7130" w:rsidP="002F540D">
      <w:pPr>
        <w:pStyle w:val="Grammar"/>
      </w:pPr>
      <w:r w:rsidRPr="00254E38">
        <w:t xml:space="preserve">    | INOUT       </w:t>
      </w:r>
    </w:p>
    <w:p w14:paraId="128D8E61" w14:textId="77777777" w:rsidR="005E7130" w:rsidRPr="00254E38" w:rsidRDefault="005E7130" w:rsidP="002F540D">
      <w:pPr>
        <w:pStyle w:val="Grammar"/>
      </w:pPr>
      <w:r w:rsidRPr="00254E38">
        <w:t xml:space="preserve">    | /* empty */ </w:t>
      </w:r>
    </w:p>
    <w:p w14:paraId="5B9BE4B2" w14:textId="77777777" w:rsidR="005E7130" w:rsidRPr="00254E38" w:rsidRDefault="005E7130" w:rsidP="002F540D">
      <w:pPr>
        <w:pStyle w:val="Grammar"/>
      </w:pPr>
      <w:r w:rsidRPr="00254E38">
        <w:t xml:space="preserve">    ;</w:t>
      </w:r>
    </w:p>
    <w:p w14:paraId="06A1749F" w14:textId="77777777" w:rsidR="005E7130" w:rsidRPr="00254E38" w:rsidRDefault="005E7130" w:rsidP="002F540D">
      <w:pPr>
        <w:pStyle w:val="Grammar"/>
      </w:pPr>
    </w:p>
    <w:p w14:paraId="7B039B6D" w14:textId="77777777" w:rsidR="005E7130" w:rsidRPr="00254E38" w:rsidRDefault="005E7130" w:rsidP="002F540D">
      <w:pPr>
        <w:pStyle w:val="Grammar"/>
      </w:pPr>
      <w:r w:rsidRPr="00254E38">
        <w:t>packageTypeDeclaration</w:t>
      </w:r>
    </w:p>
    <w:p w14:paraId="626B00E0" w14:textId="1C14B361" w:rsidR="005E7130" w:rsidRPr="00254E38" w:rsidRDefault="005E7130" w:rsidP="002F540D">
      <w:pPr>
        <w:pStyle w:val="Grammar"/>
      </w:pPr>
      <w:r w:rsidRPr="00254E38">
        <w:t xml:space="preserve">    : optAnnotations PACKAGE name</w:t>
      </w:r>
      <w:r w:rsidR="00574C69">
        <w:t xml:space="preserve"> </w:t>
      </w:r>
      <w:r w:rsidRPr="00254E38">
        <w:t>optTypeParameters</w:t>
      </w:r>
      <w:r w:rsidR="00574C69">
        <w:t xml:space="preserve"> </w:t>
      </w:r>
      <w:r w:rsidR="00574C69">
        <w:br/>
        <w:t xml:space="preserve">      '</w:t>
      </w:r>
      <w:r w:rsidRPr="00254E38">
        <w:t>(' parameterList ')'</w:t>
      </w:r>
    </w:p>
    <w:p w14:paraId="3E0D8D88" w14:textId="77777777" w:rsidR="005E7130" w:rsidRPr="00254E38" w:rsidRDefault="005E7130" w:rsidP="002F540D">
      <w:pPr>
        <w:pStyle w:val="Grammar"/>
      </w:pPr>
      <w:r w:rsidRPr="00254E38">
        <w:t xml:space="preserve">    ;</w:t>
      </w:r>
    </w:p>
    <w:p w14:paraId="28FB736C" w14:textId="77777777" w:rsidR="005E7130" w:rsidRPr="00254E38" w:rsidRDefault="005E7130" w:rsidP="002F540D">
      <w:pPr>
        <w:pStyle w:val="Grammar"/>
      </w:pPr>
    </w:p>
    <w:p w14:paraId="5187C7FB" w14:textId="77777777" w:rsidR="005E7130" w:rsidRPr="00254E38" w:rsidRDefault="005E7130" w:rsidP="002F540D">
      <w:pPr>
        <w:pStyle w:val="Grammar"/>
      </w:pPr>
      <w:r w:rsidRPr="00254E38">
        <w:t>instantiation</w:t>
      </w:r>
    </w:p>
    <w:p w14:paraId="610FC88A" w14:textId="77777777" w:rsidR="005E7130" w:rsidRPr="00254E38" w:rsidRDefault="005E7130" w:rsidP="002F540D">
      <w:pPr>
        <w:pStyle w:val="Grammar"/>
      </w:pPr>
      <w:r w:rsidRPr="00254E38">
        <w:t xml:space="preserve">    : typeRef '(' argumentList ')' optAnnotations name ';'</w:t>
      </w:r>
    </w:p>
    <w:p w14:paraId="358D469A" w14:textId="77777777" w:rsidR="005E7130" w:rsidRPr="00254E38" w:rsidRDefault="005E7130" w:rsidP="002F540D">
      <w:pPr>
        <w:pStyle w:val="Grammar"/>
      </w:pPr>
      <w:r w:rsidRPr="00254E38">
        <w:t xml:space="preserve">    ;</w:t>
      </w:r>
    </w:p>
    <w:p w14:paraId="07DA4E14" w14:textId="77777777" w:rsidR="005E7130" w:rsidRPr="00254E38" w:rsidRDefault="005E7130" w:rsidP="002F540D">
      <w:pPr>
        <w:pStyle w:val="Grammar"/>
      </w:pPr>
    </w:p>
    <w:p w14:paraId="5CF1F75B" w14:textId="77777777" w:rsidR="005E7130" w:rsidRPr="00254E38" w:rsidRDefault="005E7130" w:rsidP="002F540D">
      <w:pPr>
        <w:pStyle w:val="Grammar"/>
      </w:pPr>
      <w:r w:rsidRPr="00254E38">
        <w:t>optCompileParameters</w:t>
      </w:r>
    </w:p>
    <w:p w14:paraId="49AB50B3" w14:textId="77777777" w:rsidR="005E7130" w:rsidRPr="00254E38" w:rsidRDefault="005E7130" w:rsidP="002F540D">
      <w:pPr>
        <w:pStyle w:val="Grammar"/>
      </w:pPr>
      <w:r w:rsidRPr="00254E38">
        <w:t xml:space="preserve">    : /* empty */             </w:t>
      </w:r>
    </w:p>
    <w:p w14:paraId="4C43B96B" w14:textId="77777777" w:rsidR="005E7130" w:rsidRPr="00254E38" w:rsidRDefault="005E7130" w:rsidP="002F540D">
      <w:pPr>
        <w:pStyle w:val="Grammar"/>
      </w:pPr>
      <w:r w:rsidRPr="00254E38">
        <w:t xml:space="preserve">    | '(' parameterList ')'   </w:t>
      </w:r>
    </w:p>
    <w:p w14:paraId="5D2D2845" w14:textId="77777777" w:rsidR="005E7130" w:rsidRPr="00254E38" w:rsidRDefault="005E7130" w:rsidP="002F540D">
      <w:pPr>
        <w:pStyle w:val="Grammar"/>
      </w:pPr>
      <w:r w:rsidRPr="00254E38">
        <w:t xml:space="preserve">    ;</w:t>
      </w:r>
    </w:p>
    <w:p w14:paraId="286EB636" w14:textId="77777777" w:rsidR="005E7130" w:rsidRPr="00254E38" w:rsidRDefault="005E7130" w:rsidP="002F540D">
      <w:pPr>
        <w:pStyle w:val="Grammar"/>
      </w:pPr>
    </w:p>
    <w:p w14:paraId="3A50F29C" w14:textId="77777777" w:rsidR="005E7130" w:rsidRPr="00254E38" w:rsidRDefault="005E7130" w:rsidP="002F540D">
      <w:pPr>
        <w:pStyle w:val="Grammar"/>
      </w:pPr>
      <w:r w:rsidRPr="00254E38">
        <w:t>pathPrefix</w:t>
      </w:r>
    </w:p>
    <w:p w14:paraId="4E781EF7" w14:textId="77777777" w:rsidR="005E7130" w:rsidRPr="00254E38" w:rsidRDefault="005E7130" w:rsidP="002F540D">
      <w:pPr>
        <w:pStyle w:val="Grammar"/>
      </w:pPr>
      <w:r w:rsidRPr="00254E38">
        <w:t xml:space="preserve">    : '.' relativePathPrefix </w:t>
      </w:r>
    </w:p>
    <w:p w14:paraId="7148D0D4" w14:textId="77777777" w:rsidR="005E7130" w:rsidRPr="00254E38" w:rsidRDefault="005E7130" w:rsidP="002F540D">
      <w:pPr>
        <w:pStyle w:val="Grammar"/>
      </w:pPr>
      <w:r w:rsidRPr="00254E38">
        <w:t xml:space="preserve">    | nonEmptyRelativePathPrefix </w:t>
      </w:r>
    </w:p>
    <w:p w14:paraId="118052D3" w14:textId="77777777" w:rsidR="005E7130" w:rsidRPr="00254E38" w:rsidRDefault="005E7130" w:rsidP="002F540D">
      <w:pPr>
        <w:pStyle w:val="Grammar"/>
      </w:pPr>
      <w:r w:rsidRPr="00254E38">
        <w:t xml:space="preserve">    ;</w:t>
      </w:r>
    </w:p>
    <w:p w14:paraId="02F61B3C" w14:textId="77777777" w:rsidR="005E7130" w:rsidRPr="00254E38" w:rsidRDefault="005E7130" w:rsidP="002F540D">
      <w:pPr>
        <w:pStyle w:val="Grammar"/>
      </w:pPr>
    </w:p>
    <w:p w14:paraId="367F7137" w14:textId="77777777" w:rsidR="005E7130" w:rsidRPr="00254E38" w:rsidRDefault="005E7130" w:rsidP="002F540D">
      <w:pPr>
        <w:pStyle w:val="Grammar"/>
      </w:pPr>
      <w:r w:rsidRPr="00254E38">
        <w:t>relativePathPrefix</w:t>
      </w:r>
    </w:p>
    <w:p w14:paraId="52270919" w14:textId="77777777" w:rsidR="005E7130" w:rsidRPr="00254E38" w:rsidRDefault="005E7130" w:rsidP="002F540D">
      <w:pPr>
        <w:pStyle w:val="Grammar"/>
      </w:pPr>
      <w:r w:rsidRPr="00254E38">
        <w:t xml:space="preserve">    : /* empty */ </w:t>
      </w:r>
    </w:p>
    <w:p w14:paraId="3E94E4D1" w14:textId="77777777" w:rsidR="005E7130" w:rsidRPr="00254E38" w:rsidRDefault="005E7130" w:rsidP="002F540D">
      <w:pPr>
        <w:pStyle w:val="Grammar"/>
      </w:pPr>
      <w:r w:rsidRPr="00254E38">
        <w:t xml:space="preserve">    | relativePathPrefix NAMESPACE '.'</w:t>
      </w:r>
    </w:p>
    <w:p w14:paraId="711AEC81" w14:textId="77777777" w:rsidR="005E7130" w:rsidRPr="00254E38" w:rsidRDefault="005E7130" w:rsidP="002F540D">
      <w:pPr>
        <w:pStyle w:val="Grammar"/>
      </w:pPr>
      <w:r w:rsidRPr="00254E38">
        <w:t xml:space="preserve">    ;</w:t>
      </w:r>
    </w:p>
    <w:p w14:paraId="30F0151D" w14:textId="77777777" w:rsidR="005E7130" w:rsidRPr="00254E38" w:rsidRDefault="005E7130" w:rsidP="002F540D">
      <w:pPr>
        <w:pStyle w:val="Grammar"/>
      </w:pPr>
    </w:p>
    <w:p w14:paraId="0566C3F1" w14:textId="77777777" w:rsidR="005E7130" w:rsidRPr="00254E38" w:rsidRDefault="005E7130" w:rsidP="002F540D">
      <w:pPr>
        <w:pStyle w:val="Grammar"/>
      </w:pPr>
      <w:r w:rsidRPr="00254E38">
        <w:t>nonEmptyRelativePathPrefix</w:t>
      </w:r>
    </w:p>
    <w:p w14:paraId="5277B630" w14:textId="77777777" w:rsidR="005E7130" w:rsidRPr="00254E38" w:rsidRDefault="005E7130" w:rsidP="002F540D">
      <w:pPr>
        <w:pStyle w:val="Grammar"/>
      </w:pPr>
      <w:r w:rsidRPr="00254E38">
        <w:t xml:space="preserve">    : relativePathPrefix NAMESPACE '.'</w:t>
      </w:r>
    </w:p>
    <w:p w14:paraId="55952DC5" w14:textId="77777777" w:rsidR="005E7130" w:rsidRPr="00254E38" w:rsidRDefault="005E7130" w:rsidP="002F540D">
      <w:pPr>
        <w:pStyle w:val="Grammar"/>
      </w:pPr>
      <w:r w:rsidRPr="00254E38">
        <w:t xml:space="preserve">    ;</w:t>
      </w:r>
    </w:p>
    <w:p w14:paraId="5709D2B4" w14:textId="77777777" w:rsidR="005E7130" w:rsidRPr="00254E38" w:rsidRDefault="005E7130" w:rsidP="002F540D">
      <w:pPr>
        <w:pStyle w:val="Grammar"/>
      </w:pPr>
    </w:p>
    <w:p w14:paraId="2EE53210" w14:textId="77777777" w:rsidR="005E7130" w:rsidRPr="00254E38" w:rsidRDefault="005E7130" w:rsidP="002F540D">
      <w:pPr>
        <w:pStyle w:val="Grammar"/>
      </w:pPr>
      <w:r w:rsidRPr="00254E38">
        <w:t>/**************************** PARSER ******************************/</w:t>
      </w:r>
    </w:p>
    <w:p w14:paraId="29BE4E28" w14:textId="77777777" w:rsidR="005E7130" w:rsidRPr="00254E38" w:rsidRDefault="005E7130" w:rsidP="002F540D">
      <w:pPr>
        <w:pStyle w:val="Grammar"/>
      </w:pPr>
    </w:p>
    <w:p w14:paraId="04C90CCE" w14:textId="77777777" w:rsidR="005E7130" w:rsidRPr="00254E38" w:rsidRDefault="005E7130" w:rsidP="002F540D">
      <w:pPr>
        <w:pStyle w:val="Grammar"/>
      </w:pPr>
      <w:r w:rsidRPr="00254E38">
        <w:t>parserDeclaration</w:t>
      </w:r>
    </w:p>
    <w:p w14:paraId="2FFCFE1F" w14:textId="70DC7BE5" w:rsidR="005E7130" w:rsidRPr="00254E38" w:rsidRDefault="005E7130" w:rsidP="002F540D">
      <w:pPr>
        <w:pStyle w:val="Grammar"/>
      </w:pPr>
      <w:r w:rsidRPr="00254E38">
        <w:t xml:space="preserve">    : parserTypeDeclaration optCompileParameters </w:t>
      </w:r>
      <w:r>
        <w:br/>
        <w:t xml:space="preserve">      </w:t>
      </w:r>
      <w:r w:rsidRPr="00254E38">
        <w:t>'{' parserStatefulElements parserStates '}'</w:t>
      </w:r>
    </w:p>
    <w:p w14:paraId="17ADC973" w14:textId="77777777" w:rsidR="005E7130" w:rsidRPr="00254E38" w:rsidRDefault="005E7130" w:rsidP="002F540D">
      <w:pPr>
        <w:pStyle w:val="Grammar"/>
      </w:pPr>
      <w:r w:rsidRPr="00254E38">
        <w:t xml:space="preserve">    ;</w:t>
      </w:r>
    </w:p>
    <w:p w14:paraId="0116009F" w14:textId="77777777" w:rsidR="005E7130" w:rsidRPr="00254E38" w:rsidRDefault="005E7130" w:rsidP="002F540D">
      <w:pPr>
        <w:pStyle w:val="Grammar"/>
      </w:pPr>
    </w:p>
    <w:p w14:paraId="44227DF2" w14:textId="77777777" w:rsidR="005E7130" w:rsidRPr="00254E38" w:rsidRDefault="005E7130" w:rsidP="002F540D">
      <w:pPr>
        <w:pStyle w:val="Grammar"/>
      </w:pPr>
      <w:r w:rsidRPr="00254E38">
        <w:t>parserStatefulElements</w:t>
      </w:r>
    </w:p>
    <w:p w14:paraId="7A4690DE" w14:textId="77777777" w:rsidR="005E7130" w:rsidRPr="00254E38" w:rsidRDefault="005E7130" w:rsidP="002F540D">
      <w:pPr>
        <w:pStyle w:val="Grammar"/>
      </w:pPr>
      <w:r w:rsidRPr="00254E38">
        <w:t xml:space="preserve">    : /* empty */                    </w:t>
      </w:r>
    </w:p>
    <w:p w14:paraId="003085CB" w14:textId="77777777" w:rsidR="005E7130" w:rsidRPr="00254E38" w:rsidRDefault="005E7130" w:rsidP="002F540D">
      <w:pPr>
        <w:pStyle w:val="Grammar"/>
      </w:pPr>
      <w:r w:rsidRPr="00254E38">
        <w:t xml:space="preserve">    | parserStatefulElements parserStatefulElement</w:t>
      </w:r>
    </w:p>
    <w:p w14:paraId="60897B03" w14:textId="77777777" w:rsidR="005E7130" w:rsidRPr="00254E38" w:rsidRDefault="005E7130" w:rsidP="002F540D">
      <w:pPr>
        <w:pStyle w:val="Grammar"/>
      </w:pPr>
      <w:r w:rsidRPr="00254E38">
        <w:t xml:space="preserve">    ;</w:t>
      </w:r>
    </w:p>
    <w:p w14:paraId="1540F9C3" w14:textId="77777777" w:rsidR="005E7130" w:rsidRPr="00254E38" w:rsidRDefault="005E7130" w:rsidP="002F540D">
      <w:pPr>
        <w:pStyle w:val="Grammar"/>
      </w:pPr>
    </w:p>
    <w:p w14:paraId="78BA5D44" w14:textId="77777777" w:rsidR="005E7130" w:rsidRPr="00254E38" w:rsidRDefault="005E7130" w:rsidP="002F540D">
      <w:pPr>
        <w:pStyle w:val="Grammar"/>
      </w:pPr>
      <w:r w:rsidRPr="00254E38">
        <w:t>parserStatefulElement</w:t>
      </w:r>
    </w:p>
    <w:p w14:paraId="2098F915" w14:textId="77777777" w:rsidR="005E7130" w:rsidRPr="00254E38" w:rsidRDefault="005E7130" w:rsidP="002F540D">
      <w:pPr>
        <w:pStyle w:val="Grammar"/>
      </w:pPr>
      <w:r w:rsidRPr="00254E38">
        <w:t xml:space="preserve">    : constantDeclaration</w:t>
      </w:r>
    </w:p>
    <w:p w14:paraId="27986C61" w14:textId="77777777" w:rsidR="005E7130" w:rsidRPr="00254E38" w:rsidRDefault="005E7130" w:rsidP="002F540D">
      <w:pPr>
        <w:pStyle w:val="Grammar"/>
      </w:pPr>
      <w:r w:rsidRPr="00254E38">
        <w:t xml:space="preserve">    | instantiation      </w:t>
      </w:r>
    </w:p>
    <w:p w14:paraId="1D827F3C" w14:textId="77777777" w:rsidR="005E7130" w:rsidRPr="00254E38" w:rsidRDefault="005E7130" w:rsidP="002F540D">
      <w:pPr>
        <w:pStyle w:val="Grammar"/>
      </w:pPr>
      <w:r w:rsidRPr="00254E38">
        <w:t xml:space="preserve">    ;</w:t>
      </w:r>
    </w:p>
    <w:p w14:paraId="3257EAE7" w14:textId="77777777" w:rsidR="005E7130" w:rsidRPr="00254E38" w:rsidRDefault="005E7130" w:rsidP="002F540D">
      <w:pPr>
        <w:pStyle w:val="Grammar"/>
      </w:pPr>
    </w:p>
    <w:p w14:paraId="71DB6C0B" w14:textId="77777777" w:rsidR="005E7130" w:rsidRPr="00254E38" w:rsidRDefault="005E7130" w:rsidP="002F540D">
      <w:pPr>
        <w:pStyle w:val="Grammar"/>
      </w:pPr>
      <w:r w:rsidRPr="00254E38">
        <w:t>parserTypeDeclaration</w:t>
      </w:r>
    </w:p>
    <w:p w14:paraId="09CCD0D2" w14:textId="5589E3B2" w:rsidR="005E7130" w:rsidRPr="00254E38" w:rsidRDefault="005E7130" w:rsidP="002F540D">
      <w:pPr>
        <w:pStyle w:val="Grammar"/>
      </w:pPr>
      <w:r w:rsidRPr="00254E38">
        <w:t xml:space="preserve">    : optAnnotations PARSER name optTypeParameters </w:t>
      </w:r>
      <w:r>
        <w:br/>
        <w:t xml:space="preserve">     </w:t>
      </w:r>
      <w:r w:rsidRPr="00254E38">
        <w:t>'(' parameterList ')'</w:t>
      </w:r>
    </w:p>
    <w:p w14:paraId="1173AE48" w14:textId="77777777" w:rsidR="005E7130" w:rsidRPr="00254E38" w:rsidRDefault="005E7130" w:rsidP="002F540D">
      <w:pPr>
        <w:pStyle w:val="Grammar"/>
      </w:pPr>
      <w:r w:rsidRPr="00254E38">
        <w:t xml:space="preserve">    ;</w:t>
      </w:r>
    </w:p>
    <w:p w14:paraId="1DF1B728" w14:textId="77777777" w:rsidR="005E7130" w:rsidRPr="00254E38" w:rsidRDefault="005E7130" w:rsidP="002F540D">
      <w:pPr>
        <w:pStyle w:val="Grammar"/>
      </w:pPr>
    </w:p>
    <w:p w14:paraId="5D0C3972" w14:textId="77777777" w:rsidR="005E7130" w:rsidRPr="00254E38" w:rsidRDefault="005E7130" w:rsidP="002F540D">
      <w:pPr>
        <w:pStyle w:val="Grammar"/>
      </w:pPr>
      <w:r w:rsidRPr="00254E38">
        <w:t>parserStates</w:t>
      </w:r>
    </w:p>
    <w:p w14:paraId="3904A1EE" w14:textId="77777777" w:rsidR="005E7130" w:rsidRPr="00254E38" w:rsidRDefault="005E7130" w:rsidP="002F540D">
      <w:pPr>
        <w:pStyle w:val="Grammar"/>
      </w:pPr>
      <w:r w:rsidRPr="00254E38">
        <w:t xml:space="preserve">    : parserState                   </w:t>
      </w:r>
    </w:p>
    <w:p w14:paraId="01C5074C" w14:textId="77777777" w:rsidR="005E7130" w:rsidRPr="00254E38" w:rsidRDefault="005E7130" w:rsidP="002F540D">
      <w:pPr>
        <w:pStyle w:val="Grammar"/>
      </w:pPr>
      <w:r w:rsidRPr="00254E38">
        <w:t xml:space="preserve">    | parserStates parserState      </w:t>
      </w:r>
    </w:p>
    <w:p w14:paraId="7EB5AE4C" w14:textId="77777777" w:rsidR="005E7130" w:rsidRPr="00254E38" w:rsidRDefault="005E7130" w:rsidP="002F540D">
      <w:pPr>
        <w:pStyle w:val="Grammar"/>
      </w:pPr>
      <w:r w:rsidRPr="00254E38">
        <w:t xml:space="preserve">    ;</w:t>
      </w:r>
    </w:p>
    <w:p w14:paraId="1AEC8297" w14:textId="77777777" w:rsidR="005E7130" w:rsidRPr="00254E38" w:rsidRDefault="005E7130" w:rsidP="002F540D">
      <w:pPr>
        <w:pStyle w:val="Grammar"/>
      </w:pPr>
    </w:p>
    <w:p w14:paraId="7E5A9153" w14:textId="77777777" w:rsidR="005E7130" w:rsidRPr="00254E38" w:rsidRDefault="005E7130" w:rsidP="002F540D">
      <w:pPr>
        <w:pStyle w:val="Grammar"/>
      </w:pPr>
      <w:r w:rsidRPr="00254E38">
        <w:t>parserState</w:t>
      </w:r>
    </w:p>
    <w:p w14:paraId="73861F60" w14:textId="315E410B" w:rsidR="005E7130" w:rsidRPr="00254E38" w:rsidRDefault="005E7130" w:rsidP="002F540D">
      <w:pPr>
        <w:pStyle w:val="Grammar"/>
      </w:pPr>
      <w:r w:rsidRPr="00254E38">
        <w:t xml:space="preserve">    : </w:t>
      </w:r>
      <w:r w:rsidR="001A2D99">
        <w:t xml:space="preserve">optAnnotations </w:t>
      </w:r>
      <w:r w:rsidRPr="00254E38">
        <w:t xml:space="preserve">STATE name </w:t>
      </w:r>
      <w:r w:rsidR="001A2D99">
        <w:br/>
        <w:t xml:space="preserve">     </w:t>
      </w:r>
      <w:r w:rsidRPr="00254E38">
        <w:t>'{' parserStatements transitionStatement '}'</w:t>
      </w:r>
    </w:p>
    <w:p w14:paraId="7B6E9A63" w14:textId="77777777" w:rsidR="005E7130" w:rsidRPr="00254E38" w:rsidRDefault="005E7130" w:rsidP="002F540D">
      <w:pPr>
        <w:pStyle w:val="Grammar"/>
      </w:pPr>
      <w:r w:rsidRPr="00254E38">
        <w:t xml:space="preserve">    ;</w:t>
      </w:r>
    </w:p>
    <w:p w14:paraId="5D25B330" w14:textId="77777777" w:rsidR="005E7130" w:rsidRPr="00254E38" w:rsidRDefault="005E7130" w:rsidP="002F540D">
      <w:pPr>
        <w:pStyle w:val="Grammar"/>
      </w:pPr>
    </w:p>
    <w:p w14:paraId="0A580F95" w14:textId="77777777" w:rsidR="005E7130" w:rsidRPr="00254E38" w:rsidRDefault="005E7130" w:rsidP="002F540D">
      <w:pPr>
        <w:pStyle w:val="Grammar"/>
      </w:pPr>
      <w:r w:rsidRPr="00254E38">
        <w:t>parserStatements</w:t>
      </w:r>
    </w:p>
    <w:p w14:paraId="6F5A841E" w14:textId="77777777" w:rsidR="005E7130" w:rsidRPr="00254E38" w:rsidRDefault="005E7130" w:rsidP="002F540D">
      <w:pPr>
        <w:pStyle w:val="Grammar"/>
      </w:pPr>
      <w:r w:rsidRPr="00254E38">
        <w:t xml:space="preserve">    : /* empty */                    </w:t>
      </w:r>
    </w:p>
    <w:p w14:paraId="7E8B6D8D" w14:textId="77777777" w:rsidR="005E7130" w:rsidRPr="00254E38" w:rsidRDefault="005E7130" w:rsidP="002F540D">
      <w:pPr>
        <w:pStyle w:val="Grammar"/>
      </w:pPr>
      <w:r w:rsidRPr="00254E38">
        <w:t xml:space="preserve">    | parserStatements parserStatement</w:t>
      </w:r>
    </w:p>
    <w:p w14:paraId="45F6C7C3" w14:textId="77777777" w:rsidR="005E7130" w:rsidRPr="00254E38" w:rsidRDefault="005E7130" w:rsidP="002F540D">
      <w:pPr>
        <w:pStyle w:val="Grammar"/>
      </w:pPr>
      <w:r w:rsidRPr="00254E38">
        <w:t xml:space="preserve">    ;</w:t>
      </w:r>
    </w:p>
    <w:p w14:paraId="275A6254" w14:textId="77777777" w:rsidR="005E7130" w:rsidRPr="00254E38" w:rsidRDefault="005E7130" w:rsidP="002F540D">
      <w:pPr>
        <w:pStyle w:val="Grammar"/>
      </w:pPr>
    </w:p>
    <w:p w14:paraId="517AE5DD" w14:textId="77777777" w:rsidR="005E7130" w:rsidRPr="00254E38" w:rsidRDefault="005E7130" w:rsidP="002F540D">
      <w:pPr>
        <w:pStyle w:val="Grammar"/>
      </w:pPr>
      <w:r w:rsidRPr="00254E38">
        <w:t>parserStatement</w:t>
      </w:r>
    </w:p>
    <w:p w14:paraId="72D135B6" w14:textId="77777777" w:rsidR="005E7130" w:rsidRPr="00254E38" w:rsidRDefault="005E7130" w:rsidP="002F540D">
      <w:pPr>
        <w:pStyle w:val="Grammar"/>
      </w:pPr>
      <w:r w:rsidRPr="00254E38">
        <w:t xml:space="preserve">    : assignmentOrMethodCallStatement </w:t>
      </w:r>
    </w:p>
    <w:p w14:paraId="5F066C92" w14:textId="77777777" w:rsidR="005E7130" w:rsidRPr="00254E38" w:rsidRDefault="005E7130" w:rsidP="002F540D">
      <w:pPr>
        <w:pStyle w:val="Grammar"/>
      </w:pPr>
      <w:r w:rsidRPr="00254E38">
        <w:t xml:space="preserve">    | variableDeclaration             </w:t>
      </w:r>
    </w:p>
    <w:p w14:paraId="147FF4C8" w14:textId="77777777" w:rsidR="005E7130" w:rsidRPr="00254E38" w:rsidRDefault="005E7130" w:rsidP="002F540D">
      <w:pPr>
        <w:pStyle w:val="Grammar"/>
      </w:pPr>
      <w:r w:rsidRPr="00254E38">
        <w:t xml:space="preserve">    ;</w:t>
      </w:r>
    </w:p>
    <w:p w14:paraId="0BDE6B09" w14:textId="77777777" w:rsidR="005E7130" w:rsidRPr="00254E38" w:rsidRDefault="005E7130" w:rsidP="002F540D">
      <w:pPr>
        <w:pStyle w:val="Grammar"/>
      </w:pPr>
    </w:p>
    <w:p w14:paraId="6EBCEB98" w14:textId="77777777" w:rsidR="005E7130" w:rsidRPr="00254E38" w:rsidRDefault="005E7130" w:rsidP="002F540D">
      <w:pPr>
        <w:pStyle w:val="Grammar"/>
      </w:pPr>
      <w:r w:rsidRPr="00254E38">
        <w:t>transitionStatement</w:t>
      </w:r>
    </w:p>
    <w:p w14:paraId="60A71051" w14:textId="77777777" w:rsidR="005E7130" w:rsidRPr="00254E38" w:rsidRDefault="005E7130" w:rsidP="002F540D">
      <w:pPr>
        <w:pStyle w:val="Grammar"/>
      </w:pPr>
      <w:r w:rsidRPr="00254E38">
        <w:t xml:space="preserve">    : /* empty */                </w:t>
      </w:r>
    </w:p>
    <w:p w14:paraId="0429D510" w14:textId="77777777" w:rsidR="005E7130" w:rsidRPr="00254E38" w:rsidRDefault="005E7130" w:rsidP="002F540D">
      <w:pPr>
        <w:pStyle w:val="Grammar"/>
      </w:pPr>
      <w:r w:rsidRPr="00254E38">
        <w:t xml:space="preserve">    | TRANSITION stateExpression </w:t>
      </w:r>
    </w:p>
    <w:p w14:paraId="53DF6DED" w14:textId="77777777" w:rsidR="005E7130" w:rsidRPr="00254E38" w:rsidRDefault="005E7130" w:rsidP="002F540D">
      <w:pPr>
        <w:pStyle w:val="Grammar"/>
      </w:pPr>
      <w:r w:rsidRPr="00254E38">
        <w:t xml:space="preserve">    ;</w:t>
      </w:r>
    </w:p>
    <w:p w14:paraId="3D88EFE5" w14:textId="77777777" w:rsidR="005E7130" w:rsidRPr="00254E38" w:rsidRDefault="005E7130" w:rsidP="002F540D">
      <w:pPr>
        <w:pStyle w:val="Grammar"/>
      </w:pPr>
    </w:p>
    <w:p w14:paraId="4967F304" w14:textId="77777777" w:rsidR="005E7130" w:rsidRPr="00254E38" w:rsidRDefault="005E7130" w:rsidP="002F540D">
      <w:pPr>
        <w:pStyle w:val="Grammar"/>
      </w:pPr>
      <w:r w:rsidRPr="00254E38">
        <w:t>stateExpression</w:t>
      </w:r>
    </w:p>
    <w:p w14:paraId="33E2BD97" w14:textId="77777777" w:rsidR="005E7130" w:rsidRPr="00254E38" w:rsidRDefault="005E7130" w:rsidP="002F540D">
      <w:pPr>
        <w:pStyle w:val="Grammar"/>
      </w:pPr>
      <w:r w:rsidRPr="00254E38">
        <w:t xml:space="preserve">    : name ';'   </w:t>
      </w:r>
    </w:p>
    <w:p w14:paraId="1C901B3B" w14:textId="77777777" w:rsidR="005E7130" w:rsidRPr="00254E38" w:rsidRDefault="005E7130" w:rsidP="002F540D">
      <w:pPr>
        <w:pStyle w:val="Grammar"/>
      </w:pPr>
      <w:r w:rsidRPr="00254E38">
        <w:t xml:space="preserve">    | selectExpression</w:t>
      </w:r>
    </w:p>
    <w:p w14:paraId="5F7163F3" w14:textId="77777777" w:rsidR="005E7130" w:rsidRPr="00254E38" w:rsidRDefault="005E7130" w:rsidP="002F540D">
      <w:pPr>
        <w:pStyle w:val="Grammar"/>
      </w:pPr>
      <w:r w:rsidRPr="00254E38">
        <w:t xml:space="preserve">    ;</w:t>
      </w:r>
    </w:p>
    <w:p w14:paraId="1C143FFD" w14:textId="77777777" w:rsidR="005E7130" w:rsidRPr="00254E38" w:rsidRDefault="005E7130" w:rsidP="002F540D">
      <w:pPr>
        <w:pStyle w:val="Grammar"/>
      </w:pPr>
    </w:p>
    <w:p w14:paraId="4FE7972A" w14:textId="77777777" w:rsidR="005E7130" w:rsidRPr="00254E38" w:rsidRDefault="005E7130" w:rsidP="002F540D">
      <w:pPr>
        <w:pStyle w:val="Grammar"/>
      </w:pPr>
      <w:r w:rsidRPr="00254E38">
        <w:t>selectExpression</w:t>
      </w:r>
    </w:p>
    <w:p w14:paraId="029F0053" w14:textId="77777777" w:rsidR="005E7130" w:rsidRPr="00254E38" w:rsidRDefault="005E7130" w:rsidP="002F540D">
      <w:pPr>
        <w:pStyle w:val="Grammar"/>
      </w:pPr>
      <w:r w:rsidRPr="00254E38">
        <w:t xml:space="preserve">    : SELECT '(' expressionList ')' '{' selectCaseList '}'</w:t>
      </w:r>
    </w:p>
    <w:p w14:paraId="28DC305E" w14:textId="77777777" w:rsidR="005E7130" w:rsidRPr="00254E38" w:rsidRDefault="005E7130" w:rsidP="002F540D">
      <w:pPr>
        <w:pStyle w:val="Grammar"/>
      </w:pPr>
      <w:r w:rsidRPr="00254E38">
        <w:t xml:space="preserve">    ;</w:t>
      </w:r>
    </w:p>
    <w:p w14:paraId="2238532E" w14:textId="77777777" w:rsidR="005E7130" w:rsidRPr="00254E38" w:rsidRDefault="005E7130" w:rsidP="002F540D">
      <w:pPr>
        <w:pStyle w:val="Grammar"/>
      </w:pPr>
    </w:p>
    <w:p w14:paraId="65DBCBB3" w14:textId="77777777" w:rsidR="005E7130" w:rsidRPr="00254E38" w:rsidRDefault="005E7130" w:rsidP="002F540D">
      <w:pPr>
        <w:pStyle w:val="Grammar"/>
      </w:pPr>
      <w:r w:rsidRPr="00254E38">
        <w:t>selectCaseList</w:t>
      </w:r>
    </w:p>
    <w:p w14:paraId="3C227083" w14:textId="77777777" w:rsidR="005E7130" w:rsidRPr="00254E38" w:rsidRDefault="005E7130" w:rsidP="002F540D">
      <w:pPr>
        <w:pStyle w:val="Grammar"/>
      </w:pPr>
      <w:r w:rsidRPr="00254E38">
        <w:t xml:space="preserve">    : selectCase                </w:t>
      </w:r>
    </w:p>
    <w:p w14:paraId="10432D4E" w14:textId="77777777" w:rsidR="005E7130" w:rsidRPr="00254E38" w:rsidRDefault="005E7130" w:rsidP="002F540D">
      <w:pPr>
        <w:pStyle w:val="Grammar"/>
      </w:pPr>
      <w:r w:rsidRPr="00254E38">
        <w:t xml:space="preserve">    | selectCaseList selectCase </w:t>
      </w:r>
    </w:p>
    <w:p w14:paraId="7C2DC965" w14:textId="77777777" w:rsidR="005E7130" w:rsidRPr="00254E38" w:rsidRDefault="005E7130" w:rsidP="002F540D">
      <w:pPr>
        <w:pStyle w:val="Grammar"/>
      </w:pPr>
      <w:r w:rsidRPr="00254E38">
        <w:t xml:space="preserve">    ;</w:t>
      </w:r>
    </w:p>
    <w:p w14:paraId="03943383" w14:textId="77777777" w:rsidR="005E7130" w:rsidRPr="00254E38" w:rsidRDefault="005E7130" w:rsidP="002F540D">
      <w:pPr>
        <w:pStyle w:val="Grammar"/>
      </w:pPr>
    </w:p>
    <w:p w14:paraId="6788D9F7" w14:textId="77777777" w:rsidR="005E7130" w:rsidRPr="00254E38" w:rsidRDefault="005E7130" w:rsidP="002F540D">
      <w:pPr>
        <w:pStyle w:val="Grammar"/>
      </w:pPr>
      <w:r w:rsidRPr="00254E38">
        <w:t>selectCase</w:t>
      </w:r>
    </w:p>
    <w:p w14:paraId="081ECD79" w14:textId="77777777" w:rsidR="005E7130" w:rsidRPr="00254E38" w:rsidRDefault="005E7130" w:rsidP="002F540D">
      <w:pPr>
        <w:pStyle w:val="Grammar"/>
      </w:pPr>
      <w:r w:rsidRPr="00254E38">
        <w:t xml:space="preserve">    : keysetExpression ':' name ';'</w:t>
      </w:r>
    </w:p>
    <w:p w14:paraId="20BD4E49" w14:textId="77777777" w:rsidR="005E7130" w:rsidRPr="00254E38" w:rsidRDefault="005E7130" w:rsidP="002F540D">
      <w:pPr>
        <w:pStyle w:val="Grammar"/>
      </w:pPr>
      <w:r w:rsidRPr="00254E38">
        <w:t xml:space="preserve">    ;</w:t>
      </w:r>
    </w:p>
    <w:p w14:paraId="19710A42" w14:textId="77777777" w:rsidR="005E7130" w:rsidRPr="00254E38" w:rsidRDefault="005E7130" w:rsidP="002F540D">
      <w:pPr>
        <w:pStyle w:val="Grammar"/>
      </w:pPr>
    </w:p>
    <w:p w14:paraId="20A3413F" w14:textId="77777777" w:rsidR="005E7130" w:rsidRPr="00254E38" w:rsidRDefault="005E7130" w:rsidP="002F540D">
      <w:pPr>
        <w:pStyle w:val="Grammar"/>
      </w:pPr>
      <w:r w:rsidRPr="00254E38">
        <w:t>keysetExpression</w:t>
      </w:r>
    </w:p>
    <w:p w14:paraId="320ADB5D" w14:textId="77777777" w:rsidR="005E7130" w:rsidRPr="00254E38" w:rsidRDefault="005E7130" w:rsidP="002F540D">
      <w:pPr>
        <w:pStyle w:val="Grammar"/>
      </w:pPr>
      <w:r w:rsidRPr="00254E38">
        <w:t xml:space="preserve">    : DEFAULT                 </w:t>
      </w:r>
    </w:p>
    <w:p w14:paraId="658E5194" w14:textId="77777777" w:rsidR="005E7130" w:rsidRPr="00254E38" w:rsidRDefault="005E7130" w:rsidP="002F540D">
      <w:pPr>
        <w:pStyle w:val="Grammar"/>
      </w:pPr>
      <w:r w:rsidRPr="00254E38">
        <w:t xml:space="preserve">    | tupleKeysetExpression   </w:t>
      </w:r>
    </w:p>
    <w:p w14:paraId="1FDC8FF5" w14:textId="77777777" w:rsidR="005E7130" w:rsidRPr="00254E38" w:rsidRDefault="005E7130" w:rsidP="002F540D">
      <w:pPr>
        <w:pStyle w:val="Grammar"/>
      </w:pPr>
      <w:r w:rsidRPr="00254E38">
        <w:t xml:space="preserve">    | simpleKeysetExpression  </w:t>
      </w:r>
    </w:p>
    <w:p w14:paraId="6B8B60C6" w14:textId="77777777" w:rsidR="005E7130" w:rsidRPr="00254E38" w:rsidRDefault="005E7130" w:rsidP="002F540D">
      <w:pPr>
        <w:pStyle w:val="Grammar"/>
      </w:pPr>
      <w:r w:rsidRPr="00254E38">
        <w:lastRenderedPageBreak/>
        <w:t xml:space="preserve">    ;</w:t>
      </w:r>
    </w:p>
    <w:p w14:paraId="5D0C83AA" w14:textId="77777777" w:rsidR="005E7130" w:rsidRPr="00254E38" w:rsidRDefault="005E7130" w:rsidP="002F540D">
      <w:pPr>
        <w:pStyle w:val="Grammar"/>
      </w:pPr>
    </w:p>
    <w:p w14:paraId="4423F4CA" w14:textId="77777777" w:rsidR="005E7130" w:rsidRPr="00254E38" w:rsidRDefault="005E7130" w:rsidP="002F540D">
      <w:pPr>
        <w:pStyle w:val="Grammar"/>
      </w:pPr>
      <w:r w:rsidRPr="00254E38">
        <w:t>tupleKeysetExpression</w:t>
      </w:r>
    </w:p>
    <w:p w14:paraId="74C9F521" w14:textId="2A7C010D" w:rsidR="005E7130" w:rsidRPr="00254E38" w:rsidRDefault="005E7130" w:rsidP="002F540D">
      <w:pPr>
        <w:pStyle w:val="Grammar"/>
      </w:pPr>
      <w:r>
        <w:t xml:space="preserve">    </w:t>
      </w:r>
      <w:r w:rsidRPr="00254E38">
        <w:t>: '(' simpleKeysetExpression ',' simpleExpressionList ')'</w:t>
      </w:r>
    </w:p>
    <w:p w14:paraId="02CDF42B" w14:textId="77777777" w:rsidR="005E7130" w:rsidRPr="00254E38" w:rsidRDefault="005E7130" w:rsidP="002F540D">
      <w:pPr>
        <w:pStyle w:val="Grammar"/>
      </w:pPr>
      <w:r w:rsidRPr="00254E38">
        <w:t xml:space="preserve">    ;</w:t>
      </w:r>
    </w:p>
    <w:p w14:paraId="321CCECB" w14:textId="77777777" w:rsidR="005E7130" w:rsidRPr="00254E38" w:rsidRDefault="005E7130" w:rsidP="002F540D">
      <w:pPr>
        <w:pStyle w:val="Grammar"/>
      </w:pPr>
    </w:p>
    <w:p w14:paraId="16360BEE" w14:textId="77777777" w:rsidR="005E7130" w:rsidRPr="00254E38" w:rsidRDefault="005E7130" w:rsidP="002F540D">
      <w:pPr>
        <w:pStyle w:val="Grammar"/>
      </w:pPr>
      <w:r w:rsidRPr="00254E38">
        <w:t>simpleExpressionList</w:t>
      </w:r>
    </w:p>
    <w:p w14:paraId="32746D33" w14:textId="77777777" w:rsidR="005E7130" w:rsidRPr="00254E38" w:rsidRDefault="005E7130" w:rsidP="002F540D">
      <w:pPr>
        <w:pStyle w:val="Grammar"/>
      </w:pPr>
      <w:r w:rsidRPr="00254E38">
        <w:t xml:space="preserve">    : simpleKeysetExpression</w:t>
      </w:r>
    </w:p>
    <w:p w14:paraId="378DF8CC" w14:textId="77777777" w:rsidR="005E7130" w:rsidRPr="00254E38" w:rsidRDefault="005E7130" w:rsidP="002F540D">
      <w:pPr>
        <w:pStyle w:val="Grammar"/>
      </w:pPr>
      <w:r w:rsidRPr="00254E38">
        <w:t xml:space="preserve">    | simpleExpressionList ',' simpleKeysetExpression</w:t>
      </w:r>
    </w:p>
    <w:p w14:paraId="5C8E7795" w14:textId="77777777" w:rsidR="005E7130" w:rsidRPr="00254E38" w:rsidRDefault="005E7130" w:rsidP="002F540D">
      <w:pPr>
        <w:pStyle w:val="Grammar"/>
      </w:pPr>
      <w:r w:rsidRPr="00254E38">
        <w:t xml:space="preserve">    ;</w:t>
      </w:r>
    </w:p>
    <w:p w14:paraId="608E8849" w14:textId="77777777" w:rsidR="005E7130" w:rsidRPr="00254E38" w:rsidRDefault="005E7130" w:rsidP="002F540D">
      <w:pPr>
        <w:pStyle w:val="Grammar"/>
      </w:pPr>
    </w:p>
    <w:p w14:paraId="570F4DB5" w14:textId="77777777" w:rsidR="005E7130" w:rsidRPr="00254E38" w:rsidRDefault="005E7130" w:rsidP="002F540D">
      <w:pPr>
        <w:pStyle w:val="Grammar"/>
      </w:pPr>
      <w:r w:rsidRPr="00254E38">
        <w:t>simpleKeysetExpression</w:t>
      </w:r>
    </w:p>
    <w:p w14:paraId="0124F5E5" w14:textId="77777777" w:rsidR="005E7130" w:rsidRPr="00254E38" w:rsidRDefault="005E7130" w:rsidP="002F540D">
      <w:pPr>
        <w:pStyle w:val="Grammar"/>
      </w:pPr>
      <w:r w:rsidRPr="00254E38">
        <w:t xml:space="preserve">    : expression                 </w:t>
      </w:r>
    </w:p>
    <w:p w14:paraId="01F9FD34" w14:textId="10E7C92C" w:rsidR="005E7130" w:rsidRPr="00254E38" w:rsidRDefault="005E7130" w:rsidP="002F540D">
      <w:pPr>
        <w:pStyle w:val="Grammar"/>
      </w:pPr>
      <w:r w:rsidRPr="00254E38">
        <w:t xml:space="preserve"> </w:t>
      </w:r>
      <w:r w:rsidR="005C277E">
        <w:t xml:space="preserve">   | expression MASK expression</w:t>
      </w:r>
      <w:r w:rsidR="005C277E">
        <w:br/>
        <w:t xml:space="preserve">    | expression RANGE expression</w:t>
      </w:r>
    </w:p>
    <w:p w14:paraId="5DD28CFD" w14:textId="77777777" w:rsidR="005E7130" w:rsidRPr="00254E38" w:rsidRDefault="005E7130" w:rsidP="002F540D">
      <w:pPr>
        <w:pStyle w:val="Grammar"/>
      </w:pPr>
      <w:r w:rsidRPr="00254E38">
        <w:t xml:space="preserve">    ;</w:t>
      </w:r>
    </w:p>
    <w:p w14:paraId="7177AE48" w14:textId="77777777" w:rsidR="005E7130" w:rsidRPr="00254E38" w:rsidRDefault="005E7130" w:rsidP="002F540D">
      <w:pPr>
        <w:pStyle w:val="Grammar"/>
      </w:pPr>
    </w:p>
    <w:p w14:paraId="17660156" w14:textId="77777777" w:rsidR="005E7130" w:rsidRPr="00254E38" w:rsidRDefault="005E7130" w:rsidP="002F540D">
      <w:pPr>
        <w:pStyle w:val="Grammar"/>
      </w:pPr>
      <w:r w:rsidRPr="00254E38">
        <w:t>/*************************** CONTROL ************************/</w:t>
      </w:r>
    </w:p>
    <w:p w14:paraId="3F4DF96A" w14:textId="77777777" w:rsidR="005E7130" w:rsidRPr="00254E38" w:rsidRDefault="005E7130" w:rsidP="002F540D">
      <w:pPr>
        <w:pStyle w:val="Grammar"/>
      </w:pPr>
    </w:p>
    <w:p w14:paraId="2D6621B0" w14:textId="77777777" w:rsidR="005E7130" w:rsidRPr="00254E38" w:rsidRDefault="005E7130" w:rsidP="002F540D">
      <w:pPr>
        <w:pStyle w:val="Grammar"/>
      </w:pPr>
      <w:r w:rsidRPr="00254E38">
        <w:t>controlDeclaration</w:t>
      </w:r>
    </w:p>
    <w:p w14:paraId="42273008" w14:textId="724127E9" w:rsidR="005E7130" w:rsidRPr="00254E38" w:rsidRDefault="005E7130" w:rsidP="002F540D">
      <w:pPr>
        <w:pStyle w:val="Grammar"/>
      </w:pPr>
      <w:r w:rsidRPr="00254E38">
        <w:t xml:space="preserve">    : controlTypeDeclaration optCompileParameters </w:t>
      </w:r>
      <w:r>
        <w:br/>
        <w:t xml:space="preserve">      </w:t>
      </w:r>
      <w:r w:rsidRPr="00254E38">
        <w:t>'{' stateListDeclaration APPLY controlBody '}'</w:t>
      </w:r>
    </w:p>
    <w:p w14:paraId="746A8D9A" w14:textId="77777777" w:rsidR="005E7130" w:rsidRPr="00254E38" w:rsidRDefault="005E7130" w:rsidP="002F540D">
      <w:pPr>
        <w:pStyle w:val="Grammar"/>
      </w:pPr>
      <w:r w:rsidRPr="00254E38">
        <w:t xml:space="preserve">    ;</w:t>
      </w:r>
    </w:p>
    <w:p w14:paraId="36C73FF6" w14:textId="77777777" w:rsidR="005E7130" w:rsidRPr="00254E38" w:rsidRDefault="005E7130" w:rsidP="002F540D">
      <w:pPr>
        <w:pStyle w:val="Grammar"/>
      </w:pPr>
    </w:p>
    <w:p w14:paraId="14ED9351" w14:textId="77777777" w:rsidR="005E7130" w:rsidRPr="00254E38" w:rsidRDefault="005E7130" w:rsidP="002F540D">
      <w:pPr>
        <w:pStyle w:val="Grammar"/>
      </w:pPr>
      <w:r w:rsidRPr="00254E38">
        <w:t>controlTypeDeclaration</w:t>
      </w:r>
    </w:p>
    <w:p w14:paraId="793940D2" w14:textId="48A50DD4" w:rsidR="005E7130" w:rsidRPr="00254E38" w:rsidRDefault="005E7130" w:rsidP="002F540D">
      <w:pPr>
        <w:pStyle w:val="Grammar"/>
      </w:pPr>
      <w:r w:rsidRPr="00254E38">
        <w:t xml:space="preserve">    : optAnnotations CONTROL name optTypeParameters </w:t>
      </w:r>
      <w:r>
        <w:br/>
        <w:t xml:space="preserve">      </w:t>
      </w:r>
      <w:r w:rsidRPr="00254E38">
        <w:t>'(' parameterList ')'</w:t>
      </w:r>
    </w:p>
    <w:p w14:paraId="2478B38C" w14:textId="77777777" w:rsidR="005E7130" w:rsidRPr="00254E38" w:rsidRDefault="005E7130" w:rsidP="002F540D">
      <w:pPr>
        <w:pStyle w:val="Grammar"/>
      </w:pPr>
      <w:r w:rsidRPr="00254E38">
        <w:t xml:space="preserve">    ;</w:t>
      </w:r>
    </w:p>
    <w:p w14:paraId="458CD40E" w14:textId="77777777" w:rsidR="005E7130" w:rsidRPr="00254E38" w:rsidRDefault="005E7130" w:rsidP="002F540D">
      <w:pPr>
        <w:pStyle w:val="Grammar"/>
      </w:pPr>
    </w:p>
    <w:p w14:paraId="46B000E4" w14:textId="77777777" w:rsidR="005E7130" w:rsidRPr="00254E38" w:rsidRDefault="005E7130" w:rsidP="002F540D">
      <w:pPr>
        <w:pStyle w:val="Grammar"/>
      </w:pPr>
      <w:r w:rsidRPr="00254E38">
        <w:t>stateListDeclaration</w:t>
      </w:r>
    </w:p>
    <w:p w14:paraId="691F0291" w14:textId="77777777" w:rsidR="005E7130" w:rsidRPr="00254E38" w:rsidRDefault="005E7130" w:rsidP="002F540D">
      <w:pPr>
        <w:pStyle w:val="Grammar"/>
      </w:pPr>
      <w:r w:rsidRPr="00254E38">
        <w:t xml:space="preserve">    : /* empty */ </w:t>
      </w:r>
    </w:p>
    <w:p w14:paraId="65B26969" w14:textId="77777777" w:rsidR="005E7130" w:rsidRPr="00254E38" w:rsidRDefault="005E7130" w:rsidP="002F540D">
      <w:pPr>
        <w:pStyle w:val="Grammar"/>
      </w:pPr>
      <w:r w:rsidRPr="00254E38">
        <w:t xml:space="preserve">    | stateListDeclaration stateElementDeclaration</w:t>
      </w:r>
    </w:p>
    <w:p w14:paraId="0882E133" w14:textId="77777777" w:rsidR="005E7130" w:rsidRPr="00254E38" w:rsidRDefault="005E7130" w:rsidP="002F540D">
      <w:pPr>
        <w:pStyle w:val="Grammar"/>
      </w:pPr>
      <w:r w:rsidRPr="00254E38">
        <w:t xml:space="preserve">    ;</w:t>
      </w:r>
    </w:p>
    <w:p w14:paraId="20062544" w14:textId="77777777" w:rsidR="005E7130" w:rsidRPr="00254E38" w:rsidRDefault="005E7130" w:rsidP="002F540D">
      <w:pPr>
        <w:pStyle w:val="Grammar"/>
      </w:pPr>
    </w:p>
    <w:p w14:paraId="26D05CF9" w14:textId="77777777" w:rsidR="005E7130" w:rsidRPr="00254E38" w:rsidRDefault="005E7130" w:rsidP="002F540D">
      <w:pPr>
        <w:pStyle w:val="Grammar"/>
      </w:pPr>
      <w:r w:rsidRPr="00254E38">
        <w:t>stateElementDeclaration</w:t>
      </w:r>
    </w:p>
    <w:p w14:paraId="228B89EF" w14:textId="77777777" w:rsidR="005E7130" w:rsidRPr="00254E38" w:rsidRDefault="005E7130" w:rsidP="002F540D">
      <w:pPr>
        <w:pStyle w:val="Grammar"/>
      </w:pPr>
      <w:r w:rsidRPr="00254E38">
        <w:t xml:space="preserve">    : constantDeclaration     </w:t>
      </w:r>
    </w:p>
    <w:p w14:paraId="5E37689E" w14:textId="77777777" w:rsidR="005E7130" w:rsidRPr="00254E38" w:rsidRDefault="005E7130" w:rsidP="002F540D">
      <w:pPr>
        <w:pStyle w:val="Grammar"/>
      </w:pPr>
      <w:r w:rsidRPr="00254E38">
        <w:t xml:space="preserve">    | actionDeclaration       </w:t>
      </w:r>
    </w:p>
    <w:p w14:paraId="0EB56A97" w14:textId="77777777" w:rsidR="005E7130" w:rsidRPr="00254E38" w:rsidRDefault="005E7130" w:rsidP="002F540D">
      <w:pPr>
        <w:pStyle w:val="Grammar"/>
      </w:pPr>
      <w:r w:rsidRPr="00254E38">
        <w:t xml:space="preserve">    | tableDeclaration        </w:t>
      </w:r>
    </w:p>
    <w:p w14:paraId="60C6D9A0" w14:textId="77777777" w:rsidR="005E7130" w:rsidRPr="00254E38" w:rsidRDefault="005E7130" w:rsidP="002F540D">
      <w:pPr>
        <w:pStyle w:val="Grammar"/>
      </w:pPr>
      <w:r w:rsidRPr="00254E38">
        <w:t xml:space="preserve">    | instantiation           </w:t>
      </w:r>
    </w:p>
    <w:p w14:paraId="4797C6DC" w14:textId="77777777" w:rsidR="005E7130" w:rsidRPr="00254E38" w:rsidRDefault="005E7130" w:rsidP="002F540D">
      <w:pPr>
        <w:pStyle w:val="Grammar"/>
      </w:pPr>
      <w:r w:rsidRPr="00254E38">
        <w:t xml:space="preserve">    ;</w:t>
      </w:r>
    </w:p>
    <w:p w14:paraId="24B4C9CE" w14:textId="77777777" w:rsidR="005E7130" w:rsidRPr="00254E38" w:rsidRDefault="005E7130" w:rsidP="002F540D">
      <w:pPr>
        <w:pStyle w:val="Grammar"/>
      </w:pPr>
    </w:p>
    <w:p w14:paraId="46AE9C2F" w14:textId="77777777" w:rsidR="005E7130" w:rsidRPr="00254E38" w:rsidRDefault="005E7130" w:rsidP="002F540D">
      <w:pPr>
        <w:pStyle w:val="Grammar"/>
      </w:pPr>
      <w:r w:rsidRPr="00254E38">
        <w:t>controlBody</w:t>
      </w:r>
    </w:p>
    <w:p w14:paraId="33AA8154" w14:textId="77777777" w:rsidR="005E7130" w:rsidRPr="00254E38" w:rsidRDefault="005E7130" w:rsidP="002F540D">
      <w:pPr>
        <w:pStyle w:val="Grammar"/>
      </w:pPr>
      <w:r w:rsidRPr="00254E38">
        <w:t xml:space="preserve">    : blockStatement</w:t>
      </w:r>
    </w:p>
    <w:p w14:paraId="2F304D95" w14:textId="77777777" w:rsidR="005E7130" w:rsidRPr="00254E38" w:rsidRDefault="005E7130" w:rsidP="002F540D">
      <w:pPr>
        <w:pStyle w:val="Grammar"/>
      </w:pPr>
      <w:r w:rsidRPr="00254E38">
        <w:t xml:space="preserve">    ;</w:t>
      </w:r>
    </w:p>
    <w:p w14:paraId="6B1D0D57" w14:textId="77777777" w:rsidR="005E7130" w:rsidRPr="00254E38" w:rsidRDefault="005E7130" w:rsidP="002F540D">
      <w:pPr>
        <w:pStyle w:val="Grammar"/>
      </w:pPr>
    </w:p>
    <w:p w14:paraId="5495B5FE" w14:textId="77777777" w:rsidR="005E7130" w:rsidRPr="00254E38" w:rsidRDefault="005E7130" w:rsidP="002F540D">
      <w:pPr>
        <w:pStyle w:val="Grammar"/>
      </w:pPr>
      <w:r w:rsidRPr="00254E38">
        <w:t>/*************************** EXTERN *************************/</w:t>
      </w:r>
    </w:p>
    <w:p w14:paraId="0E73C6FD" w14:textId="77777777" w:rsidR="005E7130" w:rsidRPr="00254E38" w:rsidRDefault="005E7130" w:rsidP="002F540D">
      <w:pPr>
        <w:pStyle w:val="Grammar"/>
      </w:pPr>
    </w:p>
    <w:p w14:paraId="0AA5991A" w14:textId="77777777" w:rsidR="005E7130" w:rsidRPr="00254E38" w:rsidRDefault="005E7130" w:rsidP="002F540D">
      <w:pPr>
        <w:pStyle w:val="Grammar"/>
      </w:pPr>
      <w:r w:rsidRPr="00254E38">
        <w:t>externDeclaration</w:t>
      </w:r>
    </w:p>
    <w:p w14:paraId="0DEF2EF9" w14:textId="77777777" w:rsidR="005E7130" w:rsidRPr="00254E38" w:rsidRDefault="005E7130" w:rsidP="002F540D">
      <w:pPr>
        <w:pStyle w:val="Grammar"/>
      </w:pPr>
      <w:r w:rsidRPr="00254E38">
        <w:t xml:space="preserve">    : EXTERN name optTypeParameters '{' methodPrototypes '}'</w:t>
      </w:r>
    </w:p>
    <w:p w14:paraId="2BE9C699" w14:textId="77777777" w:rsidR="005E7130" w:rsidRPr="00254E38" w:rsidRDefault="005E7130" w:rsidP="002F540D">
      <w:pPr>
        <w:pStyle w:val="Grammar"/>
      </w:pPr>
      <w:r w:rsidRPr="00254E38">
        <w:t xml:space="preserve">    | EXTERN functionPrototype</w:t>
      </w:r>
    </w:p>
    <w:p w14:paraId="4274A1A4" w14:textId="77777777" w:rsidR="005E7130" w:rsidRPr="00254E38" w:rsidRDefault="005E7130" w:rsidP="002F540D">
      <w:pPr>
        <w:pStyle w:val="Grammar"/>
      </w:pPr>
      <w:r w:rsidRPr="00254E38">
        <w:t xml:space="preserve">    ;</w:t>
      </w:r>
    </w:p>
    <w:p w14:paraId="0F69E40D" w14:textId="77777777" w:rsidR="005E7130" w:rsidRPr="00254E38" w:rsidRDefault="005E7130" w:rsidP="002F540D">
      <w:pPr>
        <w:pStyle w:val="Grammar"/>
      </w:pPr>
    </w:p>
    <w:p w14:paraId="6C5E8789" w14:textId="77777777" w:rsidR="005E7130" w:rsidRPr="00254E38" w:rsidRDefault="005E7130" w:rsidP="002F540D">
      <w:pPr>
        <w:pStyle w:val="Grammar"/>
      </w:pPr>
      <w:r w:rsidRPr="00254E38">
        <w:t>methodPrototypes</w:t>
      </w:r>
    </w:p>
    <w:p w14:paraId="0182712F" w14:textId="77777777" w:rsidR="005E7130" w:rsidRPr="00254E38" w:rsidRDefault="005E7130" w:rsidP="002F540D">
      <w:pPr>
        <w:pStyle w:val="Grammar"/>
      </w:pPr>
      <w:r w:rsidRPr="00254E38">
        <w:lastRenderedPageBreak/>
        <w:t xml:space="preserve">    : /* empty */                     </w:t>
      </w:r>
    </w:p>
    <w:p w14:paraId="043CC675" w14:textId="77777777" w:rsidR="005E7130" w:rsidRPr="00254E38" w:rsidRDefault="005E7130" w:rsidP="002F540D">
      <w:pPr>
        <w:pStyle w:val="Grammar"/>
      </w:pPr>
      <w:r w:rsidRPr="00254E38">
        <w:t xml:space="preserve">    | methodPrototypes methodPrototype</w:t>
      </w:r>
    </w:p>
    <w:p w14:paraId="2A963AB1" w14:textId="77777777" w:rsidR="005E7130" w:rsidRPr="00254E38" w:rsidRDefault="005E7130" w:rsidP="002F540D">
      <w:pPr>
        <w:pStyle w:val="Grammar"/>
      </w:pPr>
      <w:r w:rsidRPr="00254E38">
        <w:t xml:space="preserve">    ;</w:t>
      </w:r>
    </w:p>
    <w:p w14:paraId="60566283" w14:textId="77777777" w:rsidR="005E7130" w:rsidRPr="00254E38" w:rsidRDefault="005E7130" w:rsidP="002F540D">
      <w:pPr>
        <w:pStyle w:val="Grammar"/>
      </w:pPr>
    </w:p>
    <w:p w14:paraId="6D0E1DB5" w14:textId="77777777" w:rsidR="005E7130" w:rsidRPr="00254E38" w:rsidRDefault="005E7130" w:rsidP="002F540D">
      <w:pPr>
        <w:pStyle w:val="Grammar"/>
      </w:pPr>
      <w:r w:rsidRPr="00254E38">
        <w:t>functionPrototype</w:t>
      </w:r>
    </w:p>
    <w:p w14:paraId="5196904E" w14:textId="77777777" w:rsidR="005E7130" w:rsidRPr="00254E38" w:rsidRDefault="005E7130" w:rsidP="002F540D">
      <w:pPr>
        <w:pStyle w:val="Grammar"/>
      </w:pPr>
      <w:r w:rsidRPr="00254E38">
        <w:t xml:space="preserve">    : typeOrVoid name optTypeParameters '(' parameterList ')' ';'</w:t>
      </w:r>
    </w:p>
    <w:p w14:paraId="182ADB60" w14:textId="77777777" w:rsidR="005E7130" w:rsidRPr="00254E38" w:rsidRDefault="005E7130" w:rsidP="002F540D">
      <w:pPr>
        <w:pStyle w:val="Grammar"/>
      </w:pPr>
      <w:r w:rsidRPr="00254E38">
        <w:t xml:space="preserve">    ;</w:t>
      </w:r>
    </w:p>
    <w:p w14:paraId="3F2EBFF3" w14:textId="77777777" w:rsidR="005E7130" w:rsidRPr="00254E38" w:rsidRDefault="005E7130" w:rsidP="002F540D">
      <w:pPr>
        <w:pStyle w:val="Grammar"/>
      </w:pPr>
    </w:p>
    <w:p w14:paraId="7F86B174" w14:textId="77777777" w:rsidR="005E7130" w:rsidRPr="00254E38" w:rsidRDefault="005E7130" w:rsidP="002F540D">
      <w:pPr>
        <w:pStyle w:val="Grammar"/>
      </w:pPr>
      <w:r w:rsidRPr="00254E38">
        <w:t>methodPrototype</w:t>
      </w:r>
    </w:p>
    <w:p w14:paraId="6D52A9B9" w14:textId="77777777" w:rsidR="005E7130" w:rsidRPr="00254E38" w:rsidRDefault="005E7130" w:rsidP="002F540D">
      <w:pPr>
        <w:pStyle w:val="Grammar"/>
      </w:pPr>
      <w:r w:rsidRPr="00254E38">
        <w:t xml:space="preserve">    : functionPrototype</w:t>
      </w:r>
    </w:p>
    <w:p w14:paraId="1745FE58" w14:textId="77777777" w:rsidR="005E7130" w:rsidRPr="00254E38" w:rsidRDefault="005E7130" w:rsidP="002F540D">
      <w:pPr>
        <w:pStyle w:val="Grammar"/>
      </w:pPr>
      <w:r w:rsidRPr="00254E38">
        <w:t xml:space="preserve">    | TYPE optTypeParameters '(' parameterList ')' ';' </w:t>
      </w:r>
    </w:p>
    <w:p w14:paraId="733B2B3D" w14:textId="77777777" w:rsidR="005E7130" w:rsidRPr="00254E38" w:rsidRDefault="005E7130" w:rsidP="002F540D">
      <w:pPr>
        <w:pStyle w:val="Grammar"/>
      </w:pPr>
      <w:r w:rsidRPr="00254E38">
        <w:t xml:space="preserve">    ;</w:t>
      </w:r>
    </w:p>
    <w:p w14:paraId="3FF6C8FC" w14:textId="77777777" w:rsidR="005E7130" w:rsidRPr="00254E38" w:rsidRDefault="005E7130" w:rsidP="002F540D">
      <w:pPr>
        <w:pStyle w:val="Grammar"/>
      </w:pPr>
    </w:p>
    <w:p w14:paraId="79892EE7" w14:textId="77777777" w:rsidR="005E7130" w:rsidRPr="00254E38" w:rsidRDefault="005E7130" w:rsidP="002F540D">
      <w:pPr>
        <w:pStyle w:val="Grammar"/>
      </w:pPr>
      <w:r w:rsidRPr="00254E38">
        <w:t>/************************** TYPES ****************************/</w:t>
      </w:r>
    </w:p>
    <w:p w14:paraId="1ED95F70" w14:textId="77777777" w:rsidR="005E7130" w:rsidRPr="00254E38" w:rsidRDefault="005E7130" w:rsidP="002F540D">
      <w:pPr>
        <w:pStyle w:val="Grammar"/>
      </w:pPr>
    </w:p>
    <w:p w14:paraId="142F078F" w14:textId="77777777" w:rsidR="005E7130" w:rsidRPr="00254E38" w:rsidRDefault="005E7130" w:rsidP="002F540D">
      <w:pPr>
        <w:pStyle w:val="Grammar"/>
      </w:pPr>
      <w:r w:rsidRPr="00254E38">
        <w:t>typeRef</w:t>
      </w:r>
    </w:p>
    <w:p w14:paraId="6B41B171" w14:textId="77777777" w:rsidR="005E7130" w:rsidRPr="00254E38" w:rsidRDefault="005E7130" w:rsidP="002F540D">
      <w:pPr>
        <w:pStyle w:val="Grammar"/>
      </w:pPr>
      <w:r w:rsidRPr="00254E38">
        <w:t xml:space="preserve">    : baseType        </w:t>
      </w:r>
    </w:p>
    <w:p w14:paraId="52413A9B" w14:textId="77777777" w:rsidR="005E7130" w:rsidRPr="00254E38" w:rsidRDefault="005E7130" w:rsidP="002F540D">
      <w:pPr>
        <w:pStyle w:val="Grammar"/>
      </w:pPr>
      <w:r w:rsidRPr="00254E38">
        <w:t xml:space="preserve">    | typeName        </w:t>
      </w:r>
    </w:p>
    <w:p w14:paraId="2B721E35" w14:textId="77777777" w:rsidR="005E7130" w:rsidRPr="00254E38" w:rsidRDefault="005E7130" w:rsidP="002F540D">
      <w:pPr>
        <w:pStyle w:val="Grammar"/>
      </w:pPr>
      <w:r w:rsidRPr="00254E38">
        <w:t xml:space="preserve">    | DONTCARE        </w:t>
      </w:r>
    </w:p>
    <w:p w14:paraId="53FD9F2F" w14:textId="77777777" w:rsidR="005E7130" w:rsidRPr="00254E38" w:rsidRDefault="005E7130" w:rsidP="002F540D">
      <w:pPr>
        <w:pStyle w:val="Grammar"/>
      </w:pPr>
      <w:r w:rsidRPr="00254E38">
        <w:t xml:space="preserve">    | specializedType </w:t>
      </w:r>
    </w:p>
    <w:p w14:paraId="43D0B64D" w14:textId="77777777" w:rsidR="005E7130" w:rsidRPr="00254E38" w:rsidRDefault="005E7130" w:rsidP="002F540D">
      <w:pPr>
        <w:pStyle w:val="Grammar"/>
      </w:pPr>
      <w:r w:rsidRPr="00254E38">
        <w:t xml:space="preserve">    | headerStackType </w:t>
      </w:r>
    </w:p>
    <w:p w14:paraId="38EE74DA" w14:textId="77777777" w:rsidR="005E7130" w:rsidRPr="00254E38" w:rsidRDefault="005E7130" w:rsidP="002F540D">
      <w:pPr>
        <w:pStyle w:val="Grammar"/>
      </w:pPr>
      <w:r w:rsidRPr="00254E38">
        <w:t xml:space="preserve">    ;</w:t>
      </w:r>
    </w:p>
    <w:p w14:paraId="2F05909C" w14:textId="77777777" w:rsidR="005E7130" w:rsidRPr="00254E38" w:rsidRDefault="005E7130" w:rsidP="002F540D">
      <w:pPr>
        <w:pStyle w:val="Grammar"/>
      </w:pPr>
    </w:p>
    <w:p w14:paraId="03897A1B" w14:textId="77777777" w:rsidR="005E7130" w:rsidRPr="00254E38" w:rsidRDefault="005E7130" w:rsidP="002F540D">
      <w:pPr>
        <w:pStyle w:val="Grammar"/>
      </w:pPr>
      <w:r w:rsidRPr="00254E38">
        <w:t>typeName</w:t>
      </w:r>
    </w:p>
    <w:p w14:paraId="4C1E1195" w14:textId="77777777" w:rsidR="005E7130" w:rsidRPr="00254E38" w:rsidRDefault="005E7130" w:rsidP="002F540D">
      <w:pPr>
        <w:pStyle w:val="Grammar"/>
      </w:pPr>
      <w:r w:rsidRPr="00254E38">
        <w:t xml:space="preserve">    : TYPE            </w:t>
      </w:r>
    </w:p>
    <w:p w14:paraId="38956EAD" w14:textId="77777777" w:rsidR="005E7130" w:rsidRPr="00254E38" w:rsidRDefault="005E7130" w:rsidP="002F540D">
      <w:pPr>
        <w:pStyle w:val="Grammar"/>
      </w:pPr>
      <w:r w:rsidRPr="00254E38">
        <w:t xml:space="preserve">    | pathPrefix TYPE </w:t>
      </w:r>
    </w:p>
    <w:p w14:paraId="57C3ABC0" w14:textId="77777777" w:rsidR="005E7130" w:rsidRPr="00254E38" w:rsidRDefault="005E7130" w:rsidP="002F540D">
      <w:pPr>
        <w:pStyle w:val="Grammar"/>
      </w:pPr>
      <w:r w:rsidRPr="00254E38">
        <w:t xml:space="preserve">    ;</w:t>
      </w:r>
    </w:p>
    <w:p w14:paraId="08A0DAD7" w14:textId="77777777" w:rsidR="005E7130" w:rsidRPr="00254E38" w:rsidRDefault="005E7130" w:rsidP="002F540D">
      <w:pPr>
        <w:pStyle w:val="Grammar"/>
      </w:pPr>
    </w:p>
    <w:p w14:paraId="1DF827C6" w14:textId="77777777" w:rsidR="005E7130" w:rsidRPr="00254E38" w:rsidRDefault="005E7130" w:rsidP="002F540D">
      <w:pPr>
        <w:pStyle w:val="Grammar"/>
      </w:pPr>
      <w:r w:rsidRPr="00254E38">
        <w:t>headerStackType</w:t>
      </w:r>
    </w:p>
    <w:p w14:paraId="541A9D36" w14:textId="77777777" w:rsidR="005E7130" w:rsidRPr="00254E38" w:rsidRDefault="005E7130" w:rsidP="002F540D">
      <w:pPr>
        <w:pStyle w:val="Grammar"/>
      </w:pPr>
      <w:r w:rsidRPr="00254E38">
        <w:t xml:space="preserve">    : typeName '[' expression ']' </w:t>
      </w:r>
    </w:p>
    <w:p w14:paraId="1C0E08FF" w14:textId="77777777" w:rsidR="005E7130" w:rsidRPr="00254E38" w:rsidRDefault="005E7130" w:rsidP="002F540D">
      <w:pPr>
        <w:pStyle w:val="Grammar"/>
      </w:pPr>
      <w:r w:rsidRPr="00254E38">
        <w:t xml:space="preserve">    ;</w:t>
      </w:r>
    </w:p>
    <w:p w14:paraId="617BD316" w14:textId="77777777" w:rsidR="005E7130" w:rsidRPr="00254E38" w:rsidRDefault="005E7130" w:rsidP="002F540D">
      <w:pPr>
        <w:pStyle w:val="Grammar"/>
      </w:pPr>
    </w:p>
    <w:p w14:paraId="665DD286" w14:textId="77777777" w:rsidR="005E7130" w:rsidRPr="00254E38" w:rsidRDefault="005E7130" w:rsidP="002F540D">
      <w:pPr>
        <w:pStyle w:val="Grammar"/>
      </w:pPr>
      <w:r w:rsidRPr="00254E38">
        <w:t>specializedType</w:t>
      </w:r>
    </w:p>
    <w:p w14:paraId="38624F39" w14:textId="77777777" w:rsidR="005E7130" w:rsidRPr="00254E38" w:rsidRDefault="005E7130" w:rsidP="002F540D">
      <w:pPr>
        <w:pStyle w:val="Grammar"/>
      </w:pPr>
      <w:r w:rsidRPr="00254E38">
        <w:t xml:space="preserve">    : pathPrefix TYPE '&lt;' typeArgumentList '&gt;'</w:t>
      </w:r>
    </w:p>
    <w:p w14:paraId="2E8610CE" w14:textId="77777777" w:rsidR="005E7130" w:rsidRPr="00254E38" w:rsidRDefault="005E7130" w:rsidP="002F540D">
      <w:pPr>
        <w:pStyle w:val="Grammar"/>
      </w:pPr>
      <w:r w:rsidRPr="00254E38">
        <w:t xml:space="preserve">    | TYPE '&lt;' typeArgumentList '&gt;' </w:t>
      </w:r>
    </w:p>
    <w:p w14:paraId="683F732B" w14:textId="77777777" w:rsidR="005E7130" w:rsidRPr="00254E38" w:rsidRDefault="005E7130" w:rsidP="002F540D">
      <w:pPr>
        <w:pStyle w:val="Grammar"/>
      </w:pPr>
      <w:r w:rsidRPr="00254E38">
        <w:t xml:space="preserve">    ;</w:t>
      </w:r>
    </w:p>
    <w:p w14:paraId="65322BA2" w14:textId="77777777" w:rsidR="005E7130" w:rsidRPr="00254E38" w:rsidRDefault="005E7130" w:rsidP="002F540D">
      <w:pPr>
        <w:pStyle w:val="Grammar"/>
      </w:pPr>
    </w:p>
    <w:p w14:paraId="50C0DF16" w14:textId="77777777" w:rsidR="005E7130" w:rsidRPr="00254E38" w:rsidRDefault="005E7130" w:rsidP="002F540D">
      <w:pPr>
        <w:pStyle w:val="Grammar"/>
      </w:pPr>
      <w:r w:rsidRPr="00254E38">
        <w:t>baseType</w:t>
      </w:r>
    </w:p>
    <w:p w14:paraId="123B24CA" w14:textId="77777777" w:rsidR="005E7130" w:rsidRPr="00254E38" w:rsidRDefault="005E7130" w:rsidP="002F540D">
      <w:pPr>
        <w:pStyle w:val="Grammar"/>
      </w:pPr>
      <w:r w:rsidRPr="00254E38">
        <w:t xml:space="preserve">    : BOOL                          </w:t>
      </w:r>
    </w:p>
    <w:p w14:paraId="01FF0C0A" w14:textId="330CA6F4" w:rsidR="005E7130" w:rsidRPr="00254E38" w:rsidRDefault="005E7130" w:rsidP="002F540D">
      <w:pPr>
        <w:pStyle w:val="Grammar"/>
      </w:pPr>
      <w:r>
        <w:t xml:space="preserve">    | </w:t>
      </w:r>
      <w:r w:rsidRPr="00254E38">
        <w:t xml:space="preserve">ERROR                       </w:t>
      </w:r>
    </w:p>
    <w:p w14:paraId="307D8704" w14:textId="77777777" w:rsidR="005E7130" w:rsidRPr="00254E38" w:rsidRDefault="005E7130" w:rsidP="002F540D">
      <w:pPr>
        <w:pStyle w:val="Grammar"/>
      </w:pPr>
      <w:r w:rsidRPr="00254E38">
        <w:t xml:space="preserve">    | BIT                           </w:t>
      </w:r>
    </w:p>
    <w:p w14:paraId="5AB184D0" w14:textId="77777777" w:rsidR="005E7130" w:rsidRPr="00254E38" w:rsidRDefault="005E7130" w:rsidP="002F540D">
      <w:pPr>
        <w:pStyle w:val="Grammar"/>
      </w:pPr>
      <w:r w:rsidRPr="00254E38">
        <w:t xml:space="preserve">    | BIT '&lt;' INTEGER '&gt;'           </w:t>
      </w:r>
    </w:p>
    <w:p w14:paraId="674100AB" w14:textId="77777777" w:rsidR="005E7130" w:rsidRPr="00254E38" w:rsidRDefault="005E7130" w:rsidP="002F540D">
      <w:pPr>
        <w:pStyle w:val="Grammar"/>
      </w:pPr>
      <w:r w:rsidRPr="00254E38">
        <w:t xml:space="preserve">    | INT '&lt;' INTEGER '&gt;'           </w:t>
      </w:r>
    </w:p>
    <w:p w14:paraId="43C3898C" w14:textId="77777777" w:rsidR="005E7130" w:rsidRPr="00254E38" w:rsidRDefault="005E7130" w:rsidP="002F540D">
      <w:pPr>
        <w:pStyle w:val="Grammar"/>
      </w:pPr>
      <w:r w:rsidRPr="00254E38">
        <w:t xml:space="preserve">    | VARBIT '&lt;' INTEGER '&gt;'        </w:t>
      </w:r>
    </w:p>
    <w:p w14:paraId="3F808924" w14:textId="77777777" w:rsidR="005E7130" w:rsidRPr="00254E38" w:rsidRDefault="005E7130" w:rsidP="002F540D">
      <w:pPr>
        <w:pStyle w:val="Grammar"/>
      </w:pPr>
      <w:r w:rsidRPr="00254E38">
        <w:t xml:space="preserve">    ;</w:t>
      </w:r>
    </w:p>
    <w:p w14:paraId="4119F648" w14:textId="77777777" w:rsidR="005E7130" w:rsidRPr="00254E38" w:rsidRDefault="005E7130" w:rsidP="002F540D">
      <w:pPr>
        <w:pStyle w:val="Grammar"/>
      </w:pPr>
    </w:p>
    <w:p w14:paraId="1C09F795" w14:textId="77777777" w:rsidR="005E7130" w:rsidRPr="00254E38" w:rsidRDefault="005E7130" w:rsidP="002F540D">
      <w:pPr>
        <w:pStyle w:val="Grammar"/>
      </w:pPr>
      <w:r w:rsidRPr="00254E38">
        <w:t>typeOrVoid</w:t>
      </w:r>
    </w:p>
    <w:p w14:paraId="456BD749" w14:textId="77777777" w:rsidR="005E7130" w:rsidRPr="00254E38" w:rsidRDefault="005E7130" w:rsidP="002F540D">
      <w:pPr>
        <w:pStyle w:val="Grammar"/>
      </w:pPr>
      <w:r w:rsidRPr="00254E38">
        <w:t xml:space="preserve">    : typeRef                       </w:t>
      </w:r>
    </w:p>
    <w:p w14:paraId="552EE249" w14:textId="77777777" w:rsidR="005E7130" w:rsidRPr="00254E38" w:rsidRDefault="005E7130" w:rsidP="002F540D">
      <w:pPr>
        <w:pStyle w:val="Grammar"/>
      </w:pPr>
      <w:r w:rsidRPr="00254E38">
        <w:t xml:space="preserve">    | VOID                          </w:t>
      </w:r>
    </w:p>
    <w:p w14:paraId="02ABF166" w14:textId="46AD59DA" w:rsidR="005E7130" w:rsidRPr="00254E38" w:rsidRDefault="005E7130" w:rsidP="002F540D">
      <w:pPr>
        <w:pStyle w:val="Grammar"/>
      </w:pPr>
      <w:r w:rsidRPr="00254E38">
        <w:t xml:space="preserve">    | name  </w:t>
      </w:r>
      <w:r w:rsidR="008B28D9">
        <w:t xml:space="preserve">   // may be a type variable</w:t>
      </w:r>
      <w:r w:rsidRPr="00254E38">
        <w:t xml:space="preserve">                        </w:t>
      </w:r>
    </w:p>
    <w:p w14:paraId="19589898" w14:textId="77777777" w:rsidR="005E7130" w:rsidRPr="00254E38" w:rsidRDefault="005E7130" w:rsidP="002F540D">
      <w:pPr>
        <w:pStyle w:val="Grammar"/>
      </w:pPr>
      <w:r w:rsidRPr="00254E38">
        <w:t xml:space="preserve">    ;</w:t>
      </w:r>
    </w:p>
    <w:p w14:paraId="76E2BE15" w14:textId="77777777" w:rsidR="005E7130" w:rsidRPr="00254E38" w:rsidRDefault="005E7130" w:rsidP="002F540D">
      <w:pPr>
        <w:pStyle w:val="Grammar"/>
      </w:pPr>
    </w:p>
    <w:p w14:paraId="73A32BAE" w14:textId="77777777" w:rsidR="005E7130" w:rsidRPr="00254E38" w:rsidRDefault="005E7130" w:rsidP="002F540D">
      <w:pPr>
        <w:pStyle w:val="Grammar"/>
      </w:pPr>
      <w:r w:rsidRPr="00254E38">
        <w:t>optTypeParameters</w:t>
      </w:r>
    </w:p>
    <w:p w14:paraId="55CF9C62" w14:textId="77777777" w:rsidR="005E7130" w:rsidRPr="00254E38" w:rsidRDefault="005E7130" w:rsidP="002F540D">
      <w:pPr>
        <w:pStyle w:val="Grammar"/>
      </w:pPr>
      <w:r w:rsidRPr="00254E38">
        <w:lastRenderedPageBreak/>
        <w:t xml:space="preserve">    : /* empty */</w:t>
      </w:r>
    </w:p>
    <w:p w14:paraId="18AF4447" w14:textId="77777777" w:rsidR="005E7130" w:rsidRPr="00254E38" w:rsidRDefault="005E7130" w:rsidP="002F540D">
      <w:pPr>
        <w:pStyle w:val="Grammar"/>
      </w:pPr>
      <w:r w:rsidRPr="00254E38">
        <w:t xml:space="preserve">    | '&lt;' typeParameterList '&gt;' </w:t>
      </w:r>
    </w:p>
    <w:p w14:paraId="16DB281E" w14:textId="77777777" w:rsidR="005E7130" w:rsidRPr="00254E38" w:rsidRDefault="005E7130" w:rsidP="002F540D">
      <w:pPr>
        <w:pStyle w:val="Grammar"/>
      </w:pPr>
      <w:r w:rsidRPr="00254E38">
        <w:t xml:space="preserve">    ;</w:t>
      </w:r>
    </w:p>
    <w:p w14:paraId="709ED5F2" w14:textId="77777777" w:rsidR="005E7130" w:rsidRPr="00254E38" w:rsidRDefault="005E7130" w:rsidP="002F540D">
      <w:pPr>
        <w:pStyle w:val="Grammar"/>
      </w:pPr>
    </w:p>
    <w:p w14:paraId="188296F5" w14:textId="77777777" w:rsidR="005E7130" w:rsidRPr="00254E38" w:rsidRDefault="005E7130" w:rsidP="002F540D">
      <w:pPr>
        <w:pStyle w:val="Grammar"/>
      </w:pPr>
      <w:r w:rsidRPr="00254E38">
        <w:t>typeParameterList</w:t>
      </w:r>
    </w:p>
    <w:p w14:paraId="64E5FA29" w14:textId="77777777" w:rsidR="005E7130" w:rsidRPr="00254E38" w:rsidRDefault="005E7130" w:rsidP="002F540D">
      <w:pPr>
        <w:pStyle w:val="Grammar"/>
      </w:pPr>
      <w:r w:rsidRPr="00254E38">
        <w:t xml:space="preserve">    : name              </w:t>
      </w:r>
    </w:p>
    <w:p w14:paraId="65BAE9D5" w14:textId="77777777" w:rsidR="005E7130" w:rsidRPr="00254E38" w:rsidRDefault="005E7130" w:rsidP="002F540D">
      <w:pPr>
        <w:pStyle w:val="Grammar"/>
      </w:pPr>
      <w:r w:rsidRPr="00254E38">
        <w:t xml:space="preserve">    | typeParameterList ',' name</w:t>
      </w:r>
    </w:p>
    <w:p w14:paraId="4EA982A5" w14:textId="77777777" w:rsidR="005E7130" w:rsidRPr="00254E38" w:rsidRDefault="005E7130" w:rsidP="002F540D">
      <w:pPr>
        <w:pStyle w:val="Grammar"/>
      </w:pPr>
      <w:r w:rsidRPr="00254E38">
        <w:t xml:space="preserve">    ;</w:t>
      </w:r>
    </w:p>
    <w:p w14:paraId="5805CDDB" w14:textId="77777777" w:rsidR="005E7130" w:rsidRPr="00254E38" w:rsidRDefault="005E7130" w:rsidP="002F540D">
      <w:pPr>
        <w:pStyle w:val="Grammar"/>
      </w:pPr>
    </w:p>
    <w:p w14:paraId="71B72332" w14:textId="77777777" w:rsidR="005E7130" w:rsidRPr="00254E38" w:rsidRDefault="005E7130" w:rsidP="002F540D">
      <w:pPr>
        <w:pStyle w:val="Grammar"/>
      </w:pPr>
      <w:r w:rsidRPr="00254E38">
        <w:t>typeArgumentList</w:t>
      </w:r>
    </w:p>
    <w:p w14:paraId="19CE30CC" w14:textId="77777777" w:rsidR="005E7130" w:rsidRPr="00254E38" w:rsidRDefault="005E7130" w:rsidP="002F540D">
      <w:pPr>
        <w:pStyle w:val="Grammar"/>
      </w:pPr>
      <w:r w:rsidRPr="00254E38">
        <w:t xml:space="preserve">    : typeRef                      </w:t>
      </w:r>
    </w:p>
    <w:p w14:paraId="1632D0DD" w14:textId="77777777" w:rsidR="005E7130" w:rsidRPr="00254E38" w:rsidRDefault="005E7130" w:rsidP="002F540D">
      <w:pPr>
        <w:pStyle w:val="Grammar"/>
      </w:pPr>
      <w:r w:rsidRPr="00254E38">
        <w:t xml:space="preserve">    | typeArgumentList ',' typeRef </w:t>
      </w:r>
    </w:p>
    <w:p w14:paraId="36835E17" w14:textId="77777777" w:rsidR="005E7130" w:rsidRPr="00254E38" w:rsidRDefault="005E7130" w:rsidP="002F540D">
      <w:pPr>
        <w:pStyle w:val="Grammar"/>
      </w:pPr>
      <w:r w:rsidRPr="00254E38">
        <w:t xml:space="preserve">    ;</w:t>
      </w:r>
    </w:p>
    <w:p w14:paraId="68BD6DD9" w14:textId="77777777" w:rsidR="005E7130" w:rsidRPr="00254E38" w:rsidRDefault="005E7130" w:rsidP="002F540D">
      <w:pPr>
        <w:pStyle w:val="Grammar"/>
      </w:pPr>
    </w:p>
    <w:p w14:paraId="462C0156" w14:textId="77777777" w:rsidR="005E7130" w:rsidRPr="00254E38" w:rsidRDefault="005E7130" w:rsidP="002F540D">
      <w:pPr>
        <w:pStyle w:val="Grammar"/>
      </w:pPr>
      <w:r w:rsidRPr="00254E38">
        <w:t>typeDeclaration</w:t>
      </w:r>
    </w:p>
    <w:p w14:paraId="213C227A" w14:textId="77777777" w:rsidR="005E7130" w:rsidRPr="00254E38" w:rsidRDefault="005E7130" w:rsidP="002F540D">
      <w:pPr>
        <w:pStyle w:val="Grammar"/>
      </w:pPr>
      <w:r w:rsidRPr="00254E38">
        <w:t xml:space="preserve">    : derivedTypeDeclaration       </w:t>
      </w:r>
    </w:p>
    <w:p w14:paraId="1B035AD2" w14:textId="77777777" w:rsidR="005E7130" w:rsidRPr="00254E38" w:rsidRDefault="005E7130" w:rsidP="002F540D">
      <w:pPr>
        <w:pStyle w:val="Grammar"/>
      </w:pPr>
      <w:r w:rsidRPr="00254E38">
        <w:t xml:space="preserve">    | typedefDeclaration           </w:t>
      </w:r>
    </w:p>
    <w:p w14:paraId="6ABFDC1D" w14:textId="77777777" w:rsidR="005E7130" w:rsidRPr="00254E38" w:rsidRDefault="005E7130" w:rsidP="002F540D">
      <w:pPr>
        <w:pStyle w:val="Grammar"/>
      </w:pPr>
      <w:r w:rsidRPr="00254E38">
        <w:t xml:space="preserve">    | parserTypeDeclaration ';'       </w:t>
      </w:r>
    </w:p>
    <w:p w14:paraId="5D6C3CB8" w14:textId="77777777" w:rsidR="005E7130" w:rsidRPr="00254E38" w:rsidRDefault="005E7130" w:rsidP="002F540D">
      <w:pPr>
        <w:pStyle w:val="Grammar"/>
      </w:pPr>
      <w:r w:rsidRPr="00254E38">
        <w:t xml:space="preserve">    | controlTypeDeclaration ';'      </w:t>
      </w:r>
    </w:p>
    <w:p w14:paraId="1C62462C" w14:textId="77777777" w:rsidR="005E7130" w:rsidRPr="00254E38" w:rsidRDefault="005E7130" w:rsidP="002F540D">
      <w:pPr>
        <w:pStyle w:val="Grammar"/>
      </w:pPr>
      <w:r w:rsidRPr="00254E38">
        <w:t xml:space="preserve">    | packageTypeDeclaration ';'      </w:t>
      </w:r>
    </w:p>
    <w:p w14:paraId="012ACBF9" w14:textId="77777777" w:rsidR="005E7130" w:rsidRPr="00254E38" w:rsidRDefault="005E7130" w:rsidP="002F540D">
      <w:pPr>
        <w:pStyle w:val="Grammar"/>
      </w:pPr>
      <w:r w:rsidRPr="00254E38">
        <w:t xml:space="preserve">    ;</w:t>
      </w:r>
    </w:p>
    <w:p w14:paraId="61DFB598" w14:textId="77777777" w:rsidR="005E7130" w:rsidRPr="00254E38" w:rsidRDefault="005E7130" w:rsidP="002F540D">
      <w:pPr>
        <w:pStyle w:val="Grammar"/>
      </w:pPr>
    </w:p>
    <w:p w14:paraId="5E467384" w14:textId="77777777" w:rsidR="005E7130" w:rsidRPr="00254E38" w:rsidRDefault="005E7130" w:rsidP="002F540D">
      <w:pPr>
        <w:pStyle w:val="Grammar"/>
      </w:pPr>
      <w:r w:rsidRPr="00254E38">
        <w:t>derivedTypeDeclaration</w:t>
      </w:r>
    </w:p>
    <w:p w14:paraId="4FCA7874" w14:textId="77777777" w:rsidR="005E7130" w:rsidRPr="00254E38" w:rsidRDefault="005E7130" w:rsidP="002F540D">
      <w:pPr>
        <w:pStyle w:val="Grammar"/>
      </w:pPr>
      <w:r w:rsidRPr="00254E38">
        <w:t xml:space="preserve">    : headerTypeDeclaration     </w:t>
      </w:r>
    </w:p>
    <w:p w14:paraId="19102669" w14:textId="15512F1F" w:rsidR="005E7130" w:rsidRPr="00254E38" w:rsidRDefault="005E7130" w:rsidP="002F540D">
      <w:pPr>
        <w:pStyle w:val="Grammar"/>
      </w:pPr>
      <w:r w:rsidRPr="00254E38">
        <w:t xml:space="preserve">    | structTypeDeclaration     </w:t>
      </w:r>
    </w:p>
    <w:p w14:paraId="1B9E59F2" w14:textId="77777777" w:rsidR="005E7130" w:rsidRPr="00254E38" w:rsidRDefault="005E7130" w:rsidP="002F540D">
      <w:pPr>
        <w:pStyle w:val="Grammar"/>
      </w:pPr>
      <w:r w:rsidRPr="00254E38">
        <w:t xml:space="preserve">    | enumDeclaration           </w:t>
      </w:r>
    </w:p>
    <w:p w14:paraId="24ED5D8D" w14:textId="77777777" w:rsidR="005E7130" w:rsidRPr="00254E38" w:rsidRDefault="005E7130" w:rsidP="002F540D">
      <w:pPr>
        <w:pStyle w:val="Grammar"/>
      </w:pPr>
      <w:r w:rsidRPr="00254E38">
        <w:t xml:space="preserve">    ;</w:t>
      </w:r>
    </w:p>
    <w:p w14:paraId="412AAC62" w14:textId="77777777" w:rsidR="005E7130" w:rsidRPr="00254E38" w:rsidRDefault="005E7130" w:rsidP="002F540D">
      <w:pPr>
        <w:pStyle w:val="Grammar"/>
      </w:pPr>
    </w:p>
    <w:p w14:paraId="1D24145B" w14:textId="77777777" w:rsidR="005E7130" w:rsidRPr="00254E38" w:rsidRDefault="005E7130" w:rsidP="002F540D">
      <w:pPr>
        <w:pStyle w:val="Grammar"/>
      </w:pPr>
      <w:r w:rsidRPr="00254E38">
        <w:t>headerTypeDeclaration</w:t>
      </w:r>
    </w:p>
    <w:p w14:paraId="0C2D97FE" w14:textId="77777777" w:rsidR="005E7130" w:rsidRPr="00254E38" w:rsidRDefault="005E7130" w:rsidP="002F540D">
      <w:pPr>
        <w:pStyle w:val="Grammar"/>
      </w:pPr>
      <w:r w:rsidRPr="00254E38">
        <w:t xml:space="preserve">    : optAnnotations HEADER name '{' structFieldList '}'</w:t>
      </w:r>
    </w:p>
    <w:p w14:paraId="4C2C8FD7" w14:textId="77777777" w:rsidR="005E7130" w:rsidRPr="00254E38" w:rsidRDefault="005E7130" w:rsidP="002F540D">
      <w:pPr>
        <w:pStyle w:val="Grammar"/>
      </w:pPr>
      <w:r w:rsidRPr="00254E38">
        <w:t xml:space="preserve">    ;</w:t>
      </w:r>
    </w:p>
    <w:p w14:paraId="6496F728" w14:textId="77777777" w:rsidR="005E7130" w:rsidRPr="00254E38" w:rsidRDefault="005E7130" w:rsidP="002F540D">
      <w:pPr>
        <w:pStyle w:val="Grammar"/>
      </w:pPr>
    </w:p>
    <w:p w14:paraId="0E94A163" w14:textId="77777777" w:rsidR="005E7130" w:rsidRPr="00254E38" w:rsidRDefault="005E7130" w:rsidP="002F540D">
      <w:pPr>
        <w:pStyle w:val="Grammar"/>
      </w:pPr>
      <w:r w:rsidRPr="00254E38">
        <w:t>structTypeDeclaration</w:t>
      </w:r>
    </w:p>
    <w:p w14:paraId="76FFFCFF" w14:textId="77777777" w:rsidR="005E7130" w:rsidRPr="00254E38" w:rsidRDefault="005E7130" w:rsidP="002F540D">
      <w:pPr>
        <w:pStyle w:val="Grammar"/>
      </w:pPr>
      <w:r w:rsidRPr="00254E38">
        <w:t xml:space="preserve">    : optAnnotations STRUCT name '{' structFieldList '}'</w:t>
      </w:r>
    </w:p>
    <w:p w14:paraId="4AB7C61B" w14:textId="738363A8" w:rsidR="005E7130" w:rsidRPr="00254E38" w:rsidRDefault="005E7130" w:rsidP="002F540D">
      <w:pPr>
        <w:pStyle w:val="Grammar"/>
      </w:pPr>
      <w:r w:rsidRPr="00254E38">
        <w:t xml:space="preserve">    ;</w:t>
      </w:r>
    </w:p>
    <w:p w14:paraId="208DE5D2" w14:textId="77777777" w:rsidR="005E7130" w:rsidRPr="00254E38" w:rsidRDefault="005E7130" w:rsidP="002F540D">
      <w:pPr>
        <w:pStyle w:val="Grammar"/>
      </w:pPr>
    </w:p>
    <w:p w14:paraId="7EB67770" w14:textId="77777777" w:rsidR="005E7130" w:rsidRPr="00254E38" w:rsidRDefault="005E7130" w:rsidP="002F540D">
      <w:pPr>
        <w:pStyle w:val="Grammar"/>
      </w:pPr>
      <w:r w:rsidRPr="00254E38">
        <w:t>structFieldList</w:t>
      </w:r>
    </w:p>
    <w:p w14:paraId="3910EED6" w14:textId="77777777" w:rsidR="005E7130" w:rsidRPr="00254E38" w:rsidRDefault="005E7130" w:rsidP="002F540D">
      <w:pPr>
        <w:pStyle w:val="Grammar"/>
      </w:pPr>
      <w:r w:rsidRPr="00254E38">
        <w:t xml:space="preserve">    : /* empty */                     </w:t>
      </w:r>
    </w:p>
    <w:p w14:paraId="59A757FD" w14:textId="77777777" w:rsidR="005E7130" w:rsidRPr="00254E38" w:rsidRDefault="005E7130" w:rsidP="002F540D">
      <w:pPr>
        <w:pStyle w:val="Grammar"/>
      </w:pPr>
      <w:r w:rsidRPr="00254E38">
        <w:t xml:space="preserve">    | structFieldList structField     </w:t>
      </w:r>
    </w:p>
    <w:p w14:paraId="03E7735C" w14:textId="77777777" w:rsidR="005E7130" w:rsidRPr="00254E38" w:rsidRDefault="005E7130" w:rsidP="002F540D">
      <w:pPr>
        <w:pStyle w:val="Grammar"/>
      </w:pPr>
      <w:r w:rsidRPr="00254E38">
        <w:t xml:space="preserve">    ;</w:t>
      </w:r>
    </w:p>
    <w:p w14:paraId="614139DB" w14:textId="77777777" w:rsidR="005E7130" w:rsidRPr="00254E38" w:rsidRDefault="005E7130" w:rsidP="002F540D">
      <w:pPr>
        <w:pStyle w:val="Grammar"/>
      </w:pPr>
    </w:p>
    <w:p w14:paraId="1E55718F" w14:textId="77777777" w:rsidR="005E7130" w:rsidRPr="00254E38" w:rsidRDefault="005E7130" w:rsidP="002F540D">
      <w:pPr>
        <w:pStyle w:val="Grammar"/>
      </w:pPr>
      <w:r w:rsidRPr="00254E38">
        <w:t>structField</w:t>
      </w:r>
    </w:p>
    <w:p w14:paraId="4EF23D1C" w14:textId="77777777" w:rsidR="005E7130" w:rsidRPr="00254E38" w:rsidRDefault="005E7130" w:rsidP="002F540D">
      <w:pPr>
        <w:pStyle w:val="Grammar"/>
      </w:pPr>
      <w:r w:rsidRPr="00254E38">
        <w:t xml:space="preserve">    : optAnnotations typeRef name ';' </w:t>
      </w:r>
    </w:p>
    <w:p w14:paraId="606F35AF" w14:textId="4F6B1111" w:rsidR="003D4D11" w:rsidRPr="00254E38" w:rsidRDefault="003D4D11" w:rsidP="002F540D">
      <w:pPr>
        <w:pStyle w:val="Grammar"/>
      </w:pPr>
      <w:r w:rsidRPr="00254E38">
        <w:t xml:space="preserve"> </w:t>
      </w:r>
      <w:r>
        <w:t xml:space="preserve">   | optAnnotations typeRef TYPE</w:t>
      </w:r>
      <w:r w:rsidRPr="00254E38">
        <w:t xml:space="preserve"> ';'</w:t>
      </w:r>
      <w:r w:rsidR="009C1033">
        <w:t xml:space="preserve"> </w:t>
      </w:r>
      <w:r>
        <w:t>// field named like type</w:t>
      </w:r>
    </w:p>
    <w:p w14:paraId="507D8C06" w14:textId="2B0A78BC" w:rsidR="005E7130" w:rsidRPr="00254E38" w:rsidRDefault="00D52DD4" w:rsidP="002F540D">
      <w:pPr>
        <w:pStyle w:val="Grammar"/>
      </w:pPr>
      <w:r>
        <w:t xml:space="preserve">    </w:t>
      </w:r>
      <w:r w:rsidR="005E7130" w:rsidRPr="00254E38">
        <w:t>;</w:t>
      </w:r>
    </w:p>
    <w:p w14:paraId="7B71B378" w14:textId="77777777" w:rsidR="005E7130" w:rsidRPr="00254E38" w:rsidRDefault="005E7130" w:rsidP="002F540D">
      <w:pPr>
        <w:pStyle w:val="Grammar"/>
      </w:pPr>
    </w:p>
    <w:p w14:paraId="53FEF502" w14:textId="77777777" w:rsidR="005E7130" w:rsidRPr="00254E38" w:rsidRDefault="005E7130" w:rsidP="002F540D">
      <w:pPr>
        <w:pStyle w:val="Grammar"/>
      </w:pPr>
      <w:r w:rsidRPr="00254E38">
        <w:t>enumDeclaration</w:t>
      </w:r>
    </w:p>
    <w:p w14:paraId="770A35A6" w14:textId="77777777" w:rsidR="005E7130" w:rsidRPr="00254E38" w:rsidRDefault="005E7130" w:rsidP="002F540D">
      <w:pPr>
        <w:pStyle w:val="Grammar"/>
      </w:pPr>
      <w:r w:rsidRPr="00254E38">
        <w:t xml:space="preserve">    : optAnnotations ENUM name '{' identifierList '}'</w:t>
      </w:r>
    </w:p>
    <w:p w14:paraId="5DB91F08" w14:textId="77777777" w:rsidR="005E7130" w:rsidRPr="00254E38" w:rsidRDefault="005E7130" w:rsidP="002F540D">
      <w:pPr>
        <w:pStyle w:val="Grammar"/>
      </w:pPr>
      <w:r w:rsidRPr="00254E38">
        <w:t xml:space="preserve">    ;</w:t>
      </w:r>
    </w:p>
    <w:p w14:paraId="21E86E51" w14:textId="77777777" w:rsidR="005E7130" w:rsidRPr="00254E38" w:rsidRDefault="005E7130" w:rsidP="002F540D">
      <w:pPr>
        <w:pStyle w:val="Grammar"/>
      </w:pPr>
    </w:p>
    <w:p w14:paraId="6CDCEF4B" w14:textId="77777777" w:rsidR="005E7130" w:rsidRPr="00254E38" w:rsidRDefault="005E7130" w:rsidP="002F540D">
      <w:pPr>
        <w:pStyle w:val="Grammar"/>
      </w:pPr>
      <w:r w:rsidRPr="00254E38">
        <w:t>errorDeclaration</w:t>
      </w:r>
    </w:p>
    <w:p w14:paraId="72D4F03A" w14:textId="17B7E35E" w:rsidR="005E7130" w:rsidRPr="00254E38" w:rsidRDefault="005751BD" w:rsidP="002F540D">
      <w:pPr>
        <w:pStyle w:val="Grammar"/>
      </w:pPr>
      <w:r>
        <w:t xml:space="preserve">    : </w:t>
      </w:r>
      <w:r w:rsidR="005E7130" w:rsidRPr="00254E38">
        <w:t>ERROR '{' identifierList '}'</w:t>
      </w:r>
    </w:p>
    <w:p w14:paraId="6E10D522" w14:textId="77777777" w:rsidR="005E7130" w:rsidRPr="00254E38" w:rsidRDefault="005E7130" w:rsidP="002F540D">
      <w:pPr>
        <w:pStyle w:val="Grammar"/>
      </w:pPr>
      <w:r w:rsidRPr="00254E38">
        <w:t xml:space="preserve">    ;</w:t>
      </w:r>
    </w:p>
    <w:p w14:paraId="16CD6121" w14:textId="77777777" w:rsidR="005E7130" w:rsidRPr="00254E38" w:rsidRDefault="005E7130" w:rsidP="002F540D">
      <w:pPr>
        <w:pStyle w:val="Grammar"/>
      </w:pPr>
    </w:p>
    <w:p w14:paraId="6013F87E" w14:textId="77777777" w:rsidR="005E7130" w:rsidRPr="00254E38" w:rsidRDefault="005E7130" w:rsidP="002F540D">
      <w:pPr>
        <w:pStyle w:val="Grammar"/>
      </w:pPr>
      <w:r w:rsidRPr="00254E38">
        <w:t>matchKindDeclaration</w:t>
      </w:r>
    </w:p>
    <w:p w14:paraId="7930DAE1" w14:textId="77777777" w:rsidR="005E7130" w:rsidRPr="00254E38" w:rsidRDefault="005E7130" w:rsidP="002F540D">
      <w:pPr>
        <w:pStyle w:val="Grammar"/>
      </w:pPr>
      <w:r w:rsidRPr="00254E38">
        <w:t xml:space="preserve">    : MATCH_KIND '{' identifierList '}'</w:t>
      </w:r>
    </w:p>
    <w:p w14:paraId="6249D329" w14:textId="77777777" w:rsidR="005E7130" w:rsidRPr="00254E38" w:rsidRDefault="005E7130" w:rsidP="002F540D">
      <w:pPr>
        <w:pStyle w:val="Grammar"/>
      </w:pPr>
      <w:r w:rsidRPr="00254E38">
        <w:t xml:space="preserve">    ;</w:t>
      </w:r>
    </w:p>
    <w:p w14:paraId="4536BB9D" w14:textId="77777777" w:rsidR="005E7130" w:rsidRPr="00254E38" w:rsidRDefault="005E7130" w:rsidP="002F540D">
      <w:pPr>
        <w:pStyle w:val="Grammar"/>
      </w:pPr>
    </w:p>
    <w:p w14:paraId="5FC84934" w14:textId="77777777" w:rsidR="005E7130" w:rsidRPr="00254E38" w:rsidRDefault="005E7130" w:rsidP="002F540D">
      <w:pPr>
        <w:pStyle w:val="Grammar"/>
      </w:pPr>
      <w:r w:rsidRPr="00254E38">
        <w:t>identifierList</w:t>
      </w:r>
    </w:p>
    <w:p w14:paraId="21AD418F" w14:textId="77777777" w:rsidR="005E7130" w:rsidRPr="00254E38" w:rsidRDefault="005E7130" w:rsidP="002F540D">
      <w:pPr>
        <w:pStyle w:val="Grammar"/>
      </w:pPr>
      <w:r w:rsidRPr="00254E38">
        <w:t xml:space="preserve">    : name                             </w:t>
      </w:r>
    </w:p>
    <w:p w14:paraId="0EB8D37C" w14:textId="77777777" w:rsidR="005E7130" w:rsidRPr="00254E38" w:rsidRDefault="005E7130" w:rsidP="002F540D">
      <w:pPr>
        <w:pStyle w:val="Grammar"/>
      </w:pPr>
      <w:r w:rsidRPr="00254E38">
        <w:t xml:space="preserve">    | identifierList ',' name          </w:t>
      </w:r>
    </w:p>
    <w:p w14:paraId="6395E8ED" w14:textId="77777777" w:rsidR="005E7130" w:rsidRPr="00254E38" w:rsidRDefault="005E7130" w:rsidP="002F540D">
      <w:pPr>
        <w:pStyle w:val="Grammar"/>
      </w:pPr>
      <w:r w:rsidRPr="00254E38">
        <w:t xml:space="preserve">    ;</w:t>
      </w:r>
    </w:p>
    <w:p w14:paraId="0915C4BC" w14:textId="77777777" w:rsidR="005E7130" w:rsidRPr="00254E38" w:rsidRDefault="005E7130" w:rsidP="002F540D">
      <w:pPr>
        <w:pStyle w:val="Grammar"/>
      </w:pPr>
    </w:p>
    <w:p w14:paraId="232924B5" w14:textId="77777777" w:rsidR="005E7130" w:rsidRPr="00254E38" w:rsidRDefault="005E7130" w:rsidP="002F540D">
      <w:pPr>
        <w:pStyle w:val="Grammar"/>
      </w:pPr>
      <w:r w:rsidRPr="00254E38">
        <w:t>typedefDeclaration</w:t>
      </w:r>
    </w:p>
    <w:p w14:paraId="7C72075F" w14:textId="77777777" w:rsidR="005E7130" w:rsidRPr="00254E38" w:rsidRDefault="005E7130" w:rsidP="002F540D">
      <w:pPr>
        <w:pStyle w:val="Grammar"/>
      </w:pPr>
      <w:r w:rsidRPr="00254E38">
        <w:t xml:space="preserve">    : TYPEDEF typeRef optAnnotations name ';' </w:t>
      </w:r>
    </w:p>
    <w:p w14:paraId="3D91BCA0" w14:textId="77777777" w:rsidR="005E7130" w:rsidRPr="00254E38" w:rsidRDefault="005E7130" w:rsidP="002F540D">
      <w:pPr>
        <w:pStyle w:val="Grammar"/>
      </w:pPr>
      <w:r w:rsidRPr="00254E38">
        <w:t xml:space="preserve">    | TYPEDEF derivedTypeDeclaration optAnnotations name ';'</w:t>
      </w:r>
    </w:p>
    <w:p w14:paraId="1AFE1C5F" w14:textId="77777777" w:rsidR="005E7130" w:rsidRPr="00254E38" w:rsidRDefault="005E7130" w:rsidP="002F540D">
      <w:pPr>
        <w:pStyle w:val="Grammar"/>
      </w:pPr>
      <w:r w:rsidRPr="00254E38">
        <w:t xml:space="preserve">    ;</w:t>
      </w:r>
    </w:p>
    <w:p w14:paraId="21931E9D" w14:textId="77777777" w:rsidR="005E7130" w:rsidRPr="00254E38" w:rsidRDefault="005E7130" w:rsidP="002F540D">
      <w:pPr>
        <w:pStyle w:val="Grammar"/>
      </w:pPr>
    </w:p>
    <w:p w14:paraId="240A260F" w14:textId="77777777" w:rsidR="005E7130" w:rsidRPr="00254E38" w:rsidRDefault="005E7130" w:rsidP="002F540D">
      <w:pPr>
        <w:pStyle w:val="Grammar"/>
      </w:pPr>
      <w:r w:rsidRPr="00254E38">
        <w:t>/*************************** STATEMENTS *************************/</w:t>
      </w:r>
    </w:p>
    <w:p w14:paraId="3462C9B1" w14:textId="77777777" w:rsidR="005E7130" w:rsidRPr="00254E38" w:rsidRDefault="005E7130" w:rsidP="002F540D">
      <w:pPr>
        <w:pStyle w:val="Grammar"/>
      </w:pPr>
    </w:p>
    <w:p w14:paraId="57CE652A" w14:textId="04DC216B" w:rsidR="005E7130" w:rsidRPr="00254E38" w:rsidRDefault="005E7130" w:rsidP="002F540D">
      <w:pPr>
        <w:pStyle w:val="Grammar"/>
      </w:pPr>
      <w:r w:rsidRPr="00254E38">
        <w:t>assignmentOrMethodCallStatement</w:t>
      </w:r>
    </w:p>
    <w:p w14:paraId="240BCFF4" w14:textId="77777777" w:rsidR="005E7130" w:rsidRPr="00254E38" w:rsidRDefault="005E7130" w:rsidP="002F540D">
      <w:pPr>
        <w:pStyle w:val="Grammar"/>
      </w:pPr>
      <w:r w:rsidRPr="00254E38">
        <w:t xml:space="preserve">    : lvalue '(' argumentList ')' ';'</w:t>
      </w:r>
    </w:p>
    <w:p w14:paraId="7435995B" w14:textId="77777777" w:rsidR="005E7130" w:rsidRPr="00254E38" w:rsidRDefault="005E7130" w:rsidP="002F540D">
      <w:pPr>
        <w:pStyle w:val="Grammar"/>
      </w:pPr>
      <w:r w:rsidRPr="00254E38">
        <w:t xml:space="preserve">    | lvalue '&lt;' typeArgumentList '&gt;' '(' argumentList ')' ';'</w:t>
      </w:r>
    </w:p>
    <w:p w14:paraId="47493078" w14:textId="77777777" w:rsidR="005E7130" w:rsidRPr="00254E38" w:rsidRDefault="005E7130" w:rsidP="002F540D">
      <w:pPr>
        <w:pStyle w:val="Grammar"/>
      </w:pPr>
      <w:r w:rsidRPr="00254E38">
        <w:t xml:space="preserve">    | lvalue '=</w:t>
      </w:r>
      <w:proofErr w:type="gramStart"/>
      <w:r w:rsidRPr="00254E38">
        <w:t>'  expression</w:t>
      </w:r>
      <w:proofErr w:type="gramEnd"/>
      <w:r w:rsidRPr="00254E38">
        <w:t xml:space="preserve"> ';'     </w:t>
      </w:r>
    </w:p>
    <w:p w14:paraId="5DD54189" w14:textId="77777777" w:rsidR="005E7130" w:rsidRPr="00254E38" w:rsidRDefault="005E7130" w:rsidP="002F540D">
      <w:pPr>
        <w:pStyle w:val="Grammar"/>
      </w:pPr>
      <w:r w:rsidRPr="00254E38">
        <w:t xml:space="preserve">    ;</w:t>
      </w:r>
    </w:p>
    <w:p w14:paraId="59400BB8" w14:textId="77777777" w:rsidR="005E7130" w:rsidRPr="00254E38" w:rsidRDefault="005E7130" w:rsidP="002F540D">
      <w:pPr>
        <w:pStyle w:val="Grammar"/>
      </w:pPr>
    </w:p>
    <w:p w14:paraId="090E81B7" w14:textId="77777777" w:rsidR="005E7130" w:rsidRPr="00254E38" w:rsidRDefault="005E7130" w:rsidP="002F540D">
      <w:pPr>
        <w:pStyle w:val="Grammar"/>
      </w:pPr>
      <w:r w:rsidRPr="00254E38">
        <w:t>emptyStatement</w:t>
      </w:r>
    </w:p>
    <w:p w14:paraId="0C93043A" w14:textId="77777777" w:rsidR="005E7130" w:rsidRPr="00254E38" w:rsidRDefault="005E7130" w:rsidP="002F540D">
      <w:pPr>
        <w:pStyle w:val="Grammar"/>
      </w:pPr>
      <w:r w:rsidRPr="00254E38">
        <w:t xml:space="preserve">    : ';'                            </w:t>
      </w:r>
    </w:p>
    <w:p w14:paraId="7F15E821" w14:textId="77777777" w:rsidR="005E7130" w:rsidRPr="00254E38" w:rsidRDefault="005E7130" w:rsidP="002F540D">
      <w:pPr>
        <w:pStyle w:val="Grammar"/>
      </w:pPr>
      <w:r w:rsidRPr="00254E38">
        <w:t xml:space="preserve">    ;</w:t>
      </w:r>
    </w:p>
    <w:p w14:paraId="067729A3" w14:textId="77777777" w:rsidR="005E7130" w:rsidRPr="00254E38" w:rsidRDefault="005E7130" w:rsidP="002F540D">
      <w:pPr>
        <w:pStyle w:val="Grammar"/>
      </w:pPr>
    </w:p>
    <w:p w14:paraId="2484F835" w14:textId="77777777" w:rsidR="005E7130" w:rsidRPr="00254E38" w:rsidRDefault="005E7130" w:rsidP="002F540D">
      <w:pPr>
        <w:pStyle w:val="Grammar"/>
      </w:pPr>
      <w:r w:rsidRPr="00254E38">
        <w:t>returnStatement</w:t>
      </w:r>
    </w:p>
    <w:p w14:paraId="1C32C041" w14:textId="293A2C2C" w:rsidR="005E7130" w:rsidRPr="00254E38" w:rsidRDefault="005E7130" w:rsidP="002F540D">
      <w:pPr>
        <w:pStyle w:val="Grammar"/>
      </w:pPr>
      <w:r w:rsidRPr="00254E38">
        <w:t xml:space="preserve">    : RETURN ';'                     </w:t>
      </w:r>
    </w:p>
    <w:p w14:paraId="24733B90" w14:textId="37BD5373" w:rsidR="005E7130" w:rsidRPr="00254E38" w:rsidRDefault="00116ACC" w:rsidP="002F540D">
      <w:pPr>
        <w:pStyle w:val="Grammar"/>
      </w:pPr>
      <w:r>
        <w:t xml:space="preserve">    </w:t>
      </w:r>
      <w:r w:rsidR="005E7130" w:rsidRPr="00254E38">
        <w:t>;</w:t>
      </w:r>
    </w:p>
    <w:p w14:paraId="73C0BCC8" w14:textId="77777777" w:rsidR="005E7130" w:rsidRPr="00254E38" w:rsidRDefault="005E7130" w:rsidP="002F540D">
      <w:pPr>
        <w:pStyle w:val="Grammar"/>
      </w:pPr>
    </w:p>
    <w:p w14:paraId="44172AB5" w14:textId="77777777" w:rsidR="005E7130" w:rsidRPr="00254E38" w:rsidRDefault="005E7130" w:rsidP="002F540D">
      <w:pPr>
        <w:pStyle w:val="Grammar"/>
      </w:pPr>
      <w:r w:rsidRPr="00254E38">
        <w:t>conditionalStatement</w:t>
      </w:r>
    </w:p>
    <w:p w14:paraId="47CE4AE1" w14:textId="77777777" w:rsidR="005E7130" w:rsidRPr="00254E38" w:rsidRDefault="005E7130" w:rsidP="002F540D">
      <w:pPr>
        <w:pStyle w:val="Grammar"/>
      </w:pPr>
      <w:r w:rsidRPr="00254E38">
        <w:t xml:space="preserve">    : IF '(' expression ')' statement</w:t>
      </w:r>
    </w:p>
    <w:p w14:paraId="501B6D82" w14:textId="77777777" w:rsidR="005E7130" w:rsidRPr="00254E38" w:rsidRDefault="005E7130" w:rsidP="002F540D">
      <w:pPr>
        <w:pStyle w:val="Grammar"/>
      </w:pPr>
      <w:r w:rsidRPr="00254E38">
        <w:t xml:space="preserve">    | IF '(' expression ')' statement ELSE statement</w:t>
      </w:r>
    </w:p>
    <w:p w14:paraId="4744F0EA" w14:textId="77777777" w:rsidR="005E7130" w:rsidRPr="00254E38" w:rsidRDefault="005E7130" w:rsidP="002F540D">
      <w:pPr>
        <w:pStyle w:val="Grammar"/>
      </w:pPr>
      <w:r w:rsidRPr="00254E38">
        <w:t xml:space="preserve">    ;</w:t>
      </w:r>
    </w:p>
    <w:p w14:paraId="3ADB0EEF" w14:textId="77777777" w:rsidR="005E7130" w:rsidRPr="00254E38" w:rsidRDefault="005E7130" w:rsidP="002F540D">
      <w:pPr>
        <w:pStyle w:val="Grammar"/>
      </w:pPr>
    </w:p>
    <w:p w14:paraId="00D8BD12" w14:textId="77777777" w:rsidR="005E7130" w:rsidRPr="00254E38" w:rsidRDefault="005E7130" w:rsidP="002F540D">
      <w:pPr>
        <w:pStyle w:val="Grammar"/>
      </w:pPr>
      <w:r w:rsidRPr="00254E38">
        <w:t>statement</w:t>
      </w:r>
    </w:p>
    <w:p w14:paraId="15DA11A4" w14:textId="77777777" w:rsidR="005E7130" w:rsidRPr="00254E38" w:rsidRDefault="005E7130" w:rsidP="002F540D">
      <w:pPr>
        <w:pStyle w:val="Grammar"/>
      </w:pPr>
      <w:r w:rsidRPr="00254E38">
        <w:t xml:space="preserve">    : assignmentOrMethodCallStatement</w:t>
      </w:r>
    </w:p>
    <w:p w14:paraId="69E37999" w14:textId="77777777" w:rsidR="005E7130" w:rsidRPr="00254E38" w:rsidRDefault="005E7130" w:rsidP="002F540D">
      <w:pPr>
        <w:pStyle w:val="Grammar"/>
      </w:pPr>
      <w:r w:rsidRPr="00254E38">
        <w:t xml:space="preserve">    | conditionalStatement           </w:t>
      </w:r>
    </w:p>
    <w:p w14:paraId="56BCD0B0" w14:textId="77777777" w:rsidR="005E7130" w:rsidRPr="00254E38" w:rsidRDefault="005E7130" w:rsidP="002F540D">
      <w:pPr>
        <w:pStyle w:val="Grammar"/>
      </w:pPr>
      <w:r w:rsidRPr="00254E38">
        <w:t xml:space="preserve">    | emptyStatement                 </w:t>
      </w:r>
    </w:p>
    <w:p w14:paraId="249ED9E3" w14:textId="77777777" w:rsidR="005E7130" w:rsidRPr="00254E38" w:rsidRDefault="005E7130" w:rsidP="002F540D">
      <w:pPr>
        <w:pStyle w:val="Grammar"/>
      </w:pPr>
      <w:r w:rsidRPr="00254E38">
        <w:t xml:space="preserve">    | blockStatement                 </w:t>
      </w:r>
    </w:p>
    <w:p w14:paraId="7D19AD28" w14:textId="77777777" w:rsidR="005E7130" w:rsidRPr="00254E38" w:rsidRDefault="005E7130" w:rsidP="002F540D">
      <w:pPr>
        <w:pStyle w:val="Grammar"/>
      </w:pPr>
      <w:r w:rsidRPr="00254E38">
        <w:t xml:space="preserve">    | returnStatement                </w:t>
      </w:r>
    </w:p>
    <w:p w14:paraId="5D14D39C" w14:textId="77777777" w:rsidR="005E7130" w:rsidRPr="00254E38" w:rsidRDefault="005E7130" w:rsidP="002F540D">
      <w:pPr>
        <w:pStyle w:val="Grammar"/>
      </w:pPr>
      <w:r w:rsidRPr="00254E38">
        <w:t xml:space="preserve">    | switchStatement                </w:t>
      </w:r>
    </w:p>
    <w:p w14:paraId="03070016" w14:textId="77777777" w:rsidR="005E7130" w:rsidRPr="00254E38" w:rsidRDefault="005E7130" w:rsidP="002F540D">
      <w:pPr>
        <w:pStyle w:val="Grammar"/>
      </w:pPr>
      <w:r w:rsidRPr="00254E38">
        <w:t xml:space="preserve">    ;</w:t>
      </w:r>
    </w:p>
    <w:p w14:paraId="3E9AFB7F" w14:textId="77777777" w:rsidR="005E7130" w:rsidRPr="00254E38" w:rsidRDefault="005E7130" w:rsidP="002F540D">
      <w:pPr>
        <w:pStyle w:val="Grammar"/>
      </w:pPr>
    </w:p>
    <w:p w14:paraId="5AAF171F" w14:textId="77777777" w:rsidR="005E7130" w:rsidRPr="00254E38" w:rsidRDefault="005E7130" w:rsidP="002F540D">
      <w:pPr>
        <w:pStyle w:val="Grammar"/>
      </w:pPr>
      <w:r w:rsidRPr="00254E38">
        <w:t>blockStatement</w:t>
      </w:r>
    </w:p>
    <w:p w14:paraId="0A16E4E5" w14:textId="77777777" w:rsidR="005E7130" w:rsidRPr="00254E38" w:rsidRDefault="005E7130" w:rsidP="002F540D">
      <w:pPr>
        <w:pStyle w:val="Grammar"/>
      </w:pPr>
      <w:r w:rsidRPr="00254E38">
        <w:t xml:space="preserve">    : '{' statOrDeclList '}'         </w:t>
      </w:r>
    </w:p>
    <w:p w14:paraId="2B57D67F" w14:textId="77777777" w:rsidR="005E7130" w:rsidRPr="00254E38" w:rsidRDefault="005E7130" w:rsidP="002F540D">
      <w:pPr>
        <w:pStyle w:val="Grammar"/>
      </w:pPr>
      <w:r w:rsidRPr="00254E38">
        <w:t xml:space="preserve">    ;</w:t>
      </w:r>
    </w:p>
    <w:p w14:paraId="63CC8D8B" w14:textId="77777777" w:rsidR="005E7130" w:rsidRPr="00254E38" w:rsidRDefault="005E7130" w:rsidP="002F540D">
      <w:pPr>
        <w:pStyle w:val="Grammar"/>
      </w:pPr>
    </w:p>
    <w:p w14:paraId="395EEB4F" w14:textId="77777777" w:rsidR="005E7130" w:rsidRPr="00254E38" w:rsidRDefault="005E7130" w:rsidP="002F540D">
      <w:pPr>
        <w:pStyle w:val="Grammar"/>
      </w:pPr>
      <w:r w:rsidRPr="00254E38">
        <w:t>statOrDeclList</w:t>
      </w:r>
    </w:p>
    <w:p w14:paraId="0975F910" w14:textId="77777777" w:rsidR="005E7130" w:rsidRPr="00254E38" w:rsidRDefault="005E7130" w:rsidP="002F540D">
      <w:pPr>
        <w:pStyle w:val="Grammar"/>
      </w:pPr>
      <w:r w:rsidRPr="00254E38">
        <w:t xml:space="preserve">    : /* empty */                           </w:t>
      </w:r>
    </w:p>
    <w:p w14:paraId="0DE0999B" w14:textId="77777777" w:rsidR="005E7130" w:rsidRPr="00254E38" w:rsidRDefault="005E7130" w:rsidP="002F540D">
      <w:pPr>
        <w:pStyle w:val="Grammar"/>
      </w:pPr>
      <w:r w:rsidRPr="00254E38">
        <w:t xml:space="preserve">    | statOrDeclList statementOrDeclaration </w:t>
      </w:r>
    </w:p>
    <w:p w14:paraId="7C718B06" w14:textId="77777777" w:rsidR="005E7130" w:rsidRPr="00254E38" w:rsidRDefault="005E7130" w:rsidP="002F540D">
      <w:pPr>
        <w:pStyle w:val="Grammar"/>
      </w:pPr>
      <w:r w:rsidRPr="00254E38">
        <w:t xml:space="preserve">    ;</w:t>
      </w:r>
    </w:p>
    <w:p w14:paraId="2AEF5C78" w14:textId="77777777" w:rsidR="005E7130" w:rsidRPr="00254E38" w:rsidRDefault="005E7130" w:rsidP="002F540D">
      <w:pPr>
        <w:pStyle w:val="Grammar"/>
      </w:pPr>
    </w:p>
    <w:p w14:paraId="3BBB21AA" w14:textId="77777777" w:rsidR="005E7130" w:rsidRPr="00254E38" w:rsidRDefault="005E7130" w:rsidP="002F540D">
      <w:pPr>
        <w:pStyle w:val="Grammar"/>
      </w:pPr>
      <w:r w:rsidRPr="00254E38">
        <w:t>switchStatement</w:t>
      </w:r>
    </w:p>
    <w:p w14:paraId="150747D5" w14:textId="77777777" w:rsidR="005E7130" w:rsidRPr="00254E38" w:rsidRDefault="005E7130" w:rsidP="002F540D">
      <w:pPr>
        <w:pStyle w:val="Grammar"/>
      </w:pPr>
      <w:r w:rsidRPr="00254E38">
        <w:t xml:space="preserve">    : SWITCH '(' expression ')' '{' switchCases '}'</w:t>
      </w:r>
    </w:p>
    <w:p w14:paraId="535B7E62" w14:textId="77777777" w:rsidR="005E7130" w:rsidRPr="00254E38" w:rsidRDefault="005E7130" w:rsidP="002F540D">
      <w:pPr>
        <w:pStyle w:val="Grammar"/>
      </w:pPr>
      <w:r w:rsidRPr="00254E38">
        <w:t xml:space="preserve">    ;</w:t>
      </w:r>
    </w:p>
    <w:p w14:paraId="780C64CB" w14:textId="77777777" w:rsidR="005E7130" w:rsidRPr="00254E38" w:rsidRDefault="005E7130" w:rsidP="002F540D">
      <w:pPr>
        <w:pStyle w:val="Grammar"/>
      </w:pPr>
    </w:p>
    <w:p w14:paraId="0E83AEDE" w14:textId="77777777" w:rsidR="005E7130" w:rsidRPr="00254E38" w:rsidRDefault="005E7130" w:rsidP="002F540D">
      <w:pPr>
        <w:pStyle w:val="Grammar"/>
      </w:pPr>
      <w:r w:rsidRPr="00254E38">
        <w:t>switchCases</w:t>
      </w:r>
    </w:p>
    <w:p w14:paraId="6CD83C82" w14:textId="77777777" w:rsidR="005E7130" w:rsidRPr="00254E38" w:rsidRDefault="005E7130" w:rsidP="002F540D">
      <w:pPr>
        <w:pStyle w:val="Grammar"/>
      </w:pPr>
      <w:r w:rsidRPr="00254E38">
        <w:t xml:space="preserve">    : /* empty */             </w:t>
      </w:r>
    </w:p>
    <w:p w14:paraId="3E963A77" w14:textId="77777777" w:rsidR="005E7130" w:rsidRPr="00254E38" w:rsidRDefault="005E7130" w:rsidP="002F540D">
      <w:pPr>
        <w:pStyle w:val="Grammar"/>
      </w:pPr>
      <w:r w:rsidRPr="00254E38">
        <w:t xml:space="preserve">    | switchCases switchCase  </w:t>
      </w:r>
    </w:p>
    <w:p w14:paraId="244DCF28" w14:textId="77777777" w:rsidR="005E7130" w:rsidRPr="00254E38" w:rsidRDefault="005E7130" w:rsidP="002F540D">
      <w:pPr>
        <w:pStyle w:val="Grammar"/>
      </w:pPr>
      <w:r w:rsidRPr="00254E38">
        <w:t xml:space="preserve">    ;</w:t>
      </w:r>
    </w:p>
    <w:p w14:paraId="581108E6" w14:textId="77777777" w:rsidR="005E7130" w:rsidRPr="00254E38" w:rsidRDefault="005E7130" w:rsidP="002F540D">
      <w:pPr>
        <w:pStyle w:val="Grammar"/>
      </w:pPr>
    </w:p>
    <w:p w14:paraId="208F3174" w14:textId="77777777" w:rsidR="005E7130" w:rsidRPr="00254E38" w:rsidRDefault="005E7130" w:rsidP="002F540D">
      <w:pPr>
        <w:pStyle w:val="Grammar"/>
      </w:pPr>
      <w:r w:rsidRPr="00254E38">
        <w:t>switchCase</w:t>
      </w:r>
    </w:p>
    <w:p w14:paraId="3068F713" w14:textId="77777777" w:rsidR="005E7130" w:rsidRPr="00254E38" w:rsidRDefault="005E7130" w:rsidP="002F540D">
      <w:pPr>
        <w:pStyle w:val="Grammar"/>
      </w:pPr>
      <w:r w:rsidRPr="00254E38">
        <w:t xml:space="preserve">    : switchLabel ':' blockStatement</w:t>
      </w:r>
    </w:p>
    <w:p w14:paraId="7903C751" w14:textId="06B87966" w:rsidR="00224BFA" w:rsidRPr="00254E38" w:rsidRDefault="00224BFA" w:rsidP="002F540D">
      <w:pPr>
        <w:pStyle w:val="Grammar"/>
      </w:pPr>
      <w:r w:rsidRPr="00254E38">
        <w:t xml:space="preserve">    </w:t>
      </w:r>
      <w:r>
        <w:t>| switchLabel ':'</w:t>
      </w:r>
    </w:p>
    <w:p w14:paraId="45DB55C4" w14:textId="77777777" w:rsidR="005E7130" w:rsidRPr="00254E38" w:rsidRDefault="005E7130" w:rsidP="002F540D">
      <w:pPr>
        <w:pStyle w:val="Grammar"/>
      </w:pPr>
      <w:r w:rsidRPr="00254E38">
        <w:t xml:space="preserve">    ;</w:t>
      </w:r>
    </w:p>
    <w:p w14:paraId="0A760D15" w14:textId="77777777" w:rsidR="005E7130" w:rsidRPr="00254E38" w:rsidRDefault="005E7130" w:rsidP="002F540D">
      <w:pPr>
        <w:pStyle w:val="Grammar"/>
      </w:pPr>
    </w:p>
    <w:p w14:paraId="6DE0A00A" w14:textId="77777777" w:rsidR="005E7130" w:rsidRPr="00254E38" w:rsidRDefault="005E7130" w:rsidP="002F540D">
      <w:pPr>
        <w:pStyle w:val="Grammar"/>
      </w:pPr>
      <w:r w:rsidRPr="00254E38">
        <w:t>switchLabel</w:t>
      </w:r>
    </w:p>
    <w:p w14:paraId="5D688F6D" w14:textId="77777777" w:rsidR="005E7130" w:rsidRPr="00254E38" w:rsidRDefault="005E7130" w:rsidP="002F540D">
      <w:pPr>
        <w:pStyle w:val="Grammar"/>
      </w:pPr>
      <w:r w:rsidRPr="00254E38">
        <w:t xml:space="preserve">    : name    </w:t>
      </w:r>
    </w:p>
    <w:p w14:paraId="0F5322BD" w14:textId="77777777" w:rsidR="005E7130" w:rsidRPr="00254E38" w:rsidRDefault="005E7130" w:rsidP="002F540D">
      <w:pPr>
        <w:pStyle w:val="Grammar"/>
      </w:pPr>
      <w:r w:rsidRPr="00254E38">
        <w:t xml:space="preserve">    | DEFAULT </w:t>
      </w:r>
    </w:p>
    <w:p w14:paraId="036873D9" w14:textId="77777777" w:rsidR="005E7130" w:rsidRPr="00254E38" w:rsidRDefault="005E7130" w:rsidP="002F540D">
      <w:pPr>
        <w:pStyle w:val="Grammar"/>
      </w:pPr>
      <w:r w:rsidRPr="00254E38">
        <w:t xml:space="preserve">    ;</w:t>
      </w:r>
    </w:p>
    <w:p w14:paraId="5930EE5F" w14:textId="77777777" w:rsidR="005E7130" w:rsidRPr="00254E38" w:rsidRDefault="005E7130" w:rsidP="002F540D">
      <w:pPr>
        <w:pStyle w:val="Grammar"/>
      </w:pPr>
    </w:p>
    <w:p w14:paraId="4535A899" w14:textId="77777777" w:rsidR="005E7130" w:rsidRPr="00254E38" w:rsidRDefault="005E7130" w:rsidP="002F540D">
      <w:pPr>
        <w:pStyle w:val="Grammar"/>
      </w:pPr>
      <w:r w:rsidRPr="00254E38">
        <w:t>statementOrDeclaration</w:t>
      </w:r>
    </w:p>
    <w:p w14:paraId="3691D99D" w14:textId="77777777" w:rsidR="005E7130" w:rsidRPr="00254E38" w:rsidRDefault="005E7130" w:rsidP="002F540D">
      <w:pPr>
        <w:pStyle w:val="Grammar"/>
      </w:pPr>
      <w:r w:rsidRPr="00254E38">
        <w:t xml:space="preserve">    : variableDeclaration </w:t>
      </w:r>
    </w:p>
    <w:p w14:paraId="14562252" w14:textId="77777777" w:rsidR="005E7130" w:rsidRPr="00254E38" w:rsidRDefault="005E7130" w:rsidP="002F540D">
      <w:pPr>
        <w:pStyle w:val="Grammar"/>
      </w:pPr>
      <w:r w:rsidRPr="00254E38">
        <w:t xml:space="preserve">    | constantDeclaration</w:t>
      </w:r>
    </w:p>
    <w:p w14:paraId="476F65CD" w14:textId="77777777" w:rsidR="005E7130" w:rsidRPr="00254E38" w:rsidRDefault="005E7130" w:rsidP="002F540D">
      <w:pPr>
        <w:pStyle w:val="Grammar"/>
      </w:pPr>
      <w:r w:rsidRPr="00254E38">
        <w:t xml:space="preserve">    | statement          </w:t>
      </w:r>
    </w:p>
    <w:p w14:paraId="17A1444A" w14:textId="77777777" w:rsidR="005E7130" w:rsidRPr="00254E38" w:rsidRDefault="005E7130" w:rsidP="002F540D">
      <w:pPr>
        <w:pStyle w:val="Grammar"/>
      </w:pPr>
      <w:r w:rsidRPr="00254E38">
        <w:t xml:space="preserve">    | instantiation      </w:t>
      </w:r>
    </w:p>
    <w:p w14:paraId="20C5840E" w14:textId="77777777" w:rsidR="005E7130" w:rsidRPr="00254E38" w:rsidRDefault="005E7130" w:rsidP="002F540D">
      <w:pPr>
        <w:pStyle w:val="Grammar"/>
      </w:pPr>
      <w:r w:rsidRPr="00254E38">
        <w:t xml:space="preserve">    ;</w:t>
      </w:r>
    </w:p>
    <w:p w14:paraId="2EC9452F" w14:textId="77777777" w:rsidR="005E7130" w:rsidRPr="00254E38" w:rsidRDefault="005E7130" w:rsidP="002F540D">
      <w:pPr>
        <w:pStyle w:val="Grammar"/>
      </w:pPr>
    </w:p>
    <w:p w14:paraId="4ED9BA80" w14:textId="6E6A32AE" w:rsidR="00790EA7" w:rsidRDefault="00790EA7" w:rsidP="002F540D">
      <w:pPr>
        <w:pStyle w:val="Grammar"/>
      </w:pPr>
      <w:r>
        <w:t>/************ TABLES *************/</w:t>
      </w:r>
    </w:p>
    <w:p w14:paraId="7A6FF4C9" w14:textId="77777777" w:rsidR="005E7130" w:rsidRPr="00254E38" w:rsidRDefault="005E7130" w:rsidP="002F540D">
      <w:pPr>
        <w:pStyle w:val="Grammar"/>
      </w:pPr>
      <w:r w:rsidRPr="00254E38">
        <w:t>tableDeclaration</w:t>
      </w:r>
    </w:p>
    <w:p w14:paraId="340EC59F" w14:textId="4FB22D04" w:rsidR="005E7130" w:rsidRPr="00254E38" w:rsidRDefault="005E7130" w:rsidP="002F540D">
      <w:pPr>
        <w:pStyle w:val="Grammar"/>
      </w:pPr>
      <w:r w:rsidRPr="00254E38">
        <w:t xml:space="preserve">    : </w:t>
      </w:r>
      <w:r w:rsidR="00B862DD">
        <w:t xml:space="preserve">optAnnotations </w:t>
      </w:r>
      <w:r w:rsidRPr="00254E38">
        <w:t xml:space="preserve">TABLE name '(' parameterList ')' </w:t>
      </w:r>
      <w:r w:rsidR="00B862DD">
        <w:br/>
        <w:t xml:space="preserve">     </w:t>
      </w:r>
      <w:r w:rsidRPr="00254E38">
        <w:t>'{' tablePropertyList '}'</w:t>
      </w:r>
    </w:p>
    <w:p w14:paraId="35C02F51" w14:textId="77777777" w:rsidR="005E7130" w:rsidRPr="00254E38" w:rsidRDefault="005E7130" w:rsidP="002F540D">
      <w:pPr>
        <w:pStyle w:val="Grammar"/>
      </w:pPr>
      <w:r w:rsidRPr="00254E38">
        <w:t xml:space="preserve">    ;</w:t>
      </w:r>
    </w:p>
    <w:p w14:paraId="28E40600" w14:textId="77777777" w:rsidR="005E7130" w:rsidRPr="00254E38" w:rsidRDefault="005E7130" w:rsidP="002F540D">
      <w:pPr>
        <w:pStyle w:val="Grammar"/>
      </w:pPr>
    </w:p>
    <w:p w14:paraId="4EC70418" w14:textId="77777777" w:rsidR="005E7130" w:rsidRPr="00254E38" w:rsidRDefault="005E7130" w:rsidP="002F540D">
      <w:pPr>
        <w:pStyle w:val="Grammar"/>
      </w:pPr>
      <w:r w:rsidRPr="00254E38">
        <w:t>tablePropertyList</w:t>
      </w:r>
    </w:p>
    <w:p w14:paraId="43F4DB3E" w14:textId="77777777" w:rsidR="005E7130" w:rsidRPr="00254E38" w:rsidRDefault="005E7130" w:rsidP="002F540D">
      <w:pPr>
        <w:pStyle w:val="Grammar"/>
      </w:pPr>
      <w:r w:rsidRPr="00254E38">
        <w:t xml:space="preserve">    : tableProperty                     </w:t>
      </w:r>
    </w:p>
    <w:p w14:paraId="238BC127" w14:textId="77777777" w:rsidR="005E7130" w:rsidRPr="00254E38" w:rsidRDefault="005E7130" w:rsidP="002F540D">
      <w:pPr>
        <w:pStyle w:val="Grammar"/>
      </w:pPr>
      <w:r w:rsidRPr="00254E38">
        <w:t xml:space="preserve">                                        </w:t>
      </w:r>
    </w:p>
    <w:p w14:paraId="437DB0A9" w14:textId="77777777" w:rsidR="005E7130" w:rsidRPr="00254E38" w:rsidRDefault="005E7130" w:rsidP="002F540D">
      <w:pPr>
        <w:pStyle w:val="Grammar"/>
      </w:pPr>
      <w:r w:rsidRPr="00254E38">
        <w:t xml:space="preserve">    | tablePropertyList tableProperty   </w:t>
      </w:r>
    </w:p>
    <w:p w14:paraId="47EF25C6" w14:textId="77777777" w:rsidR="005E7130" w:rsidRPr="00254E38" w:rsidRDefault="005E7130" w:rsidP="002F540D">
      <w:pPr>
        <w:pStyle w:val="Grammar"/>
      </w:pPr>
      <w:r w:rsidRPr="00254E38">
        <w:t xml:space="preserve">    ;</w:t>
      </w:r>
    </w:p>
    <w:p w14:paraId="3C8909BA" w14:textId="77777777" w:rsidR="005E7130" w:rsidRPr="00254E38" w:rsidRDefault="005E7130" w:rsidP="002F540D">
      <w:pPr>
        <w:pStyle w:val="Grammar"/>
      </w:pPr>
    </w:p>
    <w:p w14:paraId="7046F484" w14:textId="77777777" w:rsidR="005E7130" w:rsidRPr="00254E38" w:rsidRDefault="005E7130" w:rsidP="002F540D">
      <w:pPr>
        <w:pStyle w:val="Grammar"/>
      </w:pPr>
      <w:r w:rsidRPr="00254E38">
        <w:t>tableProperty</w:t>
      </w:r>
    </w:p>
    <w:p w14:paraId="6D1F64E3" w14:textId="77777777" w:rsidR="005E7130" w:rsidRPr="00254E38" w:rsidRDefault="005E7130" w:rsidP="002F540D">
      <w:pPr>
        <w:pStyle w:val="Grammar"/>
      </w:pPr>
      <w:r w:rsidRPr="00254E38">
        <w:t xml:space="preserve">    : KEY '=' '{' keyElementList '}'    </w:t>
      </w:r>
    </w:p>
    <w:p w14:paraId="686E38E5" w14:textId="77777777" w:rsidR="005E7130" w:rsidRPr="00254E38" w:rsidRDefault="005E7130" w:rsidP="002F540D">
      <w:pPr>
        <w:pStyle w:val="Grammar"/>
      </w:pPr>
      <w:r w:rsidRPr="00254E38">
        <w:t xml:space="preserve">    | ACTIONS '=' '{' actionList '}'    </w:t>
      </w:r>
    </w:p>
    <w:p w14:paraId="6789A0B3" w14:textId="25B52901" w:rsidR="005E7130" w:rsidRPr="00254E38" w:rsidRDefault="005E7130" w:rsidP="002F540D">
      <w:pPr>
        <w:pStyle w:val="Grammar"/>
      </w:pPr>
      <w:r w:rsidRPr="00254E38">
        <w:t xml:space="preserve">    | </w:t>
      </w:r>
      <w:r w:rsidR="00D66450">
        <w:t xml:space="preserve">optAnnotations </w:t>
      </w:r>
      <w:r w:rsidRPr="00254E38">
        <w:t>CONST IDENTIFIER '=' initializer ';'</w:t>
      </w:r>
    </w:p>
    <w:p w14:paraId="25E6E85E" w14:textId="31F2C2F6" w:rsidR="005E7130" w:rsidRPr="00254E38" w:rsidRDefault="005E7130" w:rsidP="002F540D">
      <w:pPr>
        <w:pStyle w:val="Grammar"/>
      </w:pPr>
      <w:r w:rsidRPr="00254E38">
        <w:t xml:space="preserve">    | </w:t>
      </w:r>
      <w:r w:rsidR="00D66450">
        <w:t xml:space="preserve">optAnnotations </w:t>
      </w:r>
      <w:r w:rsidRPr="00254E38">
        <w:t xml:space="preserve">IDENTIFIER '=' initializer ';'    </w:t>
      </w:r>
    </w:p>
    <w:p w14:paraId="266D22DC" w14:textId="77777777" w:rsidR="005E7130" w:rsidRPr="00254E38" w:rsidRDefault="005E7130" w:rsidP="002F540D">
      <w:pPr>
        <w:pStyle w:val="Grammar"/>
      </w:pPr>
      <w:r w:rsidRPr="00254E38">
        <w:t xml:space="preserve">    ;</w:t>
      </w:r>
    </w:p>
    <w:p w14:paraId="43DF1B0D" w14:textId="77777777" w:rsidR="005E7130" w:rsidRPr="00254E38" w:rsidRDefault="005E7130" w:rsidP="002F540D">
      <w:pPr>
        <w:pStyle w:val="Grammar"/>
      </w:pPr>
    </w:p>
    <w:p w14:paraId="611DA65A" w14:textId="77777777" w:rsidR="005E7130" w:rsidRPr="00254E38" w:rsidRDefault="005E7130" w:rsidP="002F540D">
      <w:pPr>
        <w:pStyle w:val="Grammar"/>
      </w:pPr>
      <w:r w:rsidRPr="00254E38">
        <w:t>keyElementList</w:t>
      </w:r>
    </w:p>
    <w:p w14:paraId="4983A25C" w14:textId="77777777" w:rsidR="005E7130" w:rsidRPr="00254E38" w:rsidRDefault="005E7130" w:rsidP="002F540D">
      <w:pPr>
        <w:pStyle w:val="Grammar"/>
      </w:pPr>
      <w:r w:rsidRPr="00254E38">
        <w:t xml:space="preserve">    : /* empty */                       </w:t>
      </w:r>
    </w:p>
    <w:p w14:paraId="59F89131" w14:textId="77777777" w:rsidR="005E7130" w:rsidRPr="00254E38" w:rsidRDefault="005E7130" w:rsidP="002F540D">
      <w:pPr>
        <w:pStyle w:val="Grammar"/>
      </w:pPr>
      <w:r w:rsidRPr="00254E38">
        <w:t xml:space="preserve">    | keyElementList keyElement         </w:t>
      </w:r>
    </w:p>
    <w:p w14:paraId="2FE6E29D" w14:textId="77777777" w:rsidR="005E7130" w:rsidRPr="00254E38" w:rsidRDefault="005E7130" w:rsidP="002F540D">
      <w:pPr>
        <w:pStyle w:val="Grammar"/>
      </w:pPr>
      <w:r w:rsidRPr="00254E38">
        <w:t xml:space="preserve">    ;</w:t>
      </w:r>
    </w:p>
    <w:p w14:paraId="47906465" w14:textId="77777777" w:rsidR="005E7130" w:rsidRPr="00254E38" w:rsidRDefault="005E7130" w:rsidP="002F540D">
      <w:pPr>
        <w:pStyle w:val="Grammar"/>
      </w:pPr>
    </w:p>
    <w:p w14:paraId="09685BD9" w14:textId="77777777" w:rsidR="005E7130" w:rsidRPr="00254E38" w:rsidRDefault="005E7130" w:rsidP="002F540D">
      <w:pPr>
        <w:pStyle w:val="Grammar"/>
      </w:pPr>
      <w:r w:rsidRPr="00254E38">
        <w:t>keyElement</w:t>
      </w:r>
    </w:p>
    <w:p w14:paraId="03984F8E" w14:textId="32C2C389" w:rsidR="005E7130" w:rsidRPr="00254E38" w:rsidRDefault="005E7130" w:rsidP="002F540D">
      <w:pPr>
        <w:pStyle w:val="Grammar"/>
      </w:pPr>
      <w:r w:rsidRPr="00254E38">
        <w:t xml:space="preserve">    : </w:t>
      </w:r>
      <w:r w:rsidR="00955AB0">
        <w:t>expression</w:t>
      </w:r>
      <w:r w:rsidR="00955AB0" w:rsidRPr="00254E38">
        <w:t xml:space="preserve"> </w:t>
      </w:r>
      <w:r w:rsidRPr="00254E38">
        <w:t xml:space="preserve">':' name ';'               </w:t>
      </w:r>
    </w:p>
    <w:p w14:paraId="0530A526" w14:textId="77777777" w:rsidR="005E7130" w:rsidRPr="00254E38" w:rsidRDefault="005E7130" w:rsidP="002F540D">
      <w:pPr>
        <w:pStyle w:val="Grammar"/>
      </w:pPr>
      <w:r w:rsidRPr="00254E38">
        <w:lastRenderedPageBreak/>
        <w:t xml:space="preserve">    ;</w:t>
      </w:r>
    </w:p>
    <w:p w14:paraId="363C5CE0" w14:textId="77777777" w:rsidR="005E7130" w:rsidRPr="00254E38" w:rsidRDefault="005E7130" w:rsidP="002F540D">
      <w:pPr>
        <w:pStyle w:val="Grammar"/>
      </w:pPr>
    </w:p>
    <w:p w14:paraId="44C3CE73" w14:textId="77777777" w:rsidR="005E7130" w:rsidRPr="00254E38" w:rsidRDefault="005E7130" w:rsidP="002F540D">
      <w:pPr>
        <w:pStyle w:val="Grammar"/>
      </w:pPr>
      <w:r w:rsidRPr="00254E38">
        <w:t>actionList</w:t>
      </w:r>
    </w:p>
    <w:p w14:paraId="26D3D9C9" w14:textId="77777777" w:rsidR="005E7130" w:rsidRPr="00254E38" w:rsidRDefault="005E7130" w:rsidP="002F540D">
      <w:pPr>
        <w:pStyle w:val="Grammar"/>
      </w:pPr>
      <w:r w:rsidRPr="00254E38">
        <w:t xml:space="preserve">    : actionRef ';'                                                             </w:t>
      </w:r>
    </w:p>
    <w:p w14:paraId="2856BCDA" w14:textId="77777777" w:rsidR="005E7130" w:rsidRPr="00254E38" w:rsidRDefault="005E7130" w:rsidP="002F540D">
      <w:pPr>
        <w:pStyle w:val="Grammar"/>
      </w:pPr>
      <w:r w:rsidRPr="00254E38">
        <w:t xml:space="preserve">    | actionList actionRef ';'          </w:t>
      </w:r>
    </w:p>
    <w:p w14:paraId="2297BFF4" w14:textId="77777777" w:rsidR="005E7130" w:rsidRPr="00254E38" w:rsidRDefault="005E7130" w:rsidP="002F540D">
      <w:pPr>
        <w:pStyle w:val="Grammar"/>
      </w:pPr>
      <w:r w:rsidRPr="00254E38">
        <w:t xml:space="preserve">    ;</w:t>
      </w:r>
    </w:p>
    <w:p w14:paraId="32ABB56E" w14:textId="77777777" w:rsidR="005E7130" w:rsidRPr="00254E38" w:rsidRDefault="005E7130" w:rsidP="002F540D">
      <w:pPr>
        <w:pStyle w:val="Grammar"/>
      </w:pPr>
    </w:p>
    <w:p w14:paraId="005C02E0" w14:textId="77777777" w:rsidR="005E7130" w:rsidRPr="00254E38" w:rsidRDefault="005E7130" w:rsidP="002F540D">
      <w:pPr>
        <w:pStyle w:val="Grammar"/>
      </w:pPr>
      <w:r w:rsidRPr="00254E38">
        <w:t>actionRef</w:t>
      </w:r>
    </w:p>
    <w:p w14:paraId="64E6EA8B" w14:textId="77777777" w:rsidR="005E7130" w:rsidRPr="00254E38" w:rsidRDefault="005E7130" w:rsidP="002F540D">
      <w:pPr>
        <w:pStyle w:val="Grammar"/>
      </w:pPr>
      <w:r w:rsidRPr="00254E38">
        <w:t xml:space="preserve">    : optAnnotations name               </w:t>
      </w:r>
    </w:p>
    <w:p w14:paraId="09C0C5EB" w14:textId="77777777" w:rsidR="005E7130" w:rsidRPr="00254E38" w:rsidRDefault="005E7130" w:rsidP="002F540D">
      <w:pPr>
        <w:pStyle w:val="Grammar"/>
      </w:pPr>
      <w:r w:rsidRPr="00254E38">
        <w:t xml:space="preserve">    | optAnnotations name '(' argumentList ')'</w:t>
      </w:r>
    </w:p>
    <w:p w14:paraId="43758E0E" w14:textId="77777777" w:rsidR="005E7130" w:rsidRPr="00254E38" w:rsidRDefault="005E7130" w:rsidP="002F540D">
      <w:pPr>
        <w:pStyle w:val="Grammar"/>
      </w:pPr>
      <w:r w:rsidRPr="00254E38">
        <w:t xml:space="preserve">    ;</w:t>
      </w:r>
    </w:p>
    <w:p w14:paraId="0FD78615" w14:textId="77777777" w:rsidR="005E7130" w:rsidRPr="00254E38" w:rsidRDefault="005E7130" w:rsidP="002F540D">
      <w:pPr>
        <w:pStyle w:val="Grammar"/>
      </w:pPr>
    </w:p>
    <w:p w14:paraId="5A3F82AF" w14:textId="77777777" w:rsidR="005E7130" w:rsidRPr="00254E38" w:rsidRDefault="005E7130" w:rsidP="002F540D">
      <w:pPr>
        <w:pStyle w:val="Grammar"/>
      </w:pPr>
      <w:r w:rsidRPr="00254E38">
        <w:t>/************************* ACTION ********************************/</w:t>
      </w:r>
    </w:p>
    <w:p w14:paraId="5185501C" w14:textId="77777777" w:rsidR="005E7130" w:rsidRPr="00254E38" w:rsidRDefault="005E7130" w:rsidP="002F540D">
      <w:pPr>
        <w:pStyle w:val="Grammar"/>
      </w:pPr>
    </w:p>
    <w:p w14:paraId="025F2887" w14:textId="77777777" w:rsidR="005E7130" w:rsidRPr="00254E38" w:rsidRDefault="005E7130" w:rsidP="002F540D">
      <w:pPr>
        <w:pStyle w:val="Grammar"/>
      </w:pPr>
      <w:r w:rsidRPr="00254E38">
        <w:t>actionDeclaration</w:t>
      </w:r>
    </w:p>
    <w:p w14:paraId="17A27B2B" w14:textId="064D5835" w:rsidR="005E7130" w:rsidRPr="00254E38" w:rsidRDefault="005E7130" w:rsidP="002F540D">
      <w:pPr>
        <w:pStyle w:val="Grammar"/>
      </w:pPr>
      <w:r w:rsidRPr="00254E38">
        <w:t xml:space="preserve">    : </w:t>
      </w:r>
      <w:r w:rsidR="004E0191">
        <w:t xml:space="preserve">optAnnotations </w:t>
      </w:r>
      <w:r w:rsidRPr="00254E38">
        <w:t xml:space="preserve">ACTION name '(' parameterList ')' </w:t>
      </w:r>
      <w:r w:rsidR="004E0191">
        <w:br/>
        <w:t xml:space="preserve">      </w:t>
      </w:r>
      <w:r w:rsidRPr="00254E38">
        <w:t>'{' actionElementList '}'</w:t>
      </w:r>
    </w:p>
    <w:p w14:paraId="4F5BD5F9" w14:textId="77777777" w:rsidR="005E7130" w:rsidRPr="00254E38" w:rsidRDefault="005E7130" w:rsidP="002F540D">
      <w:pPr>
        <w:pStyle w:val="Grammar"/>
      </w:pPr>
      <w:r w:rsidRPr="00254E38">
        <w:t xml:space="preserve">    ;</w:t>
      </w:r>
    </w:p>
    <w:p w14:paraId="112C8887" w14:textId="77777777" w:rsidR="005E7130" w:rsidRPr="00254E38" w:rsidRDefault="005E7130" w:rsidP="002F540D">
      <w:pPr>
        <w:pStyle w:val="Grammar"/>
      </w:pPr>
    </w:p>
    <w:p w14:paraId="747E5910" w14:textId="77777777" w:rsidR="005E7130" w:rsidRPr="00254E38" w:rsidRDefault="005E7130" w:rsidP="002F540D">
      <w:pPr>
        <w:pStyle w:val="Grammar"/>
      </w:pPr>
      <w:r w:rsidRPr="00254E38">
        <w:t>actionElementList</w:t>
      </w:r>
    </w:p>
    <w:p w14:paraId="2E2BB998" w14:textId="77777777" w:rsidR="005E7130" w:rsidRPr="00254E38" w:rsidRDefault="005E7130" w:rsidP="002F540D">
      <w:pPr>
        <w:pStyle w:val="Grammar"/>
      </w:pPr>
      <w:r w:rsidRPr="00254E38">
        <w:t xml:space="preserve">    : /* empty */                    </w:t>
      </w:r>
    </w:p>
    <w:p w14:paraId="5E7BBC95" w14:textId="77777777" w:rsidR="005E7130" w:rsidRPr="00254E38" w:rsidRDefault="005E7130" w:rsidP="002F540D">
      <w:pPr>
        <w:pStyle w:val="Grammar"/>
      </w:pPr>
      <w:r w:rsidRPr="00254E38">
        <w:t xml:space="preserve">    | actionElementList actionElement</w:t>
      </w:r>
    </w:p>
    <w:p w14:paraId="4BFE7B17" w14:textId="77777777" w:rsidR="005E7130" w:rsidRPr="00254E38" w:rsidRDefault="005E7130" w:rsidP="002F540D">
      <w:pPr>
        <w:pStyle w:val="Grammar"/>
      </w:pPr>
      <w:r w:rsidRPr="00254E38">
        <w:t xml:space="preserve">    ;</w:t>
      </w:r>
    </w:p>
    <w:p w14:paraId="7CC50ED3" w14:textId="77777777" w:rsidR="005E7130" w:rsidRPr="00254E38" w:rsidRDefault="005E7130" w:rsidP="002F540D">
      <w:pPr>
        <w:pStyle w:val="Grammar"/>
      </w:pPr>
    </w:p>
    <w:p w14:paraId="2ED69CF4" w14:textId="77777777" w:rsidR="005E7130" w:rsidRPr="00254E38" w:rsidRDefault="005E7130" w:rsidP="002F540D">
      <w:pPr>
        <w:pStyle w:val="Grammar"/>
      </w:pPr>
      <w:r w:rsidRPr="00254E38">
        <w:t>actionElement</w:t>
      </w:r>
    </w:p>
    <w:p w14:paraId="7A50107B" w14:textId="77777777" w:rsidR="005E7130" w:rsidRPr="00254E38" w:rsidRDefault="005E7130" w:rsidP="002F540D">
      <w:pPr>
        <w:pStyle w:val="Grammar"/>
      </w:pPr>
      <w:r w:rsidRPr="00254E38">
        <w:t xml:space="preserve">    : assignmentOrMethodCallStatement</w:t>
      </w:r>
    </w:p>
    <w:p w14:paraId="6C9548B3" w14:textId="77777777" w:rsidR="005E7130" w:rsidRPr="00254E38" w:rsidRDefault="005E7130" w:rsidP="002F540D">
      <w:pPr>
        <w:pStyle w:val="Grammar"/>
      </w:pPr>
      <w:r w:rsidRPr="00254E38">
        <w:t xml:space="preserve">    | variableDeclaration            </w:t>
      </w:r>
    </w:p>
    <w:p w14:paraId="3612EB59" w14:textId="77777777" w:rsidR="005E7130" w:rsidRPr="00254E38" w:rsidRDefault="005E7130" w:rsidP="002F540D">
      <w:pPr>
        <w:pStyle w:val="Grammar"/>
      </w:pPr>
      <w:r w:rsidRPr="00254E38">
        <w:t xml:space="preserve">    | constantDeclaration            </w:t>
      </w:r>
    </w:p>
    <w:p w14:paraId="0EDB739A" w14:textId="2E77E7BA" w:rsidR="005E7130" w:rsidRPr="00254E38" w:rsidRDefault="005E7130" w:rsidP="002F540D">
      <w:pPr>
        <w:pStyle w:val="Grammar"/>
      </w:pPr>
      <w:r w:rsidRPr="00254E38">
        <w:t xml:space="preserve">    | actionBlockStatement           </w:t>
      </w:r>
    </w:p>
    <w:p w14:paraId="13EE8C40" w14:textId="77777777" w:rsidR="005E7130" w:rsidRPr="00254E38" w:rsidRDefault="005E7130" w:rsidP="002F540D">
      <w:pPr>
        <w:pStyle w:val="Grammar"/>
      </w:pPr>
      <w:r w:rsidRPr="00254E38">
        <w:t xml:space="preserve">    | emptyStatement                 </w:t>
      </w:r>
    </w:p>
    <w:p w14:paraId="41873AA8" w14:textId="77777777" w:rsidR="005E7130" w:rsidRPr="00254E38" w:rsidRDefault="005E7130" w:rsidP="002F540D">
      <w:pPr>
        <w:pStyle w:val="Grammar"/>
      </w:pPr>
      <w:r w:rsidRPr="00254E38">
        <w:t xml:space="preserve">    ;</w:t>
      </w:r>
    </w:p>
    <w:p w14:paraId="7BE21CD7" w14:textId="77777777" w:rsidR="005E7130" w:rsidRPr="00254E38" w:rsidRDefault="005E7130" w:rsidP="002F540D">
      <w:pPr>
        <w:pStyle w:val="Grammar"/>
      </w:pPr>
    </w:p>
    <w:p w14:paraId="2C794DD5" w14:textId="77777777" w:rsidR="005E7130" w:rsidRPr="00254E38" w:rsidRDefault="005E7130" w:rsidP="002F540D">
      <w:pPr>
        <w:pStyle w:val="Grammar"/>
      </w:pPr>
      <w:r w:rsidRPr="00254E38">
        <w:t>actionBlockStatement</w:t>
      </w:r>
    </w:p>
    <w:p w14:paraId="44ABA33E" w14:textId="77777777" w:rsidR="005E7130" w:rsidRPr="00254E38" w:rsidRDefault="005E7130" w:rsidP="002F540D">
      <w:pPr>
        <w:pStyle w:val="Grammar"/>
      </w:pPr>
      <w:r w:rsidRPr="00254E38">
        <w:t xml:space="preserve">    : '{' actionElementList '}'      </w:t>
      </w:r>
    </w:p>
    <w:p w14:paraId="07A26A94" w14:textId="77777777" w:rsidR="005E7130" w:rsidRPr="00254E38" w:rsidRDefault="005E7130" w:rsidP="002F540D">
      <w:pPr>
        <w:pStyle w:val="Grammar"/>
      </w:pPr>
      <w:r w:rsidRPr="00254E38">
        <w:t xml:space="preserve">    ;</w:t>
      </w:r>
    </w:p>
    <w:p w14:paraId="7CDF5633" w14:textId="77777777" w:rsidR="005E7130" w:rsidRPr="00254E38" w:rsidRDefault="005E7130" w:rsidP="002F540D">
      <w:pPr>
        <w:pStyle w:val="Grammar"/>
      </w:pPr>
    </w:p>
    <w:p w14:paraId="1EFAE9B3" w14:textId="77777777" w:rsidR="005E7130" w:rsidRPr="00254E38" w:rsidRDefault="005E7130" w:rsidP="002F540D">
      <w:pPr>
        <w:pStyle w:val="Grammar"/>
      </w:pPr>
      <w:r w:rsidRPr="00254E38">
        <w:t>/************************* VARIABLES *****************************/</w:t>
      </w:r>
    </w:p>
    <w:p w14:paraId="1AE44595" w14:textId="77777777" w:rsidR="005E7130" w:rsidRPr="00254E38" w:rsidRDefault="005E7130" w:rsidP="002F540D">
      <w:pPr>
        <w:pStyle w:val="Grammar"/>
      </w:pPr>
    </w:p>
    <w:p w14:paraId="424E1888" w14:textId="77777777" w:rsidR="005E7130" w:rsidRPr="00254E38" w:rsidRDefault="005E7130" w:rsidP="002F540D">
      <w:pPr>
        <w:pStyle w:val="Grammar"/>
      </w:pPr>
      <w:r w:rsidRPr="00254E38">
        <w:t>variableDeclaration</w:t>
      </w:r>
    </w:p>
    <w:p w14:paraId="490FE41C" w14:textId="77777777" w:rsidR="005E7130" w:rsidRPr="00254E38" w:rsidRDefault="005E7130" w:rsidP="002F540D">
      <w:pPr>
        <w:pStyle w:val="Grammar"/>
      </w:pPr>
      <w:r w:rsidRPr="00254E38">
        <w:t xml:space="preserve">    : annotations typeRef name optInitializer ';'</w:t>
      </w:r>
    </w:p>
    <w:p w14:paraId="01AEE3B0" w14:textId="77777777" w:rsidR="005E7130" w:rsidRPr="00254E38" w:rsidRDefault="005E7130" w:rsidP="002F540D">
      <w:pPr>
        <w:pStyle w:val="Grammar"/>
      </w:pPr>
      <w:r w:rsidRPr="00254E38">
        <w:t xml:space="preserve">    | typeRef name optInitializer ';'</w:t>
      </w:r>
    </w:p>
    <w:p w14:paraId="2D617E6D" w14:textId="77777777" w:rsidR="005E7130" w:rsidRPr="00254E38" w:rsidRDefault="005E7130" w:rsidP="002F540D">
      <w:pPr>
        <w:pStyle w:val="Grammar"/>
      </w:pPr>
      <w:r w:rsidRPr="00254E38">
        <w:t xml:space="preserve">    ;</w:t>
      </w:r>
    </w:p>
    <w:p w14:paraId="103BEAE1" w14:textId="77777777" w:rsidR="005E7130" w:rsidRPr="00254E38" w:rsidRDefault="005E7130" w:rsidP="002F540D">
      <w:pPr>
        <w:pStyle w:val="Grammar"/>
      </w:pPr>
    </w:p>
    <w:p w14:paraId="65AE6498" w14:textId="77777777" w:rsidR="005E7130" w:rsidRPr="00254E38" w:rsidRDefault="005E7130" w:rsidP="002F540D">
      <w:pPr>
        <w:pStyle w:val="Grammar"/>
      </w:pPr>
      <w:r w:rsidRPr="00254E38">
        <w:t>constantDeclaration</w:t>
      </w:r>
    </w:p>
    <w:p w14:paraId="6E561786" w14:textId="77777777" w:rsidR="005E7130" w:rsidRPr="00254E38" w:rsidRDefault="005E7130" w:rsidP="002F540D">
      <w:pPr>
        <w:pStyle w:val="Grammar"/>
      </w:pPr>
      <w:r w:rsidRPr="00254E38">
        <w:t xml:space="preserve">    : optAnnotations CONST typeRef name '=' initializer ';'</w:t>
      </w:r>
    </w:p>
    <w:p w14:paraId="77D156A1" w14:textId="77777777" w:rsidR="005E7130" w:rsidRPr="00254E38" w:rsidRDefault="005E7130" w:rsidP="002F540D">
      <w:pPr>
        <w:pStyle w:val="Grammar"/>
      </w:pPr>
      <w:r w:rsidRPr="00254E38">
        <w:t xml:space="preserve">    ;</w:t>
      </w:r>
    </w:p>
    <w:p w14:paraId="34F54E82" w14:textId="77777777" w:rsidR="005E7130" w:rsidRPr="00254E38" w:rsidRDefault="005E7130" w:rsidP="002F540D">
      <w:pPr>
        <w:pStyle w:val="Grammar"/>
      </w:pPr>
    </w:p>
    <w:p w14:paraId="41D199FB" w14:textId="77777777" w:rsidR="005E7130" w:rsidRPr="00254E38" w:rsidRDefault="005E7130" w:rsidP="002F540D">
      <w:pPr>
        <w:pStyle w:val="Grammar"/>
      </w:pPr>
      <w:r w:rsidRPr="00254E38">
        <w:t>optInitializer</w:t>
      </w:r>
    </w:p>
    <w:p w14:paraId="210D1A56" w14:textId="77777777" w:rsidR="005E7130" w:rsidRPr="00254E38" w:rsidRDefault="005E7130" w:rsidP="002F540D">
      <w:pPr>
        <w:pStyle w:val="Grammar"/>
      </w:pPr>
      <w:r w:rsidRPr="00254E38">
        <w:t xml:space="preserve">    : /* empty */                        </w:t>
      </w:r>
    </w:p>
    <w:p w14:paraId="0EB81B27" w14:textId="77777777" w:rsidR="005E7130" w:rsidRPr="00254E38" w:rsidRDefault="005E7130" w:rsidP="002F540D">
      <w:pPr>
        <w:pStyle w:val="Grammar"/>
      </w:pPr>
      <w:r w:rsidRPr="00254E38">
        <w:t xml:space="preserve">    | '=' initializer                    </w:t>
      </w:r>
    </w:p>
    <w:p w14:paraId="47F66CB4" w14:textId="77777777" w:rsidR="005E7130" w:rsidRPr="00254E38" w:rsidRDefault="005E7130" w:rsidP="002F540D">
      <w:pPr>
        <w:pStyle w:val="Grammar"/>
      </w:pPr>
      <w:r w:rsidRPr="00254E38">
        <w:t xml:space="preserve">    ;</w:t>
      </w:r>
    </w:p>
    <w:p w14:paraId="53B4FE72" w14:textId="77777777" w:rsidR="005E7130" w:rsidRPr="00254E38" w:rsidRDefault="005E7130" w:rsidP="002F540D">
      <w:pPr>
        <w:pStyle w:val="Grammar"/>
      </w:pPr>
    </w:p>
    <w:p w14:paraId="61923913" w14:textId="77777777" w:rsidR="005E7130" w:rsidRPr="00254E38" w:rsidRDefault="005E7130" w:rsidP="002F540D">
      <w:pPr>
        <w:pStyle w:val="Grammar"/>
      </w:pPr>
      <w:r w:rsidRPr="00254E38">
        <w:t>initializer</w:t>
      </w:r>
    </w:p>
    <w:p w14:paraId="41A469B1" w14:textId="77777777" w:rsidR="005E7130" w:rsidRPr="00254E38" w:rsidRDefault="005E7130" w:rsidP="002F540D">
      <w:pPr>
        <w:pStyle w:val="Grammar"/>
      </w:pPr>
      <w:r w:rsidRPr="00254E38">
        <w:lastRenderedPageBreak/>
        <w:t xml:space="preserve">    : expression                         </w:t>
      </w:r>
    </w:p>
    <w:p w14:paraId="5B777255" w14:textId="77777777" w:rsidR="005E7130" w:rsidRPr="00254E38" w:rsidRDefault="005E7130" w:rsidP="002F540D">
      <w:pPr>
        <w:pStyle w:val="Grammar"/>
      </w:pPr>
      <w:r w:rsidRPr="00254E38">
        <w:t xml:space="preserve">    ;</w:t>
      </w:r>
    </w:p>
    <w:p w14:paraId="106A0837" w14:textId="77777777" w:rsidR="005E7130" w:rsidRPr="00254E38" w:rsidRDefault="005E7130" w:rsidP="002F540D">
      <w:pPr>
        <w:pStyle w:val="Grammar"/>
      </w:pPr>
    </w:p>
    <w:p w14:paraId="4EC9D795" w14:textId="77777777" w:rsidR="005E7130" w:rsidRPr="00254E38" w:rsidRDefault="005E7130" w:rsidP="002F540D">
      <w:pPr>
        <w:pStyle w:val="Grammar"/>
      </w:pPr>
      <w:r w:rsidRPr="00254E38">
        <w:t>/**************** Expressions ****************/</w:t>
      </w:r>
    </w:p>
    <w:p w14:paraId="30605269" w14:textId="77777777" w:rsidR="005E7130" w:rsidRPr="00254E38" w:rsidRDefault="005E7130" w:rsidP="002F540D">
      <w:pPr>
        <w:pStyle w:val="Grammar"/>
      </w:pPr>
    </w:p>
    <w:p w14:paraId="7A465378" w14:textId="77777777" w:rsidR="005E7130" w:rsidRPr="00254E38" w:rsidRDefault="005E7130" w:rsidP="002F540D">
      <w:pPr>
        <w:pStyle w:val="Grammar"/>
      </w:pPr>
      <w:r w:rsidRPr="00254E38">
        <w:t>argumentList</w:t>
      </w:r>
    </w:p>
    <w:p w14:paraId="76FD0DD0" w14:textId="77777777" w:rsidR="005E7130" w:rsidRPr="00254E38" w:rsidRDefault="005E7130" w:rsidP="002F540D">
      <w:pPr>
        <w:pStyle w:val="Grammar"/>
      </w:pPr>
      <w:r w:rsidRPr="00254E38">
        <w:t xml:space="preserve">    : /* empty */                        </w:t>
      </w:r>
    </w:p>
    <w:p w14:paraId="6507E211" w14:textId="77777777" w:rsidR="005E7130" w:rsidRPr="00254E38" w:rsidRDefault="005E7130" w:rsidP="002F540D">
      <w:pPr>
        <w:pStyle w:val="Grammar"/>
      </w:pPr>
      <w:r w:rsidRPr="00254E38">
        <w:t xml:space="preserve">    | nonEmptyArgList                    </w:t>
      </w:r>
    </w:p>
    <w:p w14:paraId="7A78899A" w14:textId="77777777" w:rsidR="005E7130" w:rsidRPr="00254E38" w:rsidRDefault="005E7130" w:rsidP="002F540D">
      <w:pPr>
        <w:pStyle w:val="Grammar"/>
      </w:pPr>
      <w:r w:rsidRPr="00254E38">
        <w:t xml:space="preserve">    ;</w:t>
      </w:r>
    </w:p>
    <w:p w14:paraId="7D43DA91" w14:textId="77777777" w:rsidR="005E7130" w:rsidRPr="00254E38" w:rsidRDefault="005E7130" w:rsidP="002F540D">
      <w:pPr>
        <w:pStyle w:val="Grammar"/>
      </w:pPr>
    </w:p>
    <w:p w14:paraId="2F24F62C" w14:textId="77777777" w:rsidR="005E7130" w:rsidRPr="00254E38" w:rsidRDefault="005E7130" w:rsidP="002F540D">
      <w:pPr>
        <w:pStyle w:val="Grammar"/>
      </w:pPr>
      <w:r w:rsidRPr="00254E38">
        <w:t>nonEmptyArgList</w:t>
      </w:r>
    </w:p>
    <w:p w14:paraId="3804B573" w14:textId="77777777" w:rsidR="005E7130" w:rsidRPr="00254E38" w:rsidRDefault="005E7130" w:rsidP="002F540D">
      <w:pPr>
        <w:pStyle w:val="Grammar"/>
      </w:pPr>
      <w:r w:rsidRPr="00254E38">
        <w:t xml:space="preserve">    : argument                           </w:t>
      </w:r>
    </w:p>
    <w:p w14:paraId="27B1D0D9" w14:textId="77777777" w:rsidR="005E7130" w:rsidRPr="00254E38" w:rsidRDefault="005E7130" w:rsidP="002F540D">
      <w:pPr>
        <w:pStyle w:val="Grammar"/>
      </w:pPr>
      <w:r w:rsidRPr="00254E38">
        <w:t xml:space="preserve">    | nonEmptyArgList ',' argument       </w:t>
      </w:r>
    </w:p>
    <w:p w14:paraId="6BA5E707" w14:textId="77777777" w:rsidR="005E7130" w:rsidRPr="00254E38" w:rsidRDefault="005E7130" w:rsidP="002F540D">
      <w:pPr>
        <w:pStyle w:val="Grammar"/>
      </w:pPr>
      <w:r w:rsidRPr="00254E38">
        <w:t xml:space="preserve">    ;</w:t>
      </w:r>
    </w:p>
    <w:p w14:paraId="569CDB59" w14:textId="77777777" w:rsidR="005E7130" w:rsidRPr="00254E38" w:rsidRDefault="005E7130" w:rsidP="002F540D">
      <w:pPr>
        <w:pStyle w:val="Grammar"/>
      </w:pPr>
    </w:p>
    <w:p w14:paraId="5A97BD12" w14:textId="77777777" w:rsidR="005E7130" w:rsidRPr="00254E38" w:rsidRDefault="005E7130" w:rsidP="002F540D">
      <w:pPr>
        <w:pStyle w:val="Grammar"/>
      </w:pPr>
      <w:r w:rsidRPr="00254E38">
        <w:t>argument</w:t>
      </w:r>
    </w:p>
    <w:p w14:paraId="0A3D5048" w14:textId="77777777" w:rsidR="005E7130" w:rsidRPr="00254E38" w:rsidRDefault="005E7130" w:rsidP="002F540D">
      <w:pPr>
        <w:pStyle w:val="Grammar"/>
      </w:pPr>
      <w:r w:rsidRPr="00254E38">
        <w:t xml:space="preserve">    : expression                         </w:t>
      </w:r>
    </w:p>
    <w:p w14:paraId="6D3D8D7B" w14:textId="77777777" w:rsidR="005E7130" w:rsidRPr="00254E38" w:rsidRDefault="005E7130" w:rsidP="002F540D">
      <w:pPr>
        <w:pStyle w:val="Grammar"/>
      </w:pPr>
      <w:r w:rsidRPr="00254E38">
        <w:t xml:space="preserve">    ;</w:t>
      </w:r>
    </w:p>
    <w:p w14:paraId="6D6991C8" w14:textId="77777777" w:rsidR="005E7130" w:rsidRPr="00254E38" w:rsidRDefault="005E7130" w:rsidP="002F540D">
      <w:pPr>
        <w:pStyle w:val="Grammar"/>
      </w:pPr>
    </w:p>
    <w:p w14:paraId="060A874B" w14:textId="77777777" w:rsidR="005E7130" w:rsidRPr="00254E38" w:rsidRDefault="005E7130" w:rsidP="002F540D">
      <w:pPr>
        <w:pStyle w:val="Grammar"/>
      </w:pPr>
      <w:r w:rsidRPr="00254E38">
        <w:t>expressionList</w:t>
      </w:r>
    </w:p>
    <w:p w14:paraId="5CF4EF6F" w14:textId="77777777" w:rsidR="005E7130" w:rsidRPr="00254E38" w:rsidRDefault="005E7130" w:rsidP="002F540D">
      <w:pPr>
        <w:pStyle w:val="Grammar"/>
      </w:pPr>
      <w:r w:rsidRPr="00254E38">
        <w:t xml:space="preserve">    : expression                         </w:t>
      </w:r>
    </w:p>
    <w:p w14:paraId="3B924F17" w14:textId="77777777" w:rsidR="005E7130" w:rsidRPr="00254E38" w:rsidRDefault="005E7130" w:rsidP="002F540D">
      <w:pPr>
        <w:pStyle w:val="Grammar"/>
      </w:pPr>
      <w:r w:rsidRPr="00254E38">
        <w:t xml:space="preserve">    | expressionList ',' expression      </w:t>
      </w:r>
    </w:p>
    <w:p w14:paraId="76F0F00E" w14:textId="77777777" w:rsidR="005E7130" w:rsidRPr="00254E38" w:rsidRDefault="005E7130" w:rsidP="002F540D">
      <w:pPr>
        <w:pStyle w:val="Grammar"/>
      </w:pPr>
      <w:r w:rsidRPr="00254E38">
        <w:t xml:space="preserve">    ;</w:t>
      </w:r>
    </w:p>
    <w:p w14:paraId="14364CF6" w14:textId="77777777" w:rsidR="005E7130" w:rsidRPr="00254E38" w:rsidRDefault="005E7130" w:rsidP="002F540D">
      <w:pPr>
        <w:pStyle w:val="Grammar"/>
      </w:pPr>
    </w:p>
    <w:p w14:paraId="02334739" w14:textId="77777777" w:rsidR="005E7130" w:rsidRPr="00254E38" w:rsidRDefault="005E7130" w:rsidP="002F540D">
      <w:pPr>
        <w:pStyle w:val="Grammar"/>
      </w:pPr>
      <w:r w:rsidRPr="00254E38">
        <w:t>member</w:t>
      </w:r>
    </w:p>
    <w:p w14:paraId="043FFE9F" w14:textId="77777777" w:rsidR="005E7130" w:rsidRDefault="005E7130" w:rsidP="002F540D">
      <w:pPr>
        <w:pStyle w:val="Grammar"/>
      </w:pPr>
      <w:r w:rsidRPr="00254E38">
        <w:t xml:space="preserve">    : name</w:t>
      </w:r>
    </w:p>
    <w:p w14:paraId="41FB2723" w14:textId="5B1950BD" w:rsidR="00E34385" w:rsidRPr="00254E38" w:rsidRDefault="00E34385" w:rsidP="002F540D">
      <w:pPr>
        <w:pStyle w:val="Grammar"/>
      </w:pPr>
      <w:r>
        <w:t xml:space="preserve">    | TYPE</w:t>
      </w:r>
    </w:p>
    <w:p w14:paraId="2617D3FC" w14:textId="77777777" w:rsidR="005E7130" w:rsidRPr="00254E38" w:rsidRDefault="005E7130" w:rsidP="002F540D">
      <w:pPr>
        <w:pStyle w:val="Grammar"/>
      </w:pPr>
      <w:r w:rsidRPr="00254E38">
        <w:t xml:space="preserve">    ;</w:t>
      </w:r>
    </w:p>
    <w:p w14:paraId="7B2C3A2F" w14:textId="77777777" w:rsidR="005E7130" w:rsidRPr="00254E38" w:rsidRDefault="005E7130" w:rsidP="002F540D">
      <w:pPr>
        <w:pStyle w:val="Grammar"/>
      </w:pPr>
    </w:p>
    <w:p w14:paraId="6AC11140" w14:textId="77777777" w:rsidR="005E7130" w:rsidRPr="00254E38" w:rsidRDefault="005E7130" w:rsidP="002F540D">
      <w:pPr>
        <w:pStyle w:val="Grammar"/>
      </w:pPr>
      <w:r w:rsidRPr="00254E38">
        <w:t>lvalue</w:t>
      </w:r>
    </w:p>
    <w:p w14:paraId="0BBFA356" w14:textId="77777777" w:rsidR="005E7130" w:rsidRPr="00254E38" w:rsidRDefault="005E7130" w:rsidP="002F540D">
      <w:pPr>
        <w:pStyle w:val="Grammar"/>
      </w:pPr>
      <w:r w:rsidRPr="00254E38">
        <w:t xml:space="preserve">    : name                               </w:t>
      </w:r>
    </w:p>
    <w:p w14:paraId="51E9E0F9" w14:textId="77777777" w:rsidR="005E7130" w:rsidRPr="00254E38" w:rsidRDefault="005E7130" w:rsidP="002F540D">
      <w:pPr>
        <w:pStyle w:val="Grammar"/>
      </w:pPr>
      <w:r w:rsidRPr="00254E38">
        <w:t xml:space="preserve">    | pathPrefix name                    </w:t>
      </w:r>
    </w:p>
    <w:p w14:paraId="14689C48" w14:textId="77777777" w:rsidR="005E7130" w:rsidRPr="00254E38" w:rsidRDefault="005E7130" w:rsidP="002F540D">
      <w:pPr>
        <w:pStyle w:val="Grammar"/>
      </w:pPr>
      <w:r w:rsidRPr="00254E38">
        <w:t xml:space="preserve">    | lvalue '.' member                  </w:t>
      </w:r>
    </w:p>
    <w:p w14:paraId="0C40383F" w14:textId="77777777" w:rsidR="005E7130" w:rsidRPr="00254E38" w:rsidRDefault="005E7130" w:rsidP="002F540D">
      <w:pPr>
        <w:pStyle w:val="Grammar"/>
      </w:pPr>
      <w:r w:rsidRPr="00254E38">
        <w:t xml:space="preserve">    | lvalue '[' expression ']'          </w:t>
      </w:r>
    </w:p>
    <w:p w14:paraId="16BA844F" w14:textId="77777777" w:rsidR="005E7130" w:rsidRPr="00254E38" w:rsidRDefault="005E7130" w:rsidP="002F540D">
      <w:pPr>
        <w:pStyle w:val="Grammar"/>
      </w:pPr>
      <w:r w:rsidRPr="00254E38">
        <w:t xml:space="preserve">    | lvalue '[' expression ':' expression ']' </w:t>
      </w:r>
    </w:p>
    <w:p w14:paraId="0C727FC0" w14:textId="77777777" w:rsidR="005E7130" w:rsidRPr="00254E38" w:rsidRDefault="005E7130" w:rsidP="002F540D">
      <w:pPr>
        <w:pStyle w:val="Grammar"/>
      </w:pPr>
      <w:r w:rsidRPr="00254E38">
        <w:t xml:space="preserve">    ;</w:t>
      </w:r>
    </w:p>
    <w:p w14:paraId="1F9BB34E" w14:textId="77777777" w:rsidR="005E7130" w:rsidRPr="00254E38" w:rsidRDefault="005E7130" w:rsidP="002F540D">
      <w:pPr>
        <w:pStyle w:val="Grammar"/>
      </w:pPr>
    </w:p>
    <w:p w14:paraId="333A86E9" w14:textId="77777777" w:rsidR="005E7130" w:rsidRPr="00254E38" w:rsidRDefault="005E7130" w:rsidP="002F540D">
      <w:pPr>
        <w:pStyle w:val="Grammar"/>
      </w:pPr>
      <w:r w:rsidRPr="00254E38">
        <w:t>expression</w:t>
      </w:r>
    </w:p>
    <w:p w14:paraId="67566EBC" w14:textId="77777777" w:rsidR="005E7130" w:rsidRPr="00254E38" w:rsidRDefault="005E7130" w:rsidP="002F540D">
      <w:pPr>
        <w:pStyle w:val="Grammar"/>
      </w:pPr>
      <w:r w:rsidRPr="00254E38">
        <w:t xml:space="preserve">    : INTEGER                           </w:t>
      </w:r>
    </w:p>
    <w:p w14:paraId="79E3172F" w14:textId="77777777" w:rsidR="005E7130" w:rsidRPr="00254E38" w:rsidRDefault="005E7130" w:rsidP="002F540D">
      <w:pPr>
        <w:pStyle w:val="Grammar"/>
      </w:pPr>
      <w:r w:rsidRPr="00254E38">
        <w:t xml:space="preserve">    | TRUE                              </w:t>
      </w:r>
    </w:p>
    <w:p w14:paraId="17FD4DB4" w14:textId="77777777" w:rsidR="005E7130" w:rsidRPr="00254E38" w:rsidRDefault="005E7130" w:rsidP="002F540D">
      <w:pPr>
        <w:pStyle w:val="Grammar"/>
      </w:pPr>
      <w:r w:rsidRPr="00254E38">
        <w:t xml:space="preserve">    | FALSE                             </w:t>
      </w:r>
    </w:p>
    <w:p w14:paraId="6B9AADF5" w14:textId="77777777" w:rsidR="005E7130" w:rsidRPr="00254E38" w:rsidRDefault="005E7130" w:rsidP="002F540D">
      <w:pPr>
        <w:pStyle w:val="Grammar"/>
      </w:pPr>
      <w:r w:rsidRPr="00254E38">
        <w:t xml:space="preserve">    | name                              </w:t>
      </w:r>
    </w:p>
    <w:p w14:paraId="2810795B" w14:textId="77777777" w:rsidR="005E7130" w:rsidRPr="00254E38" w:rsidRDefault="005E7130" w:rsidP="002F540D">
      <w:pPr>
        <w:pStyle w:val="Grammar"/>
      </w:pPr>
      <w:r w:rsidRPr="00254E38">
        <w:t xml:space="preserve">    | pathPrefix name                   </w:t>
      </w:r>
    </w:p>
    <w:p w14:paraId="1B0C5A86" w14:textId="77777777" w:rsidR="005E7130" w:rsidRPr="00254E38" w:rsidRDefault="005E7130" w:rsidP="002F540D">
      <w:pPr>
        <w:pStyle w:val="Grammar"/>
      </w:pPr>
      <w:r w:rsidRPr="00254E38">
        <w:t xml:space="preserve">    | expression '[' expression ']'     </w:t>
      </w:r>
    </w:p>
    <w:p w14:paraId="43F97E94" w14:textId="77777777" w:rsidR="005E7130" w:rsidRPr="00254E38" w:rsidRDefault="005E7130" w:rsidP="002F540D">
      <w:pPr>
        <w:pStyle w:val="Grammar"/>
      </w:pPr>
      <w:r w:rsidRPr="00254E38">
        <w:t xml:space="preserve">    | expression '[' expression ':' expression ']'   </w:t>
      </w:r>
    </w:p>
    <w:p w14:paraId="5579BA92" w14:textId="77777777" w:rsidR="005E7130" w:rsidRPr="00254E38" w:rsidRDefault="005E7130" w:rsidP="002F540D">
      <w:pPr>
        <w:pStyle w:val="Grammar"/>
      </w:pPr>
      <w:r w:rsidRPr="00254E38">
        <w:t xml:space="preserve">    | '{' expressionList '}'             </w:t>
      </w:r>
    </w:p>
    <w:p w14:paraId="39F765D4" w14:textId="77777777" w:rsidR="005E7130" w:rsidRPr="00254E38" w:rsidRDefault="005E7130" w:rsidP="002F540D">
      <w:pPr>
        <w:pStyle w:val="Grammar"/>
      </w:pPr>
      <w:r w:rsidRPr="00254E38">
        <w:t xml:space="preserve">    | '(' expression ')'                 </w:t>
      </w:r>
    </w:p>
    <w:p w14:paraId="630A5A58" w14:textId="1865E79A" w:rsidR="005E7130" w:rsidRPr="00254E38" w:rsidRDefault="005E7130" w:rsidP="002F540D">
      <w:pPr>
        <w:pStyle w:val="Grammar"/>
      </w:pPr>
      <w:r w:rsidRPr="00254E38">
        <w:t xml:space="preserve">    | '!' expression</w:t>
      </w:r>
    </w:p>
    <w:p w14:paraId="1F38C421" w14:textId="1872C083" w:rsidR="005E7130" w:rsidRPr="00254E38" w:rsidRDefault="005E7130" w:rsidP="002F540D">
      <w:pPr>
        <w:pStyle w:val="Grammar"/>
      </w:pPr>
      <w:r w:rsidRPr="00254E38">
        <w:t xml:space="preserve">    | '~' expression </w:t>
      </w:r>
    </w:p>
    <w:p w14:paraId="5FC8D784" w14:textId="05501299" w:rsidR="005E7130" w:rsidRPr="00254E38" w:rsidRDefault="005E7130" w:rsidP="002F540D">
      <w:pPr>
        <w:pStyle w:val="Grammar"/>
      </w:pPr>
      <w:r w:rsidRPr="00254E38">
        <w:t xml:space="preserve">    | '-' expression </w:t>
      </w:r>
    </w:p>
    <w:p w14:paraId="3700BF44" w14:textId="6BE6231D" w:rsidR="005E7130" w:rsidRPr="00254E38" w:rsidRDefault="005E7130" w:rsidP="002F540D">
      <w:pPr>
        <w:pStyle w:val="Grammar"/>
      </w:pPr>
      <w:r w:rsidRPr="00254E38">
        <w:t xml:space="preserve">    | '+' expression </w:t>
      </w:r>
    </w:p>
    <w:p w14:paraId="32B66527" w14:textId="77777777" w:rsidR="005E7130" w:rsidRPr="00254E38" w:rsidRDefault="005E7130" w:rsidP="002F540D">
      <w:pPr>
        <w:pStyle w:val="Grammar"/>
      </w:pPr>
      <w:r w:rsidRPr="00254E38">
        <w:t xml:space="preserve">    | typeName '.' member                </w:t>
      </w:r>
    </w:p>
    <w:p w14:paraId="1A534DA8" w14:textId="77777777" w:rsidR="005E7130" w:rsidRPr="00254E38" w:rsidRDefault="005E7130" w:rsidP="002F540D">
      <w:pPr>
        <w:pStyle w:val="Grammar"/>
      </w:pPr>
      <w:r w:rsidRPr="00254E38">
        <w:t xml:space="preserve">    | expression '.' member              </w:t>
      </w:r>
    </w:p>
    <w:p w14:paraId="5EDBA637" w14:textId="2F529999" w:rsidR="00C21D32" w:rsidRPr="00254E38" w:rsidRDefault="005E7130" w:rsidP="002F540D">
      <w:pPr>
        <w:pStyle w:val="Grammar"/>
      </w:pPr>
      <w:r w:rsidRPr="00254E38">
        <w:lastRenderedPageBreak/>
        <w:t xml:space="preserve">    </w:t>
      </w:r>
      <w:r w:rsidR="00C21D32" w:rsidRPr="00254E38">
        <w:t xml:space="preserve">| expression '*' expression          </w:t>
      </w:r>
    </w:p>
    <w:p w14:paraId="40FCDF43" w14:textId="6F6252D4" w:rsidR="00D048DC" w:rsidRPr="00254E38" w:rsidRDefault="00D048DC" w:rsidP="002F540D">
      <w:pPr>
        <w:pStyle w:val="Grammar"/>
      </w:pPr>
      <w:r w:rsidRPr="00254E38">
        <w:t xml:space="preserve">    </w:t>
      </w:r>
      <w:r>
        <w:t>| expression '/</w:t>
      </w:r>
      <w:r w:rsidRPr="00254E38">
        <w:t xml:space="preserve">' expression          </w:t>
      </w:r>
    </w:p>
    <w:p w14:paraId="400DDBA4" w14:textId="53B2DE5F" w:rsidR="00D048DC" w:rsidRPr="00254E38" w:rsidRDefault="00D048DC" w:rsidP="002F540D">
      <w:pPr>
        <w:pStyle w:val="Grammar"/>
      </w:pPr>
      <w:r w:rsidRPr="00254E38">
        <w:t xml:space="preserve">    </w:t>
      </w:r>
      <w:r>
        <w:t>| expression '%</w:t>
      </w:r>
      <w:r w:rsidRPr="00254E38">
        <w:t xml:space="preserve">' expression          </w:t>
      </w:r>
    </w:p>
    <w:p w14:paraId="5B6E2D2A" w14:textId="2B846CDD" w:rsidR="005E7130" w:rsidRPr="00254E38" w:rsidRDefault="00C21D32" w:rsidP="002F540D">
      <w:pPr>
        <w:pStyle w:val="Grammar"/>
      </w:pPr>
      <w:r>
        <w:t xml:space="preserve">    </w:t>
      </w:r>
      <w:r w:rsidR="005E7130" w:rsidRPr="00254E38">
        <w:t xml:space="preserve">| expression '+' expression          </w:t>
      </w:r>
    </w:p>
    <w:p w14:paraId="2CC79986" w14:textId="77777777" w:rsidR="005E7130" w:rsidRPr="00254E38" w:rsidRDefault="005E7130" w:rsidP="002F540D">
      <w:pPr>
        <w:pStyle w:val="Grammar"/>
      </w:pPr>
      <w:r w:rsidRPr="00254E38">
        <w:t xml:space="preserve">    | expression '-' expression          </w:t>
      </w:r>
    </w:p>
    <w:p w14:paraId="0059676D" w14:textId="395362EE" w:rsidR="005E7130" w:rsidRPr="00254E38" w:rsidRDefault="005E7130" w:rsidP="002F540D">
      <w:pPr>
        <w:pStyle w:val="Grammar"/>
      </w:pPr>
      <w:r w:rsidRPr="00254E38">
        <w:t xml:space="preserve">    | expression SHL expression        </w:t>
      </w:r>
      <w:r w:rsidR="00B44FB9">
        <w:t>// &lt;&lt;</w:t>
      </w:r>
      <w:r w:rsidRPr="00254E38">
        <w:t xml:space="preserve">  </w:t>
      </w:r>
    </w:p>
    <w:p w14:paraId="00E1677D" w14:textId="4A3056EC" w:rsidR="005E7130" w:rsidRPr="00254E38" w:rsidRDefault="005E7130" w:rsidP="002F540D">
      <w:pPr>
        <w:pStyle w:val="Grammar"/>
      </w:pPr>
      <w:r w:rsidRPr="00254E38">
        <w:t xml:space="preserve">    | expression '&gt;''&gt;' expression     </w:t>
      </w:r>
      <w:r w:rsidR="004E355C">
        <w:t>// check that &gt;&gt; are adjacent</w:t>
      </w:r>
      <w:r w:rsidRPr="00254E38">
        <w:t xml:space="preserve">  </w:t>
      </w:r>
    </w:p>
    <w:p w14:paraId="624BE44D" w14:textId="4F070460" w:rsidR="005E7130" w:rsidRPr="00254E38" w:rsidRDefault="005E7130" w:rsidP="002F540D">
      <w:pPr>
        <w:pStyle w:val="Grammar"/>
      </w:pPr>
      <w:r w:rsidRPr="00254E38">
        <w:t xml:space="preserve">    | expression LE expression         </w:t>
      </w:r>
      <w:r w:rsidR="00B44FB9">
        <w:t>// &lt;=</w:t>
      </w:r>
      <w:r w:rsidRPr="00254E38">
        <w:t xml:space="preserve">  </w:t>
      </w:r>
    </w:p>
    <w:p w14:paraId="14824789" w14:textId="209D4DDD" w:rsidR="005E7130" w:rsidRPr="00254E38" w:rsidRDefault="005E7130" w:rsidP="002F540D">
      <w:pPr>
        <w:pStyle w:val="Grammar"/>
      </w:pPr>
      <w:r w:rsidRPr="00254E38">
        <w:t xml:space="preserve">    | expression GE expression         </w:t>
      </w:r>
      <w:r w:rsidR="00B44FB9">
        <w:t>// &gt;=</w:t>
      </w:r>
    </w:p>
    <w:p w14:paraId="64FF1E98" w14:textId="4DC0CA50" w:rsidR="005E7130" w:rsidRPr="00254E38" w:rsidRDefault="005E7130" w:rsidP="002F540D">
      <w:pPr>
        <w:pStyle w:val="Grammar"/>
      </w:pPr>
      <w:r w:rsidRPr="00254E38">
        <w:t xml:space="preserve">    | expression '&lt;' expression         </w:t>
      </w:r>
    </w:p>
    <w:p w14:paraId="2A45A688" w14:textId="77777777" w:rsidR="005E7130" w:rsidRPr="00254E38" w:rsidRDefault="005E7130" w:rsidP="002F540D">
      <w:pPr>
        <w:pStyle w:val="Grammar"/>
      </w:pPr>
      <w:r w:rsidRPr="00254E38">
        <w:t xml:space="preserve">    | expression '&gt;' expression          </w:t>
      </w:r>
    </w:p>
    <w:p w14:paraId="4D1265CE" w14:textId="3512122A" w:rsidR="005E7130" w:rsidRPr="00254E38" w:rsidRDefault="005E7130" w:rsidP="002F540D">
      <w:pPr>
        <w:pStyle w:val="Grammar"/>
      </w:pPr>
      <w:r w:rsidRPr="00254E38">
        <w:t xml:space="preserve">    | expression NE expression         </w:t>
      </w:r>
      <w:r w:rsidR="00B44FB9">
        <w:t>/</w:t>
      </w:r>
      <w:proofErr w:type="gramStart"/>
      <w:r w:rsidR="00B44FB9">
        <w:t>/ !</w:t>
      </w:r>
      <w:proofErr w:type="gramEnd"/>
      <w:r w:rsidR="00B44FB9">
        <w:t>=</w:t>
      </w:r>
      <w:r w:rsidRPr="00254E38">
        <w:t xml:space="preserve">  </w:t>
      </w:r>
    </w:p>
    <w:p w14:paraId="55D864BB" w14:textId="114F94F3" w:rsidR="005E7130" w:rsidRPr="00254E38" w:rsidRDefault="005E7130" w:rsidP="002F540D">
      <w:pPr>
        <w:pStyle w:val="Grammar"/>
      </w:pPr>
      <w:r w:rsidRPr="00254E38">
        <w:t xml:space="preserve">    | expression EQ expression         </w:t>
      </w:r>
      <w:r w:rsidR="00B44FB9">
        <w:t>// ==</w:t>
      </w:r>
      <w:r w:rsidRPr="00254E38">
        <w:t xml:space="preserve">  </w:t>
      </w:r>
    </w:p>
    <w:p w14:paraId="699D2C0E" w14:textId="77777777" w:rsidR="005E7130" w:rsidRPr="00254E38" w:rsidRDefault="005E7130" w:rsidP="002F540D">
      <w:pPr>
        <w:pStyle w:val="Grammar"/>
      </w:pPr>
      <w:r w:rsidRPr="00254E38">
        <w:t xml:space="preserve">    | expression '&amp;' expression          </w:t>
      </w:r>
    </w:p>
    <w:p w14:paraId="4DAFF1EC" w14:textId="77777777" w:rsidR="005E7130" w:rsidRPr="00254E38" w:rsidRDefault="005E7130" w:rsidP="002F540D">
      <w:pPr>
        <w:pStyle w:val="Grammar"/>
      </w:pPr>
      <w:r w:rsidRPr="00254E38">
        <w:t xml:space="preserve">    | expression '^' expression          </w:t>
      </w:r>
    </w:p>
    <w:p w14:paraId="71E0C698" w14:textId="77777777" w:rsidR="005E7130" w:rsidRPr="00254E38" w:rsidRDefault="005E7130" w:rsidP="002F540D">
      <w:pPr>
        <w:pStyle w:val="Grammar"/>
      </w:pPr>
      <w:r w:rsidRPr="00254E38">
        <w:t xml:space="preserve">    | expression '|' expression          </w:t>
      </w:r>
    </w:p>
    <w:p w14:paraId="572FA995" w14:textId="3511F0E4" w:rsidR="005E7130" w:rsidRPr="00254E38" w:rsidRDefault="005E7130" w:rsidP="002F540D">
      <w:pPr>
        <w:pStyle w:val="Grammar"/>
      </w:pPr>
      <w:r w:rsidRPr="00254E38">
        <w:t xml:space="preserve">    | expression PP expression         </w:t>
      </w:r>
      <w:r w:rsidR="00B44FB9">
        <w:t>// ++</w:t>
      </w:r>
      <w:r w:rsidRPr="00254E38">
        <w:t xml:space="preserve">  </w:t>
      </w:r>
    </w:p>
    <w:p w14:paraId="5A89966A" w14:textId="0C5320AA" w:rsidR="005E7130" w:rsidRPr="00254E38" w:rsidRDefault="005E7130" w:rsidP="002F540D">
      <w:pPr>
        <w:pStyle w:val="Grammar"/>
      </w:pPr>
      <w:r w:rsidRPr="00254E38">
        <w:t xml:space="preserve">    | expression AND expression        </w:t>
      </w:r>
      <w:r w:rsidR="00B44FB9">
        <w:t>// &amp;&amp;</w:t>
      </w:r>
      <w:r w:rsidRPr="00254E38">
        <w:t xml:space="preserve">  </w:t>
      </w:r>
    </w:p>
    <w:p w14:paraId="6B5C3FD0" w14:textId="6C18D852" w:rsidR="005E7130" w:rsidRPr="00254E38" w:rsidRDefault="005E7130" w:rsidP="002F540D">
      <w:pPr>
        <w:pStyle w:val="Grammar"/>
      </w:pPr>
      <w:r w:rsidRPr="00254E38">
        <w:t xml:space="preserve">    | expression OR expression         </w:t>
      </w:r>
      <w:r w:rsidR="00B44FB9">
        <w:t>// ||</w:t>
      </w:r>
      <w:r w:rsidRPr="00254E38">
        <w:t xml:space="preserve">  </w:t>
      </w:r>
    </w:p>
    <w:p w14:paraId="4D091090" w14:textId="77777777" w:rsidR="005E7130" w:rsidRPr="00254E38" w:rsidRDefault="005E7130" w:rsidP="002F540D">
      <w:pPr>
        <w:pStyle w:val="Grammar"/>
      </w:pPr>
      <w:r w:rsidRPr="00254E38">
        <w:t xml:space="preserve">    | expression '?' expression ':' expression</w:t>
      </w:r>
    </w:p>
    <w:p w14:paraId="6FCD43D8" w14:textId="77777777" w:rsidR="005E7130" w:rsidRPr="00254E38" w:rsidRDefault="005E7130" w:rsidP="002F540D">
      <w:pPr>
        <w:pStyle w:val="Grammar"/>
      </w:pPr>
      <w:r w:rsidRPr="00254E38">
        <w:t xml:space="preserve">    | expression '&lt;' typeArgumentList '&gt;' '(' argumentList ')'</w:t>
      </w:r>
    </w:p>
    <w:p w14:paraId="30B0A603" w14:textId="77777777" w:rsidR="005E7130" w:rsidRPr="00254E38" w:rsidRDefault="005E7130" w:rsidP="002F540D">
      <w:pPr>
        <w:pStyle w:val="Grammar"/>
      </w:pPr>
      <w:r w:rsidRPr="00254E38">
        <w:t xml:space="preserve">    | expression '(' argumentList ')' </w:t>
      </w:r>
    </w:p>
    <w:p w14:paraId="03DD9457" w14:textId="77777777" w:rsidR="005E7130" w:rsidRPr="00254E38" w:rsidRDefault="005E7130" w:rsidP="002F540D">
      <w:pPr>
        <w:pStyle w:val="Grammar"/>
      </w:pPr>
      <w:r w:rsidRPr="00254E38">
        <w:t xml:space="preserve">    | typeRef '(' argumentList ')'    </w:t>
      </w:r>
    </w:p>
    <w:p w14:paraId="66907983" w14:textId="77777777" w:rsidR="005E7130" w:rsidRPr="00254E38" w:rsidRDefault="005E7130" w:rsidP="002F540D">
      <w:pPr>
        <w:pStyle w:val="Grammar"/>
      </w:pPr>
      <w:r w:rsidRPr="00254E38">
        <w:t xml:space="preserve">    | '(' typeRef ')' expression</w:t>
      </w:r>
    </w:p>
    <w:p w14:paraId="4F92815D" w14:textId="77777777" w:rsidR="005E7130" w:rsidRPr="00254E38" w:rsidRDefault="005E7130" w:rsidP="002F540D">
      <w:pPr>
        <w:pStyle w:val="Grammar"/>
      </w:pPr>
      <w:r w:rsidRPr="00254E38">
        <w:t xml:space="preserve">    ;</w:t>
      </w:r>
    </w:p>
    <w:p w14:paraId="4279A068" w14:textId="77777777" w:rsidR="005E7130" w:rsidRPr="00254E38" w:rsidRDefault="005E7130" w:rsidP="000906C7">
      <w:pPr>
        <w:pStyle w:val="PlainText"/>
        <w:rPr>
          <w:rFonts w:ascii="Courier New" w:hAnsi="Courier New" w:cs="Courier New"/>
        </w:rPr>
      </w:pPr>
    </w:p>
    <w:bookmarkEnd w:id="598"/>
    <w:bookmarkEnd w:id="599"/>
    <w:p w14:paraId="3BCBC204" w14:textId="77777777" w:rsidR="00185811" w:rsidRPr="00FA2843" w:rsidRDefault="00185811"/>
    <w:sectPr w:rsidR="00185811" w:rsidRPr="00FA2843" w:rsidSect="00AC34F6">
      <w:footerReference w:type="even" r:id="rId77"/>
      <w:footerReference w:type="default" r:id="rId78"/>
      <w:footerReference w:type="first" r:id="rId79"/>
      <w:pgSz w:w="12240" w:h="15840" w:code="1"/>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Chang Kim" w:date="2016-04-05T09:42:00Z" w:initials="CK">
    <w:p w14:paraId="46A32A69" w14:textId="2C1C018C" w:rsidR="008E3090" w:rsidRDefault="008E3090">
      <w:pPr>
        <w:pStyle w:val="CommentText"/>
      </w:pPr>
      <w:r>
        <w:rPr>
          <w:rStyle w:val="CommentReference"/>
        </w:rPr>
        <w:annotationRef/>
      </w:r>
      <w:r>
        <w:t>I'm not sure the red arrow in the lower diagram is precise. Is it important to show that the arrow goes through the control plane? It doesn't need to, right? If no, would it be better to change the diagram a bit and have the arrow reach the data plane directly?</w:t>
      </w:r>
    </w:p>
  </w:comment>
  <w:comment w:id="18" w:author="Mihai Budiu" w:date="2016-04-05T13:35:00Z" w:initials="MB">
    <w:p w14:paraId="2D64B6ED" w14:textId="7226D62D" w:rsidR="008E3090" w:rsidRDefault="008E3090">
      <w:pPr>
        <w:pStyle w:val="CommentText"/>
      </w:pPr>
      <w:r>
        <w:rPr>
          <w:rStyle w:val="CommentReference"/>
        </w:rPr>
        <w:annotationRef/>
      </w:r>
      <w:r>
        <w:t xml:space="preserve">I think of programming the data plane as one of the control plane functions. </w:t>
      </w:r>
    </w:p>
  </w:comment>
  <w:comment w:id="21" w:author="Chang Kim" w:date="2016-04-05T09:49:00Z" w:initials="CK">
    <w:p w14:paraId="3CA6AF6D" w14:textId="61A4B061" w:rsidR="008E3090" w:rsidRDefault="008E3090">
      <w:pPr>
        <w:pStyle w:val="CommentText"/>
      </w:pPr>
      <w:r>
        <w:rPr>
          <w:rStyle w:val="CommentReference"/>
        </w:rPr>
        <w:annotationRef/>
      </w:r>
      <w:r>
        <w:t>Let's mention that P4.org will supply the standard architecture models. In that sense, not all architecture models are supplied by manufacturers; they can come from the language consortium as well.</w:t>
      </w:r>
    </w:p>
  </w:comment>
  <w:comment w:id="22" w:author="Mihai Budiu" w:date="2016-04-05T13:44:00Z" w:initials="MB">
    <w:p w14:paraId="197275B6" w14:textId="73A71070" w:rsidR="008E3090" w:rsidRDefault="008E3090">
      <w:pPr>
        <w:pStyle w:val="CommentText"/>
      </w:pPr>
      <w:r>
        <w:rPr>
          <w:rStyle w:val="CommentReference"/>
        </w:rPr>
        <w:annotationRef/>
      </w:r>
      <w:r>
        <w:t>This is mentioned in Section 3.1</w:t>
      </w:r>
    </w:p>
  </w:comment>
  <w:comment w:id="23" w:author="Chang Kim" w:date="2016-04-05T09:57:00Z" w:initials="CK">
    <w:p w14:paraId="06F04800" w14:textId="2253B581" w:rsidR="008E3090" w:rsidRDefault="008E3090">
      <w:pPr>
        <w:pStyle w:val="CommentText"/>
      </w:pPr>
      <w:r>
        <w:rPr>
          <w:rStyle w:val="CommentReference"/>
        </w:rPr>
        <w:annotationRef/>
      </w:r>
      <w:r>
        <w:t xml:space="preserve">This makes sense, but given paragraph preceding this one, one might think we're talking about two contradictory concepts. It'd be good to clarify that we do not mean"computing cycles (or operations)" by "resources". </w:t>
      </w:r>
    </w:p>
  </w:comment>
  <w:comment w:id="24" w:author="Mihai Budiu" w:date="2016-04-05T13:45:00Z" w:initials="MB">
    <w:p w14:paraId="6B2E8E06" w14:textId="748AB18F" w:rsidR="008E3090" w:rsidRDefault="008E3090">
      <w:pPr>
        <w:pStyle w:val="CommentText"/>
      </w:pPr>
      <w:r>
        <w:rPr>
          <w:rStyle w:val="CommentReference"/>
        </w:rPr>
        <w:annotationRef/>
      </w:r>
      <w:r>
        <w:t>It includes computing cycles.</w:t>
      </w:r>
    </w:p>
  </w:comment>
  <w:comment w:id="39" w:author="Chang Kim" w:date="2016-04-05T10:17:00Z" w:initials="CK">
    <w:p w14:paraId="4DAFF96B" w14:textId="0D6FDA3D" w:rsidR="008E3090" w:rsidRDefault="008E3090">
      <w:pPr>
        <w:pStyle w:val="CommentText"/>
      </w:pPr>
      <w:r>
        <w:rPr>
          <w:rStyle w:val="CommentReference"/>
        </w:rPr>
        <w:annotationRef/>
      </w:r>
      <w:r>
        <w:t>This is a great list. Perhaps we could move this into an earlier section of the doc so that we can motivate the readers up front.</w:t>
      </w:r>
    </w:p>
  </w:comment>
  <w:comment w:id="130" w:author="Vladimir Gurevich" w:date="2016-03-17T14:54:00Z" w:initials="VG">
    <w:p w14:paraId="7DDFDB9F" w14:textId="34341261" w:rsidR="008E3090" w:rsidRDefault="008E3090">
      <w:pPr>
        <w:pStyle w:val="CommentText"/>
      </w:pPr>
      <w:r>
        <w:rPr>
          <w:rStyle w:val="CommentReference"/>
        </w:rPr>
        <w:annotationRef/>
      </w:r>
      <w:r>
        <w:t xml:space="preserve">I am thinking: should we treat error type as a namespace and write this as </w:t>
      </w:r>
      <w:proofErr w:type="gramStart"/>
      <w:r>
        <w:t>error.Ipv</w:t>
      </w:r>
      <w:proofErr w:type="gramEnd"/>
      <w:r>
        <w:t>4ChecksumError?</w:t>
      </w:r>
    </w:p>
  </w:comment>
  <w:comment w:id="160" w:author="Vladimir Gurevich" w:date="2016-03-16T21:51:00Z" w:initials="VG">
    <w:p w14:paraId="28FE2791" w14:textId="77777777" w:rsidR="008E3090" w:rsidRDefault="008E3090">
      <w:pPr>
        <w:pStyle w:val="CommentText"/>
      </w:pPr>
      <w:r>
        <w:rPr>
          <w:rStyle w:val="CommentReference"/>
        </w:rPr>
        <w:annotationRef/>
      </w:r>
      <w:r>
        <w:t>What about #ifdef, #warning, #error?</w:t>
      </w:r>
    </w:p>
    <w:p w14:paraId="1E12AF06" w14:textId="30915B1A" w:rsidR="008E3090" w:rsidRDefault="008E3090">
      <w:pPr>
        <w:pStyle w:val="CommentText"/>
      </w:pPr>
      <w:r>
        <w:t xml:space="preserve">What about defined() (I am sure sizeof() won’t work </w:t>
      </w:r>
      <w:r>
        <w:sym w:font="Wingdings" w:char="F04C"/>
      </w:r>
      <w:r>
        <w:t>)</w:t>
      </w:r>
    </w:p>
    <w:p w14:paraId="6FC8AEFC" w14:textId="428D1003" w:rsidR="008E3090" w:rsidRDefault="008E3090">
      <w:pPr>
        <w:pStyle w:val="CommentText"/>
      </w:pPr>
      <w:r>
        <w:t>Also, do we specify any preprocessor variables that should be predefined?</w:t>
      </w:r>
    </w:p>
  </w:comment>
  <w:comment w:id="223" w:author="Vladimir Gurevich" w:date="2016-03-17T17:55:00Z" w:initials="VG">
    <w:p w14:paraId="1ECAFBF4" w14:textId="1C18BC6A" w:rsidR="008E3090" w:rsidRDefault="008E3090">
      <w:pPr>
        <w:pStyle w:val="CommentText"/>
      </w:pPr>
      <w:r>
        <w:rPr>
          <w:rStyle w:val="CommentReference"/>
        </w:rPr>
        <w:annotationRef/>
      </w:r>
      <w:r>
        <w:t>Is it possible to assign specific values to enum identifiers?</w:t>
      </w:r>
    </w:p>
  </w:comment>
  <w:comment w:id="224" w:author="Vladimir Gurevich" w:date="2016-03-18T09:46:00Z" w:initials="VG">
    <w:p w14:paraId="1ACA10DD" w14:textId="3C8C99A0" w:rsidR="008E3090" w:rsidRDefault="008E3090">
      <w:pPr>
        <w:pStyle w:val="CommentText"/>
      </w:pPr>
      <w:r>
        <w:rPr>
          <w:rStyle w:val="CommentReference"/>
        </w:rPr>
        <w:annotationRef/>
      </w:r>
      <w:r>
        <w:t xml:space="preserve">I read further and I see that it is not possible by design, but that makes them barely usable. At least, it reduces the usability in a number of very common cases. </w:t>
      </w:r>
    </w:p>
    <w:p w14:paraId="78EE6F41" w14:textId="77777777" w:rsidR="008E3090" w:rsidRDefault="008E3090">
      <w:pPr>
        <w:pStyle w:val="CommentText"/>
      </w:pPr>
    </w:p>
    <w:p w14:paraId="6E2F1289" w14:textId="217B5146" w:rsidR="008E3090" w:rsidRDefault="008E3090">
      <w:pPr>
        <w:pStyle w:val="CommentText"/>
      </w:pPr>
      <w:r>
        <w:t>For example, it is so nice, when you have some common values, such as STP_STATE_xxx defined as enums and used consistently both in the P4 program and in the control plane (ideally with the proper control plane code being autogenerated. This, however, requires two things:</w:t>
      </w:r>
    </w:p>
    <w:p w14:paraId="1EE710C6" w14:textId="00673DDD" w:rsidR="008E3090" w:rsidRDefault="008E3090" w:rsidP="009040F1">
      <w:pPr>
        <w:pStyle w:val="CommentText"/>
        <w:numPr>
          <w:ilvl w:val="0"/>
          <w:numId w:val="61"/>
        </w:numPr>
      </w:pPr>
      <w:r>
        <w:t xml:space="preserve"> Being able to define the width</w:t>
      </w:r>
    </w:p>
    <w:p w14:paraId="2181820F" w14:textId="3B7A31C6" w:rsidR="008E3090" w:rsidRDefault="008E3090" w:rsidP="009040F1">
      <w:pPr>
        <w:pStyle w:val="CommentText"/>
        <w:numPr>
          <w:ilvl w:val="0"/>
          <w:numId w:val="61"/>
        </w:numPr>
      </w:pPr>
      <w:r>
        <w:t>Being able to convert between enum and bit&lt;W&gt;</w:t>
      </w:r>
    </w:p>
    <w:p w14:paraId="1FE8A7CD" w14:textId="4277F5BA" w:rsidR="008E3090" w:rsidRDefault="008E3090" w:rsidP="009040F1">
      <w:pPr>
        <w:pStyle w:val="CommentText"/>
        <w:numPr>
          <w:ilvl w:val="0"/>
          <w:numId w:val="61"/>
        </w:numPr>
      </w:pPr>
      <w:r>
        <w:t>Being able to specify exact values.</w:t>
      </w:r>
    </w:p>
    <w:p w14:paraId="59D45970" w14:textId="0F1ACAD2" w:rsidR="008E3090" w:rsidRDefault="008E3090" w:rsidP="009040F1">
      <w:pPr>
        <w:pStyle w:val="CommentText"/>
      </w:pPr>
      <w:r>
        <w:t>Perhaps, we need another type here...</w:t>
      </w:r>
    </w:p>
  </w:comment>
  <w:comment w:id="225" w:author="Mihai Budiu" w:date="2016-03-19T16:06:00Z" w:initials="MB">
    <w:p w14:paraId="082AA884" w14:textId="3E49A178" w:rsidR="008E3090" w:rsidRDefault="008E3090">
      <w:pPr>
        <w:pStyle w:val="CommentText"/>
      </w:pPr>
      <w:r>
        <w:rPr>
          <w:rStyle w:val="CommentReference"/>
        </w:rPr>
        <w:annotationRef/>
      </w:r>
      <w:r>
        <w:t>You can use const for that purpose. Enum is really when you don’t care about the representation.</w:t>
      </w:r>
    </w:p>
  </w:comment>
  <w:comment w:id="226" w:author="Vladimir Gurevich" w:date="2016-03-19T17:49:00Z" w:initials="VG">
    <w:p w14:paraId="4F06B1BC" w14:textId="2DDF2F5C" w:rsidR="008E3090" w:rsidRDefault="008E3090">
      <w:pPr>
        <w:pStyle w:val="CommentText"/>
      </w:pPr>
      <w:r>
        <w:rPr>
          <w:rStyle w:val="CommentReference"/>
        </w:rPr>
        <w:annotationRef/>
      </w:r>
      <w:r>
        <w:t>I understand that I can, but enums have nice namespace properties and additional typechecking. They are also grouped together. It will not be possible to create an enum for a control plan API out of separate consts.</w:t>
      </w:r>
    </w:p>
  </w:comment>
  <w:comment w:id="230" w:author="Vladimir Gurevich" w:date="2016-03-17T18:34:00Z" w:initials="VG">
    <w:p w14:paraId="2234D0FF" w14:textId="56DEACC6" w:rsidR="008E3090" w:rsidRDefault="008E3090">
      <w:pPr>
        <w:pStyle w:val="CommentText"/>
      </w:pPr>
      <w:r>
        <w:rPr>
          <w:rStyle w:val="CommentReference"/>
        </w:rPr>
        <w:annotationRef/>
      </w:r>
      <w:r>
        <w:t xml:space="preserve">That’s where we might briefly describe that the extract statement takes the bits in the order they appear on the wire and move them into the header fields in the order they were declared and without skipping any bits. </w:t>
      </w:r>
    </w:p>
  </w:comment>
  <w:comment w:id="279" w:author="Vladimir Gurevich" w:date="2016-03-18T09:56:00Z" w:initials="VG">
    <w:p w14:paraId="3D759C7D" w14:textId="108203D4" w:rsidR="008E3090" w:rsidRDefault="008E3090">
      <w:pPr>
        <w:pStyle w:val="CommentText"/>
      </w:pPr>
      <w:r>
        <w:rPr>
          <w:rStyle w:val="CommentReference"/>
        </w:rPr>
        <w:annotationRef/>
      </w:r>
      <w:r>
        <w:t xml:space="preserve">We’ve discussed it previously. I am OK with both ‘&amp;&amp;’ and ‘and’; We can allow both if we want to, I guess. The nice thing about ‘and’ is that it can’t be confused with ‘&amp;’. </w:t>
      </w:r>
    </w:p>
    <w:p w14:paraId="708A9BA5" w14:textId="77777777" w:rsidR="008E3090" w:rsidRDefault="008E3090">
      <w:pPr>
        <w:pStyle w:val="CommentText"/>
      </w:pPr>
    </w:p>
    <w:p w14:paraId="6165C293" w14:textId="7D04B725" w:rsidR="008E3090" w:rsidRDefault="008E3090">
      <w:pPr>
        <w:pStyle w:val="CommentText"/>
      </w:pPr>
      <w:r>
        <w:t>In our case, I guess, since Booleans are not integers, it is, in fact, safe to even use ‘&amp;’ as a logical ‘and’. Thus, if we are trying to make a distinction, let’s consider choosing really distinct notation. If we are not, then why bother at all?</w:t>
      </w:r>
    </w:p>
    <w:p w14:paraId="38F3139B" w14:textId="77777777" w:rsidR="008E3090" w:rsidRDefault="008E3090">
      <w:pPr>
        <w:pStyle w:val="CommentText"/>
      </w:pPr>
    </w:p>
    <w:p w14:paraId="6044033D" w14:textId="7E048E05" w:rsidR="008E3090" w:rsidRDefault="008E3090">
      <w:pPr>
        <w:pStyle w:val="CommentText"/>
      </w:pPr>
      <w:r>
        <w:t>Same applies to ‘||’</w:t>
      </w:r>
    </w:p>
  </w:comment>
  <w:comment w:id="280" w:author="Mihai Budiu" w:date="2016-03-19T16:35:00Z" w:initials="MB">
    <w:p w14:paraId="76727EBB" w14:textId="11A4D87A" w:rsidR="008E3090" w:rsidRDefault="008E3090">
      <w:pPr>
        <w:pStyle w:val="CommentText"/>
      </w:pPr>
      <w:r>
        <w:rPr>
          <w:rStyle w:val="CommentReference"/>
        </w:rPr>
        <w:annotationRef/>
      </w:r>
      <w:r>
        <w:t>I guess we could allow &amp; and | for Booleans too. Let’s see what other people think. But I favor sticking to tradition if the tradition is not too stupid.</w:t>
      </w:r>
    </w:p>
  </w:comment>
  <w:comment w:id="288" w:author="Vladimir Gurevich" w:date="2016-03-18T10:08:00Z" w:initials="VG">
    <w:p w14:paraId="531C0BED" w14:textId="77777777" w:rsidR="008E3090" w:rsidRDefault="008E3090">
      <w:pPr>
        <w:pStyle w:val="CommentText"/>
      </w:pPr>
      <w:r>
        <w:rPr>
          <w:rStyle w:val="CommentReference"/>
        </w:rPr>
        <w:annotationRef/>
      </w:r>
      <w:r>
        <w:t>Is it one colon (‘:’) or two? The grammar says one.</w:t>
      </w:r>
    </w:p>
    <w:p w14:paraId="7602543E" w14:textId="77777777" w:rsidR="008E3090" w:rsidRDefault="008E3090">
      <w:pPr>
        <w:pStyle w:val="CommentText"/>
      </w:pPr>
      <w:r>
        <w:t>Should we also have shortcuts:</w:t>
      </w:r>
    </w:p>
    <w:p w14:paraId="5D51FB9D" w14:textId="77777777" w:rsidR="008E3090" w:rsidRDefault="008E3090">
      <w:pPr>
        <w:pStyle w:val="CommentText"/>
      </w:pPr>
      <w:r>
        <w:t>[m</w:t>
      </w:r>
      <w:proofErr w:type="gramStart"/>
      <w:r>
        <w:t>] ::=</w:t>
      </w:r>
      <w:proofErr w:type="gramEnd"/>
      <w:r>
        <w:t xml:space="preserve"> [m:m]</w:t>
      </w:r>
    </w:p>
    <w:p w14:paraId="2D50A84E" w14:textId="77777777" w:rsidR="008E3090" w:rsidRDefault="008E3090">
      <w:pPr>
        <w:pStyle w:val="CommentText"/>
      </w:pPr>
      <w:proofErr w:type="gramStart"/>
      <w:r>
        <w:t>[:l</w:t>
      </w:r>
      <w:proofErr w:type="gramEnd"/>
      <w:r>
        <w:t>] ::= [bit_sizeof(operand)-1:l]</w:t>
      </w:r>
    </w:p>
    <w:p w14:paraId="53CBD04A" w14:textId="4D0278A1" w:rsidR="008E3090" w:rsidRDefault="008E3090">
      <w:pPr>
        <w:pStyle w:val="CommentText"/>
      </w:pPr>
      <w:r>
        <w:t>[m:</w:t>
      </w:r>
      <w:proofErr w:type="gramStart"/>
      <w:r>
        <w:t>] ::=</w:t>
      </w:r>
      <w:proofErr w:type="gramEnd"/>
      <w:r>
        <w:t xml:space="preserve"> [m:0]</w:t>
      </w:r>
    </w:p>
  </w:comment>
  <w:comment w:id="289" w:author="Mihai Budiu" w:date="2016-03-19T16:42:00Z" w:initials="MB">
    <w:p w14:paraId="72DA98D8" w14:textId="31379989" w:rsidR="008E3090" w:rsidRDefault="008E3090">
      <w:pPr>
        <w:pStyle w:val="CommentText"/>
      </w:pPr>
      <w:r>
        <w:rPr>
          <w:rStyle w:val="CommentReference"/>
        </w:rPr>
        <w:annotationRef/>
      </w:r>
      <w:r>
        <w:t>The first one is ambiguous with respect to the array indexing. The last one is less interesting – it saves you from typing a zero. The middle one can be added later.</w:t>
      </w:r>
    </w:p>
  </w:comment>
  <w:comment w:id="361" w:author="Vladimir Gurevich" w:date="2016-03-18T18:58:00Z" w:initials="VG">
    <w:p w14:paraId="0EB09895" w14:textId="63B78897" w:rsidR="008E3090" w:rsidRDefault="008E3090">
      <w:pPr>
        <w:pStyle w:val="CommentText"/>
      </w:pPr>
      <w:r>
        <w:rPr>
          <w:rStyle w:val="CommentReference"/>
        </w:rPr>
        <w:annotationRef/>
      </w:r>
      <w:r>
        <w:t>What happens to metadata? The previous version would initialize it to 0 by default. Where would you initialize it if this is mandatory now?</w:t>
      </w:r>
    </w:p>
  </w:comment>
  <w:comment w:id="362" w:author="Mihai Budiu" w:date="2016-03-19T17:12:00Z" w:initials="MB">
    <w:p w14:paraId="72AA32A2" w14:textId="61A73A15" w:rsidR="008E3090" w:rsidRDefault="008E3090">
      <w:pPr>
        <w:pStyle w:val="CommentText"/>
      </w:pPr>
      <w:r>
        <w:rPr>
          <w:rStyle w:val="CommentReference"/>
        </w:rPr>
        <w:annotationRef/>
      </w:r>
      <w:r>
        <w:t>There is no more “metadata” really. “in” arguments are always initialized – so if you make it an “in” argument to the toplevel blocks the architecture will initialize it for you in any way you specify.</w:t>
      </w:r>
    </w:p>
  </w:comment>
  <w:comment w:id="397" w:author="Vladimir Gurevich" w:date="2016-03-19T12:52:00Z" w:initials="VG">
    <w:p w14:paraId="118A09AC" w14:textId="336C846A" w:rsidR="008E3090" w:rsidRDefault="008E3090">
      <w:pPr>
        <w:pStyle w:val="CommentText"/>
      </w:pPr>
      <w:r>
        <w:rPr>
          <w:rStyle w:val="CommentReference"/>
        </w:rPr>
        <w:annotationRef/>
      </w:r>
      <w:r>
        <w:t xml:space="preserve">Should we have a similar restriction for the conditional statement? </w:t>
      </w:r>
    </w:p>
  </w:comment>
  <w:comment w:id="427" w:author="Vladimir Gurevich" w:date="2016-03-22T17:15:00Z" w:initials="VG">
    <w:p w14:paraId="5D6C1675" w14:textId="77777777" w:rsidR="008E3090" w:rsidRDefault="008E3090">
      <w:pPr>
        <w:pStyle w:val="CommentText"/>
      </w:pPr>
      <w:r>
        <w:rPr>
          <w:rStyle w:val="CommentReference"/>
        </w:rPr>
        <w:annotationRef/>
      </w:r>
      <w:r>
        <w:t>A couple of related questions:</w:t>
      </w:r>
    </w:p>
    <w:p w14:paraId="20827E51" w14:textId="031DB3F7" w:rsidR="008E3090" w:rsidRDefault="008E3090" w:rsidP="00C86F01">
      <w:pPr>
        <w:pStyle w:val="CommentText"/>
        <w:numPr>
          <w:ilvl w:val="0"/>
          <w:numId w:val="65"/>
        </w:numPr>
      </w:pPr>
      <w:r>
        <w:t>How will the Parse Action block find out if the packet was accepted or rejected aside from comparing the value of the parser_error with NoError?</w:t>
      </w:r>
    </w:p>
    <w:p w14:paraId="363308AB" w14:textId="0AF8A1C1" w:rsidR="008E3090" w:rsidRDefault="008E3090" w:rsidP="00C86F01">
      <w:pPr>
        <w:pStyle w:val="CommentText"/>
        <w:numPr>
          <w:ilvl w:val="0"/>
          <w:numId w:val="65"/>
        </w:numPr>
      </w:pPr>
      <w:r>
        <w:t xml:space="preserve"> The actual interpretation of the accept and reject states is totally outside of the parser spec and P4 in general. For example, it is not clear whether rejected packets will be dropped or not.</w:t>
      </w:r>
    </w:p>
  </w:comment>
  <w:comment w:id="428" w:author="Mihai Budiu" w:date="2016-03-23T15:46:00Z" w:initials="MB">
    <w:p w14:paraId="4387AA9E" w14:textId="1885FDDD" w:rsidR="008E3090" w:rsidRDefault="008E3090">
      <w:pPr>
        <w:pStyle w:val="CommentText"/>
      </w:pPr>
      <w:r>
        <w:rPr>
          <w:rStyle w:val="CommentReference"/>
        </w:rPr>
        <w:annotationRef/>
      </w:r>
      <w:r>
        <w:t>It is up to the architecture really. Anything that happens between P4 blocks is up to the architecture, and this is between the parser and the control.</w:t>
      </w:r>
    </w:p>
  </w:comment>
  <w:comment w:id="429" w:author="Vladimir Gurevich" w:date="2016-03-23T16:52:00Z" w:initials="VG">
    <w:p w14:paraId="0ABDFE24" w14:textId="580DE734" w:rsidR="008E3090" w:rsidRDefault="008E3090">
      <w:pPr>
        <w:pStyle w:val="CommentText"/>
      </w:pPr>
      <w:r>
        <w:rPr>
          <w:rStyle w:val="CommentReference"/>
        </w:rPr>
        <w:annotationRef/>
      </w:r>
      <w:r>
        <w:t>Then we probably need to emphasize that somewhere, e.g. in the first example...</w:t>
      </w:r>
    </w:p>
  </w:comment>
  <w:comment w:id="434" w:author="Vladimir Gurevich" w:date="2016-03-22T17:34:00Z" w:initials="VG">
    <w:p w14:paraId="6E30315F" w14:textId="208B12C9" w:rsidR="008E3090" w:rsidRDefault="008E3090">
      <w:pPr>
        <w:pStyle w:val="CommentText"/>
      </w:pPr>
      <w:r>
        <w:rPr>
          <w:rStyle w:val="CommentReference"/>
        </w:rPr>
        <w:annotationRef/>
      </w:r>
      <w:r>
        <w:t>Should these be necessarily bit&lt;32&gt; or the authors of the library can choose the values (or should be add that type to the template)?</w:t>
      </w:r>
    </w:p>
    <w:p w14:paraId="2582A89B" w14:textId="77777777" w:rsidR="008E3090" w:rsidRDefault="008E3090">
      <w:pPr>
        <w:pStyle w:val="CommentText"/>
      </w:pPr>
    </w:p>
  </w:comment>
  <w:comment w:id="445" w:author="Vladimir Gurevich" w:date="2016-03-22T17:43:00Z" w:initials="VG">
    <w:p w14:paraId="054C6F10" w14:textId="16DE11EF" w:rsidR="008E3090" w:rsidRDefault="008E3090">
      <w:pPr>
        <w:pStyle w:val="CommentText"/>
      </w:pPr>
      <w:r>
        <w:rPr>
          <w:rStyle w:val="CommentReference"/>
        </w:rPr>
        <w:annotationRef/>
      </w:r>
      <w:r>
        <w:t>This is probably InvalidIPv4Header, because it is smaller than the minimum required size.</w:t>
      </w:r>
    </w:p>
  </w:comment>
  <w:comment w:id="447" w:author="Vladimir Gurevich" w:date="2016-03-22T17:46:00Z" w:initials="VG">
    <w:p w14:paraId="6062C53B" w14:textId="75CF8354" w:rsidR="008E3090" w:rsidRDefault="008E3090">
      <w:pPr>
        <w:pStyle w:val="CommentText"/>
      </w:pPr>
      <w:r>
        <w:rPr>
          <w:rStyle w:val="CommentReference"/>
        </w:rPr>
        <w:annotationRef/>
      </w:r>
      <w:r>
        <w:t xml:space="preserve">It looks like there is no way to have IPv4 header that includes options, because you need to extract length first somehow. This is probably true about most variable length fields, but makes it cumbersome to parse TLVs, since you will need to use two headers per TLV </w:t>
      </w:r>
      <w:r>
        <w:sym w:font="Wingdings" w:char="F04C"/>
      </w:r>
    </w:p>
  </w:comment>
  <w:comment w:id="448" w:author="Mihai Budiu" w:date="2016-03-23T15:55:00Z" w:initials="MB">
    <w:p w14:paraId="55A9575C" w14:textId="6048E55A" w:rsidR="008E3090" w:rsidRDefault="008E3090">
      <w:pPr>
        <w:pStyle w:val="CommentText"/>
      </w:pPr>
      <w:r>
        <w:rPr>
          <w:rStyle w:val="CommentReference"/>
        </w:rPr>
        <w:annotationRef/>
      </w:r>
      <w:r>
        <w:t>We had a special annotation to have the compiler do that for you. But it is not yet implemented. It can be added later.</w:t>
      </w:r>
    </w:p>
  </w:comment>
  <w:comment w:id="452" w:author="Vladimir Gurevich" w:date="2016-03-22T18:00:00Z" w:initials="VG">
    <w:p w14:paraId="33DC345D" w14:textId="5767CC60" w:rsidR="008E3090" w:rsidRDefault="008E3090">
      <w:pPr>
        <w:pStyle w:val="CommentText"/>
      </w:pPr>
      <w:r>
        <w:rPr>
          <w:rStyle w:val="CommentReference"/>
        </w:rPr>
        <w:annotationRef/>
      </w:r>
      <w:r>
        <w:t>The additional parameter, “bit-offset-from-the-current-location” that is available in v1.0 “current” construct is actually quite handy, so maybe we should preserve it?</w:t>
      </w:r>
    </w:p>
  </w:comment>
  <w:comment w:id="453" w:author="Mihai Budiu" w:date="2016-03-23T15:58:00Z" w:initials="MB">
    <w:p w14:paraId="05BFABA7" w14:textId="77777777" w:rsidR="008E3090" w:rsidRDefault="008E3090">
      <w:pPr>
        <w:pStyle w:val="CommentText"/>
      </w:pPr>
      <w:r>
        <w:rPr>
          <w:rStyle w:val="CommentReference"/>
        </w:rPr>
        <w:annotationRef/>
      </w:r>
      <w:r>
        <w:t>It’s kindof ugly, since it forces you to think in bits rather than types.</w:t>
      </w:r>
    </w:p>
  </w:comment>
  <w:comment w:id="487" w:author="Vladimir Gurevich" w:date="2016-03-23T08:37:00Z" w:initials="VG">
    <w:p w14:paraId="087F69B7" w14:textId="77777777" w:rsidR="008E3090" w:rsidRDefault="008E3090">
      <w:pPr>
        <w:pStyle w:val="CommentText"/>
      </w:pPr>
      <w:r>
        <w:rPr>
          <w:rStyle w:val="CommentReference"/>
        </w:rPr>
        <w:annotationRef/>
      </w:r>
      <w:r>
        <w:t xml:space="preserve">The MPLS example might not be the most illustrative. The reason is that it does not really require loop unrolling to work, because MPLS labels contain the BOS field and </w:t>
      </w:r>
      <w:proofErr w:type="gramStart"/>
      <w:r>
        <w:t>thus  if</w:t>
      </w:r>
      <w:proofErr w:type="gramEnd"/>
      <w:r>
        <w:t xml:space="preserve"> the last parsed label doesn’t have BOS=1, you have to generate an error.</w:t>
      </w:r>
    </w:p>
    <w:p w14:paraId="03518122" w14:textId="77777777" w:rsidR="008E3090" w:rsidRDefault="008E3090">
      <w:pPr>
        <w:pStyle w:val="CommentText"/>
      </w:pPr>
    </w:p>
    <w:p w14:paraId="02B029B1" w14:textId="77777777" w:rsidR="008E3090" w:rsidRDefault="008E3090">
      <w:pPr>
        <w:pStyle w:val="CommentText"/>
      </w:pPr>
      <w:r>
        <w:t>Now consider VLAN tags. They do not have an equivalent of the BOS field and there can be many of them in the packet. The program is designed to process up to N (e.g. 2 tags), but if a packet has more, it is not an error. It simply means that we will not parse the L3 payload and consider the packet to be a generic L2 packet, perfectly suitable for L2 switching (in fact the same is true about MPLS in the LSR case). That’s where loop unrolling comes into play.</w:t>
      </w:r>
    </w:p>
    <w:p w14:paraId="0C056F04" w14:textId="77777777" w:rsidR="008E3090" w:rsidRDefault="008E3090">
      <w:pPr>
        <w:pStyle w:val="CommentText"/>
      </w:pPr>
    </w:p>
    <w:p w14:paraId="6B939321" w14:textId="43C49A8B" w:rsidR="008E3090" w:rsidRDefault="008E3090" w:rsidP="001B7618">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Ethernet_h ethernet;</w:t>
      </w:r>
      <w:r>
        <w:rPr>
          <w:rFonts w:ascii="Consolas" w:hAnsi="Consolas"/>
        </w:rPr>
        <w:br/>
        <w:t xml:space="preserve">   Vlan_tag</w:t>
      </w:r>
      <w:r w:rsidRPr="00E411B2">
        <w:rPr>
          <w:rFonts w:ascii="Consolas" w:hAnsi="Consolas"/>
        </w:rPr>
        <w:t>_h[</w:t>
      </w:r>
      <w:r>
        <w:rPr>
          <w:rFonts w:ascii="Consolas" w:hAnsi="Consolas"/>
        </w:rPr>
        <w:t>2</w:t>
      </w:r>
      <w:r w:rsidRPr="00E411B2">
        <w:rPr>
          <w:rFonts w:ascii="Consolas" w:hAnsi="Consolas"/>
        </w:rPr>
        <w:t xml:space="preserve">] </w:t>
      </w:r>
      <w:r>
        <w:rPr>
          <w:rFonts w:ascii="Consolas" w:hAnsi="Consolas"/>
        </w:rPr>
        <w:t>vlan</w:t>
      </w:r>
      <w:r w:rsidRPr="00E411B2">
        <w:rPr>
          <w:rFonts w:ascii="Consolas" w:hAnsi="Consolas"/>
        </w:rPr>
        <w:t>_vec;</w:t>
      </w:r>
      <w:r>
        <w:rPr>
          <w:rFonts w:ascii="Consolas" w:hAnsi="Consolas"/>
        </w:rPr>
        <w:br/>
        <w:t xml:space="preserve">   // other headers omitted</w:t>
      </w:r>
      <w:r w:rsidRPr="00E411B2">
        <w:rPr>
          <w:rFonts w:ascii="Consolas" w:hAnsi="Consolas"/>
        </w:rPr>
        <w:br/>
        <w:t>}</w:t>
      </w:r>
    </w:p>
    <w:p w14:paraId="17805260" w14:textId="1F9D35BC" w:rsidR="008E3090" w:rsidRPr="00E411B2" w:rsidRDefault="008E3090" w:rsidP="001B7618">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Pkthdr p) {</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rPr>
        <w:b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0x8100 : </w:t>
      </w:r>
      <w:r w:rsidRPr="00E411B2">
        <w:rPr>
          <w:rFonts w:ascii="Consolas" w:hAnsi="Consolas"/>
        </w:rPr>
        <w:t>parse_</w:t>
      </w:r>
      <w:r>
        <w:rPr>
          <w:rFonts w:ascii="Consolas" w:hAnsi="Consolas"/>
        </w:rPr>
        <w:t>vlan_tag</w:t>
      </w:r>
      <w:r w:rsidRPr="00E411B2">
        <w:rPr>
          <w:rFonts w:ascii="Consolas" w:hAnsi="Consolas"/>
        </w:rPr>
        <w:t>;</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6D233813" w14:textId="121D9C30" w:rsidR="008E3090" w:rsidRDefault="008E3090" w:rsidP="001B7618">
      <w:pPr>
        <w:rPr>
          <w:rFonts w:ascii="Consolas" w:hAnsi="Consolas"/>
        </w:rPr>
      </w:pPr>
      <w:r>
        <w:rPr>
          <w:rFonts w:ascii="Consolas" w:hAnsi="Consolas"/>
        </w:rPr>
        <w:t xml:space="preserve">    </w:t>
      </w:r>
      <w:r w:rsidRPr="00A3325F">
        <w:rPr>
          <w:rFonts w:ascii="Consolas" w:hAnsi="Consolas"/>
          <w:b/>
        </w:rPr>
        <w:t>state</w:t>
      </w:r>
      <w:r>
        <w:rPr>
          <w:rFonts w:ascii="Consolas" w:hAnsi="Consolas"/>
        </w:rPr>
        <w:t xml:space="preserve"> parse_vlan_tag</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(p.vlan_tag_vec.next);</w:t>
      </w:r>
      <w:r>
        <w:rPr>
          <w:rFonts w:ascii="Consolas" w:hAnsi="Consolas"/>
        </w:rPr>
        <w:br/>
        <w:t xml:space="preserve">         </w:t>
      </w:r>
      <w:r w:rsidRPr="00A3325F">
        <w:rPr>
          <w:rFonts w:ascii="Consolas" w:hAnsi="Consolas"/>
          <w:b/>
        </w:rPr>
        <w:t>transition</w:t>
      </w:r>
      <w:r>
        <w:rPr>
          <w:rFonts w:ascii="Consolas" w:hAnsi="Consolas"/>
        </w:rPr>
        <w:t xml:space="preserve">    </w:t>
      </w:r>
    </w:p>
    <w:p w14:paraId="6FF59F21" w14:textId="77777777" w:rsidR="008E3090" w:rsidRDefault="008E3090" w:rsidP="001B7618">
      <w:pPr>
        <w:rPr>
          <w:rFonts w:ascii="Consolas" w:hAnsi="Consolas"/>
        </w:rPr>
      </w:pP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0x8100 : parse_vlan_tag</w:t>
      </w:r>
      <w:r w:rsidRPr="00E411B2">
        <w:rPr>
          <w:rFonts w:ascii="Consolas" w:hAnsi="Consolas"/>
        </w:rPr>
        <w:t>;</w:t>
      </w:r>
      <w:r>
        <w:rPr>
          <w:rFonts w:ascii="Consolas" w:hAnsi="Consolas"/>
        </w:rPr>
        <w:t xml:space="preserve"> </w:t>
      </w:r>
    </w:p>
    <w:p w14:paraId="362BC563" w14:textId="77777777" w:rsidR="008E3090" w:rsidRDefault="008E3090" w:rsidP="001B7618">
      <w:pPr>
        <w:rPr>
          <w:rFonts w:ascii="Consolas" w:hAnsi="Consolas"/>
        </w:rPr>
      </w:pPr>
      <w:r>
        <w:rPr>
          <w:rFonts w:ascii="Consolas" w:hAnsi="Consolas"/>
        </w:rPr>
        <w:t xml:space="preserve">            0x</w:t>
      </w:r>
      <w:proofErr w:type="gramStart"/>
      <w:r>
        <w:rPr>
          <w:rFonts w:ascii="Consolas" w:hAnsi="Consolas"/>
        </w:rPr>
        <w:t>0800 :</w:t>
      </w:r>
      <w:proofErr w:type="gramEnd"/>
      <w:r>
        <w:rPr>
          <w:rFonts w:ascii="Consolas" w:hAnsi="Consolas"/>
        </w:rPr>
        <w:t xml:space="preserve"> parse_ipv4</w:t>
      </w:r>
      <w:r w:rsidRPr="00E411B2">
        <w:rPr>
          <w:rFonts w:ascii="Consolas" w:hAnsi="Consolas"/>
        </w:rPr>
        <w:t>;</w:t>
      </w:r>
    </w:p>
    <w:p w14:paraId="30E4EA3E" w14:textId="62A72028" w:rsidR="008E3090" w:rsidRDefault="008E3090" w:rsidP="001B7618">
      <w:pPr>
        <w:rPr>
          <w:rFonts w:ascii="Consolas" w:hAnsi="Consolas"/>
        </w:rPr>
      </w:pPr>
      <w:r>
        <w:rPr>
          <w:rFonts w:ascii="Consolas" w:hAnsi="Consolas"/>
        </w:rPr>
        <w:t xml:space="preserve">            </w:t>
      </w:r>
      <w:r w:rsidRPr="00F65DAE">
        <w:rPr>
          <w:rFonts w:ascii="Consolas" w:hAnsi="Consolas"/>
          <w:b/>
        </w:rPr>
        <w:t>default</w:t>
      </w:r>
      <w:r>
        <w:rPr>
          <w:rFonts w:ascii="Consolas" w:hAnsi="Consolas"/>
        </w:rPr>
        <w:t>: accept;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62592863" w14:textId="77777777" w:rsidR="008E3090" w:rsidRDefault="008E3090">
      <w:pPr>
        <w:pStyle w:val="CommentText"/>
      </w:pPr>
    </w:p>
    <w:p w14:paraId="754586A6" w14:textId="66326C31" w:rsidR="008E3090" w:rsidRDefault="008E3090">
      <w:pPr>
        <w:pStyle w:val="CommentText"/>
      </w:pPr>
      <w:r>
        <w:t>Without explicit loop unrolling the code above will generate an exception and with loop unrolling it is safe.</w:t>
      </w:r>
    </w:p>
  </w:comment>
  <w:comment w:id="488" w:author="Mihai Budiu" w:date="2016-03-23T16:01:00Z" w:initials="MB">
    <w:p w14:paraId="13DB65CC" w14:textId="79BB6C25" w:rsidR="008E3090" w:rsidRDefault="008E3090">
      <w:pPr>
        <w:pStyle w:val="CommentText"/>
      </w:pPr>
      <w:r>
        <w:rPr>
          <w:rStyle w:val="CommentReference"/>
        </w:rPr>
        <w:annotationRef/>
      </w:r>
      <w:r>
        <w:t>The unrolled program should be identical in behavior with the non-unrolled. To get the behavior you describe you have to unroll the loop by hand – or use a manual counter to stop the loop using the select.</w:t>
      </w:r>
    </w:p>
  </w:comment>
  <w:comment w:id="502" w:author="Mihai Budiu" w:date="2016-04-06T10:23:00Z" w:initials="MB">
    <w:p w14:paraId="76C6AC28" w14:textId="021EB9B1" w:rsidR="008E3090" w:rsidRDefault="008E3090">
      <w:pPr>
        <w:pStyle w:val="CommentText"/>
      </w:pPr>
      <w:r>
        <w:rPr>
          <w:rStyle w:val="CommentReference"/>
        </w:rPr>
        <w:annotationRef/>
      </w:r>
      <w:r>
        <w:t>This may require a longer discussion, including several examples.</w:t>
      </w:r>
    </w:p>
  </w:comment>
  <w:comment w:id="509" w:author="Vladimir Gurevich" w:date="2016-03-23T17:32:00Z" w:initials="VG">
    <w:p w14:paraId="11991155" w14:textId="2F9033A9" w:rsidR="008E3090" w:rsidRDefault="008E3090">
      <w:pPr>
        <w:pStyle w:val="CommentText"/>
      </w:pPr>
      <w:r>
        <w:rPr>
          <w:rStyle w:val="CommentReference"/>
        </w:rPr>
        <w:annotationRef/>
      </w:r>
      <w:r>
        <w:t>packet data is, unfortunately, worse. do we have a term for “packet fields + metadata”?</w:t>
      </w:r>
    </w:p>
  </w:comment>
  <w:comment w:id="513" w:author="Vladimir Gurevich" w:date="2016-03-23T09:13:00Z" w:initials="VG">
    <w:p w14:paraId="19FC5F9C" w14:textId="53FF01BD" w:rsidR="008E3090" w:rsidRDefault="008E3090">
      <w:pPr>
        <w:pStyle w:val="CommentText"/>
      </w:pPr>
      <w:r>
        <w:rPr>
          <w:rStyle w:val="CommentReference"/>
        </w:rPr>
        <w:annotationRef/>
      </w:r>
      <w:r>
        <w:t xml:space="preserve">I wish we add a construct for compile-time table entry initialization. </w:t>
      </w:r>
    </w:p>
  </w:comment>
  <w:comment w:id="514" w:author="Mihai Budiu" w:date="2016-03-23T16:07:00Z" w:initials="MB">
    <w:p w14:paraId="6297AC7F" w14:textId="78CB425A" w:rsidR="008E3090" w:rsidRDefault="008E3090">
      <w:pPr>
        <w:pStyle w:val="CommentText"/>
      </w:pPr>
      <w:r>
        <w:rPr>
          <w:rStyle w:val="CommentReference"/>
        </w:rPr>
        <w:annotationRef/>
      </w:r>
      <w:r>
        <w:t>I know how to do it for constant tables, but I don’t know for tables that can change. This is tied to the control-plane API, which is not specified anywhere. The syntax should be similar – if not identical.</w:t>
      </w:r>
    </w:p>
  </w:comment>
  <w:comment w:id="524" w:author="Vladimir Gurevich" w:date="2016-03-23T09:33:00Z" w:initials="VG">
    <w:p w14:paraId="4ADFEB22" w14:textId="503C2855" w:rsidR="008E3090" w:rsidRDefault="008E3090">
      <w:pPr>
        <w:pStyle w:val="CommentText"/>
      </w:pPr>
      <w:r>
        <w:rPr>
          <w:rStyle w:val="CommentReference"/>
        </w:rPr>
        <w:annotationRef/>
      </w:r>
      <w:r>
        <w:t xml:space="preserve">I would consider renaming to simple “action” </w:t>
      </w:r>
    </w:p>
  </w:comment>
  <w:comment w:id="533" w:author="Vladimir Gurevich" w:date="2016-03-23T10:35:00Z" w:initials="VG">
    <w:p w14:paraId="298A6E78" w14:textId="77777777" w:rsidR="008E3090" w:rsidRDefault="008E3090">
      <w:pPr>
        <w:pStyle w:val="CommentText"/>
      </w:pPr>
      <w:r>
        <w:rPr>
          <w:rStyle w:val="CommentReference"/>
        </w:rPr>
        <w:annotationRef/>
      </w:r>
      <w:r>
        <w:t>I think that with this definition we need to design another mechanism for “fast” packet drops (i.e. packet drops that take the packet out of the processing pipeline). Or, in other words, we are in a need of setjmp()/</w:t>
      </w:r>
      <w:proofErr w:type="gramStart"/>
      <w:r>
        <w:t>longjmp(</w:t>
      </w:r>
      <w:proofErr w:type="gramEnd"/>
      <w:r>
        <w:t>)/goto/exception throw equivalent...</w:t>
      </w:r>
    </w:p>
    <w:p w14:paraId="3EBCB508" w14:textId="77777777" w:rsidR="008E3090" w:rsidRDefault="008E3090">
      <w:pPr>
        <w:pStyle w:val="CommentText"/>
      </w:pPr>
    </w:p>
    <w:p w14:paraId="2EE423F7" w14:textId="6879D0AA" w:rsidR="008E3090" w:rsidRDefault="008E3090">
      <w:pPr>
        <w:pStyle w:val="CommentText"/>
      </w:pPr>
      <w:r>
        <w:t>Initially I thought it would be return/exit, but not anymore looks like.</w:t>
      </w:r>
    </w:p>
  </w:comment>
  <w:comment w:id="534" w:author="Mihai Budiu" w:date="2016-03-23T16:18:00Z" w:initials="MB">
    <w:p w14:paraId="1DDFAC3E" w14:textId="2B33088F" w:rsidR="008E3090" w:rsidRDefault="008E3090">
      <w:pPr>
        <w:pStyle w:val="CommentText"/>
      </w:pPr>
      <w:r>
        <w:rPr>
          <w:rStyle w:val="CommentReference"/>
        </w:rPr>
        <w:annotationRef/>
      </w:r>
      <w:r>
        <w:rPr>
          <w:rStyle w:val="CommentReference"/>
        </w:rPr>
        <w:t>We can add an exit at any time. It’s actually much easier to implement than return.</w:t>
      </w:r>
    </w:p>
  </w:comment>
  <w:comment w:id="540" w:author="Vladimir Gurevich" w:date="2016-03-23T10:49:00Z" w:initials="VG">
    <w:p w14:paraId="47101674" w14:textId="77777777" w:rsidR="008E3090" w:rsidRDefault="008E3090">
      <w:pPr>
        <w:pStyle w:val="CommentText"/>
      </w:pPr>
      <w:r>
        <w:rPr>
          <w:rStyle w:val="CommentReference"/>
        </w:rPr>
        <w:annotationRef/>
      </w:r>
      <w:r>
        <w:t xml:space="preserve">Is is possible to have named parameters syntax, e.g. </w:t>
      </w:r>
    </w:p>
    <w:p w14:paraId="060EB809" w14:textId="77777777" w:rsidR="008E3090" w:rsidRDefault="008E3090">
      <w:pPr>
        <w:pStyle w:val="CommentText"/>
      </w:pPr>
    </w:p>
    <w:p w14:paraId="7E21310B" w14:textId="77777777" w:rsidR="008E3090" w:rsidRDefault="008E3090">
      <w:pPr>
        <w:pStyle w:val="CommentText"/>
      </w:pPr>
      <w:r>
        <w:t>GenericParser(udpSupport=false) TopParser;</w:t>
      </w:r>
    </w:p>
    <w:p w14:paraId="32D74DD4" w14:textId="77777777" w:rsidR="008E3090" w:rsidRDefault="008E3090">
      <w:pPr>
        <w:pStyle w:val="CommentText"/>
      </w:pPr>
    </w:p>
    <w:p w14:paraId="08D194C9" w14:textId="77777777" w:rsidR="008E3090" w:rsidRDefault="008E3090">
      <w:pPr>
        <w:pStyle w:val="CommentText"/>
      </w:pPr>
      <w:r>
        <w:t>It would be much more readable.</w:t>
      </w:r>
    </w:p>
    <w:p w14:paraId="27307291" w14:textId="77777777" w:rsidR="008E3090" w:rsidRDefault="008E3090">
      <w:pPr>
        <w:pStyle w:val="CommentText"/>
      </w:pPr>
    </w:p>
    <w:p w14:paraId="2C63A797" w14:textId="77777777" w:rsidR="008E3090" w:rsidRDefault="008E3090">
      <w:pPr>
        <w:pStyle w:val="CommentText"/>
      </w:pPr>
      <w:r>
        <w:t>For highly parameterized components with a lot of parameters it will also prevent errors if the order it not right.</w:t>
      </w:r>
    </w:p>
    <w:p w14:paraId="0621064E" w14:textId="77777777" w:rsidR="008E3090" w:rsidRDefault="008E3090">
      <w:pPr>
        <w:pStyle w:val="CommentText"/>
      </w:pPr>
    </w:p>
    <w:p w14:paraId="75E57A29" w14:textId="15D4FF42" w:rsidR="008E3090" w:rsidRDefault="008E3090">
      <w:pPr>
        <w:pStyle w:val="CommentText"/>
      </w:pPr>
      <w:r>
        <w:t>As even a bigger request, I’d consider allowing defaults for the instantiation-time parameters, so that users can specify only those they really need.</w:t>
      </w:r>
    </w:p>
  </w:comment>
  <w:comment w:id="541" w:author="Mihai Budiu" w:date="2016-03-23T16:19:00Z" w:initials="MB">
    <w:p w14:paraId="1783831C" w14:textId="25A5033B" w:rsidR="008E3090" w:rsidRDefault="008E3090">
      <w:pPr>
        <w:pStyle w:val="CommentText"/>
      </w:pPr>
      <w:r>
        <w:rPr>
          <w:rStyle w:val="CommentReference"/>
        </w:rPr>
        <w:annotationRef/>
      </w:r>
      <w:r>
        <w:rPr>
          <w:rStyle w:val="CommentReference"/>
        </w:rPr>
        <w:t xml:space="preserve">This was there in </w:t>
      </w:r>
      <w:proofErr w:type="gramStart"/>
      <w:r>
        <w:rPr>
          <w:rStyle w:val="CommentReference"/>
        </w:rPr>
        <w:t>v.next</w:t>
      </w:r>
      <w:proofErr w:type="gramEnd"/>
      <w:r>
        <w:rPr>
          <w:rStyle w:val="CommentReference"/>
        </w:rPr>
        <w:t>, but it complicates the compiler. We can add them later too.</w:t>
      </w:r>
    </w:p>
  </w:comment>
  <w:comment w:id="548" w:author="Vladimir Gurevich" w:date="2016-03-23T11:58:00Z" w:initials="VG">
    <w:p w14:paraId="76F03FB5" w14:textId="309FD606" w:rsidR="008E3090" w:rsidRDefault="008E3090">
      <w:pPr>
        <w:pStyle w:val="CommentText"/>
      </w:pPr>
      <w:r>
        <w:rPr>
          <w:rStyle w:val="CommentReference"/>
        </w:rPr>
        <w:annotationRef/>
      </w:r>
      <w:r>
        <w:t>All these cases require an example.</w:t>
      </w:r>
    </w:p>
  </w:comment>
  <w:comment w:id="577" w:author="Vladimir Gurevich" w:date="2016-03-24T13:38:00Z" w:initials="VG">
    <w:p w14:paraId="08861388" w14:textId="132304A0" w:rsidR="008E3090" w:rsidRDefault="008E3090">
      <w:pPr>
        <w:pStyle w:val="CommentText"/>
      </w:pPr>
      <w:r>
        <w:rPr>
          <w:rStyle w:val="CommentReference"/>
        </w:rPr>
        <w:annotationRef/>
      </w:r>
      <w:r>
        <w:t>Would probably make more sense to allow multiple expressions/parameters rather than just one</w:t>
      </w:r>
    </w:p>
  </w:comment>
  <w:comment w:id="578" w:author="Mihai Budiu" w:date="2016-03-24T15:10:00Z" w:initials="MB">
    <w:p w14:paraId="0F476373" w14:textId="5BBEB16E" w:rsidR="008E3090" w:rsidRDefault="008E3090">
      <w:pPr>
        <w:pStyle w:val="CommentText"/>
      </w:pPr>
      <w:r>
        <w:rPr>
          <w:rStyle w:val="CommentReference"/>
        </w:rPr>
        <w:annotationRef/>
      </w:r>
      <w:r>
        <w:t>You can always use a list expression if you need. Or multiple annotations. But your proposal has a simpler syntax; we may eventually do that.</w:t>
      </w:r>
    </w:p>
    <w:p w14:paraId="4D883492" w14:textId="57A61BF4" w:rsidR="008E3090" w:rsidRDefault="008E3090">
      <w:pPr>
        <w:pStyle w:val="CommentText"/>
      </w:pPr>
      <w:r>
        <w:t>I also added strings to the grammar (but not in the spec), just for annotations, so you can pass literal strings.</w:t>
      </w:r>
    </w:p>
  </w:comment>
  <w:comment w:id="585" w:author="Vladimir Gurevich" w:date="2016-03-24T14:46:00Z" w:initials="VG">
    <w:p w14:paraId="4C78ADFC" w14:textId="1010F137" w:rsidR="008E3090" w:rsidRDefault="008E3090">
      <w:pPr>
        <w:pStyle w:val="CommentText"/>
      </w:pPr>
      <w:r>
        <w:rPr>
          <w:rStyle w:val="CommentReference"/>
        </w:rPr>
        <w:annotationRef/>
      </w:r>
      <w:r>
        <w:t>I guess, the more important question is: what should the compiler do if it encounters an unknown annotation (or a known annotation with wrong number of arguments, because the program was initially written for a different compiler)? Should the annotation be simply ignored or a warning/error should be issued?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A32A69" w15:done="0"/>
  <w15:commentEx w15:paraId="2D64B6ED" w15:paraIdParent="46A32A69" w15:done="0"/>
  <w15:commentEx w15:paraId="3CA6AF6D" w15:done="0"/>
  <w15:commentEx w15:paraId="197275B6" w15:paraIdParent="3CA6AF6D" w15:done="0"/>
  <w15:commentEx w15:paraId="06F04800" w15:done="0"/>
  <w15:commentEx w15:paraId="6B2E8E06" w15:paraIdParent="06F04800" w15:done="0"/>
  <w15:commentEx w15:paraId="4DAFF96B" w15:done="0"/>
  <w15:commentEx w15:paraId="7DDFDB9F" w15:done="0"/>
  <w15:commentEx w15:paraId="6FC8AEFC" w15:done="0"/>
  <w15:commentEx w15:paraId="1ECAFBF4" w15:done="0"/>
  <w15:commentEx w15:paraId="59D45970" w15:paraIdParent="1ECAFBF4" w15:done="0"/>
  <w15:commentEx w15:paraId="082AA884" w15:paraIdParent="1ECAFBF4" w15:done="0"/>
  <w15:commentEx w15:paraId="4F06B1BC" w15:paraIdParent="1ECAFBF4" w15:done="0"/>
  <w15:commentEx w15:paraId="2234D0FF" w15:done="0"/>
  <w15:commentEx w15:paraId="6044033D" w15:done="0"/>
  <w15:commentEx w15:paraId="76727EBB" w15:paraIdParent="6044033D" w15:done="0"/>
  <w15:commentEx w15:paraId="53CBD04A" w15:done="0"/>
  <w15:commentEx w15:paraId="72DA98D8" w15:paraIdParent="53CBD04A" w15:done="0"/>
  <w15:commentEx w15:paraId="0EB09895" w15:done="0"/>
  <w15:commentEx w15:paraId="72AA32A2" w15:paraIdParent="0EB09895" w15:done="0"/>
  <w15:commentEx w15:paraId="118A09AC" w15:done="0"/>
  <w15:commentEx w15:paraId="363308AB" w15:done="0"/>
  <w15:commentEx w15:paraId="4387AA9E" w15:paraIdParent="363308AB" w15:done="0"/>
  <w15:commentEx w15:paraId="0ABDFE24" w15:paraIdParent="363308AB" w15:done="0"/>
  <w15:commentEx w15:paraId="2582A89B" w15:done="0"/>
  <w15:commentEx w15:paraId="054C6F10" w15:done="0"/>
  <w15:commentEx w15:paraId="6062C53B" w15:done="0"/>
  <w15:commentEx w15:paraId="55A9575C" w15:paraIdParent="6062C53B" w15:done="0"/>
  <w15:commentEx w15:paraId="33DC345D" w15:done="0"/>
  <w15:commentEx w15:paraId="05BFABA7" w15:paraIdParent="33DC345D" w15:done="0"/>
  <w15:commentEx w15:paraId="754586A6" w15:done="0"/>
  <w15:commentEx w15:paraId="13DB65CC" w15:paraIdParent="754586A6" w15:done="0"/>
  <w15:commentEx w15:paraId="76C6AC28" w15:done="0"/>
  <w15:commentEx w15:paraId="11991155" w15:done="0"/>
  <w15:commentEx w15:paraId="19FC5F9C" w15:done="0"/>
  <w15:commentEx w15:paraId="6297AC7F" w15:paraIdParent="19FC5F9C" w15:done="0"/>
  <w15:commentEx w15:paraId="4ADFEB22" w15:done="0"/>
  <w15:commentEx w15:paraId="2EE423F7" w15:done="0"/>
  <w15:commentEx w15:paraId="1DDFAC3E" w15:paraIdParent="2EE423F7" w15:done="0"/>
  <w15:commentEx w15:paraId="75E57A29" w15:done="0"/>
  <w15:commentEx w15:paraId="1783831C" w15:paraIdParent="75E57A29" w15:done="0"/>
  <w15:commentEx w15:paraId="76F03FB5" w15:done="0"/>
  <w15:commentEx w15:paraId="08861388" w15:done="0"/>
  <w15:commentEx w15:paraId="4D883492" w15:paraIdParent="08861388" w15:done="0"/>
  <w15:commentEx w15:paraId="4C78ADF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0D1CD" w14:textId="77777777" w:rsidR="00F51A66" w:rsidRDefault="00F51A66" w:rsidP="00EE41A1">
      <w:pPr>
        <w:spacing w:before="0" w:after="0"/>
      </w:pPr>
      <w:r>
        <w:separator/>
      </w:r>
    </w:p>
  </w:endnote>
  <w:endnote w:type="continuationSeparator" w:id="0">
    <w:p w14:paraId="1272B275" w14:textId="77777777" w:rsidR="00F51A66" w:rsidRDefault="00F51A66" w:rsidP="00EE41A1">
      <w:pPr>
        <w:spacing w:before="0" w:after="0"/>
      </w:pPr>
      <w:r>
        <w:continuationSeparator/>
      </w:r>
    </w:p>
  </w:endnote>
  <w:endnote w:type="continuationNotice" w:id="1">
    <w:p w14:paraId="6A5BF4DC" w14:textId="77777777" w:rsidR="00F51A66" w:rsidRDefault="00F51A6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2A9" w14:textId="395403E7" w:rsidR="008E3090" w:rsidRDefault="008E3090"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A1999">
      <w:rPr>
        <w:rStyle w:val="PageNumber"/>
        <w:noProof/>
      </w:rPr>
      <w:t>66</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644"/>
      <w:gridCol w:w="3351"/>
      <w:gridCol w:w="2645"/>
    </w:tblGrid>
    <w:tr w:rsidR="008E3090" w:rsidRPr="00250456" w14:paraId="224C2285" w14:textId="77777777" w:rsidTr="002F540D">
      <w:trPr>
        <w:trHeight w:val="151"/>
      </w:trPr>
      <w:tc>
        <w:tcPr>
          <w:tcW w:w="2250" w:type="pct"/>
          <w:tcBorders>
            <w:top w:val="nil"/>
            <w:left w:val="nil"/>
            <w:bottom w:val="single" w:sz="4" w:space="0" w:color="4F81BD"/>
            <w:right w:val="nil"/>
          </w:tcBorders>
        </w:tcPr>
        <w:p w14:paraId="1381B11D" w14:textId="77777777" w:rsidR="008E3090" w:rsidRPr="00250456" w:rsidRDefault="008E3090"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717469F1" w14:textId="14911159" w:rsidR="008E3090" w:rsidRPr="00250456" w:rsidRDefault="008E3090" w:rsidP="00602B40">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 xml:space="preserve">language specification </w:t>
          </w:r>
        </w:p>
      </w:tc>
      <w:tc>
        <w:tcPr>
          <w:tcW w:w="2250" w:type="pct"/>
          <w:tcBorders>
            <w:top w:val="nil"/>
            <w:left w:val="nil"/>
            <w:bottom w:val="single" w:sz="4" w:space="0" w:color="4F81BD"/>
            <w:right w:val="nil"/>
          </w:tcBorders>
        </w:tcPr>
        <w:p w14:paraId="1A113C89" w14:textId="77777777" w:rsidR="008E3090" w:rsidRPr="00250456" w:rsidRDefault="008E3090" w:rsidP="0028212F">
          <w:pPr>
            <w:pStyle w:val="Header"/>
            <w:spacing w:line="276" w:lineRule="auto"/>
            <w:rPr>
              <w:rFonts w:ascii="Calibri" w:eastAsia="MS Gothic" w:hAnsi="Calibri"/>
              <w:b/>
              <w:bCs/>
              <w:color w:val="4F81BD"/>
            </w:rPr>
          </w:pPr>
        </w:p>
      </w:tc>
    </w:tr>
    <w:tr w:rsidR="008E3090" w:rsidRPr="00250456" w14:paraId="1362CC73" w14:textId="77777777" w:rsidTr="002F540D">
      <w:trPr>
        <w:trHeight w:val="150"/>
      </w:trPr>
      <w:tc>
        <w:tcPr>
          <w:tcW w:w="2250" w:type="pct"/>
          <w:tcBorders>
            <w:top w:val="single" w:sz="4" w:space="0" w:color="4F81BD"/>
            <w:left w:val="nil"/>
            <w:bottom w:val="nil"/>
            <w:right w:val="nil"/>
          </w:tcBorders>
        </w:tcPr>
        <w:p w14:paraId="5DD51E7C" w14:textId="77777777" w:rsidR="008E3090" w:rsidRPr="00250456" w:rsidRDefault="008E3090" w:rsidP="0028212F">
          <w:pPr>
            <w:pStyle w:val="Header"/>
            <w:spacing w:line="276" w:lineRule="auto"/>
            <w:rPr>
              <w:rFonts w:ascii="Calibri" w:eastAsia="MS Gothic" w:hAnsi="Calibri"/>
              <w:b/>
              <w:bCs/>
              <w:color w:val="4F81BD"/>
            </w:rPr>
          </w:pPr>
        </w:p>
      </w:tc>
      <w:tc>
        <w:tcPr>
          <w:tcW w:w="0" w:type="auto"/>
          <w:vMerge/>
          <w:vAlign w:val="center"/>
          <w:hideMark/>
        </w:tcPr>
        <w:p w14:paraId="53FF508A" w14:textId="77777777" w:rsidR="008E3090" w:rsidRPr="00250456" w:rsidRDefault="008E3090"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04C1A1A4" w14:textId="77777777" w:rsidR="008E3090" w:rsidRPr="00250456" w:rsidRDefault="008E3090" w:rsidP="0028212F">
          <w:pPr>
            <w:pStyle w:val="Header"/>
            <w:spacing w:line="276" w:lineRule="auto"/>
            <w:rPr>
              <w:rFonts w:ascii="Calibri" w:eastAsia="MS Gothic" w:hAnsi="Calibri"/>
              <w:b/>
              <w:bCs/>
              <w:color w:val="4F81BD"/>
            </w:rPr>
          </w:pPr>
        </w:p>
      </w:tc>
    </w:tr>
  </w:tbl>
  <w:p w14:paraId="2C0BC3C0" w14:textId="3C2FDEC3" w:rsidR="008E3090" w:rsidRDefault="008E3090" w:rsidP="00280B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F9327" w14:textId="59AA9F1F" w:rsidR="008E3090" w:rsidRDefault="008E3090"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A1999">
      <w:rPr>
        <w:rStyle w:val="PageNumber"/>
        <w:noProof/>
      </w:rPr>
      <w:t>63</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644"/>
      <w:gridCol w:w="3351"/>
      <w:gridCol w:w="2645"/>
    </w:tblGrid>
    <w:tr w:rsidR="008E3090" w:rsidRPr="00250456" w14:paraId="186C1C42" w14:textId="77777777" w:rsidTr="002F540D">
      <w:trPr>
        <w:trHeight w:val="151"/>
      </w:trPr>
      <w:tc>
        <w:tcPr>
          <w:tcW w:w="2250" w:type="pct"/>
          <w:tcBorders>
            <w:top w:val="nil"/>
            <w:left w:val="nil"/>
            <w:bottom w:val="single" w:sz="4" w:space="0" w:color="4F81BD"/>
            <w:right w:val="nil"/>
          </w:tcBorders>
        </w:tcPr>
        <w:p w14:paraId="0C856CB9" w14:textId="77777777" w:rsidR="008E3090" w:rsidRPr="00250456" w:rsidRDefault="008E3090"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75A8BF4F" w14:textId="403C4B6E" w:rsidR="008E3090" w:rsidRPr="00250456" w:rsidRDefault="008E3090" w:rsidP="00522AFE">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language specification</w:t>
          </w:r>
        </w:p>
      </w:tc>
      <w:tc>
        <w:tcPr>
          <w:tcW w:w="2250" w:type="pct"/>
          <w:tcBorders>
            <w:top w:val="nil"/>
            <w:left w:val="nil"/>
            <w:bottom w:val="single" w:sz="4" w:space="0" w:color="4F81BD"/>
            <w:right w:val="nil"/>
          </w:tcBorders>
        </w:tcPr>
        <w:p w14:paraId="65C02C30" w14:textId="77777777" w:rsidR="008E3090" w:rsidRPr="00250456" w:rsidRDefault="008E3090" w:rsidP="0028212F">
          <w:pPr>
            <w:pStyle w:val="Header"/>
            <w:spacing w:line="276" w:lineRule="auto"/>
            <w:rPr>
              <w:rFonts w:ascii="Calibri" w:eastAsia="MS Gothic" w:hAnsi="Calibri"/>
              <w:b/>
              <w:bCs/>
              <w:color w:val="4F81BD"/>
            </w:rPr>
          </w:pPr>
        </w:p>
      </w:tc>
    </w:tr>
    <w:tr w:rsidR="008E3090" w:rsidRPr="00250456" w14:paraId="7BBF5FFA" w14:textId="77777777" w:rsidTr="002F540D">
      <w:trPr>
        <w:trHeight w:val="150"/>
      </w:trPr>
      <w:tc>
        <w:tcPr>
          <w:tcW w:w="2250" w:type="pct"/>
          <w:tcBorders>
            <w:top w:val="single" w:sz="4" w:space="0" w:color="4F81BD"/>
            <w:left w:val="nil"/>
            <w:bottom w:val="nil"/>
            <w:right w:val="nil"/>
          </w:tcBorders>
        </w:tcPr>
        <w:p w14:paraId="0684DC42" w14:textId="77777777" w:rsidR="008E3090" w:rsidRPr="00250456" w:rsidRDefault="008E3090" w:rsidP="0028212F">
          <w:pPr>
            <w:pStyle w:val="Header"/>
            <w:spacing w:line="276" w:lineRule="auto"/>
            <w:rPr>
              <w:rFonts w:ascii="Calibri" w:eastAsia="MS Gothic" w:hAnsi="Calibri"/>
              <w:b/>
              <w:bCs/>
              <w:color w:val="4F81BD"/>
            </w:rPr>
          </w:pPr>
        </w:p>
      </w:tc>
      <w:tc>
        <w:tcPr>
          <w:tcW w:w="0" w:type="auto"/>
          <w:vMerge/>
          <w:vAlign w:val="center"/>
          <w:hideMark/>
        </w:tcPr>
        <w:p w14:paraId="32028002" w14:textId="77777777" w:rsidR="008E3090" w:rsidRPr="00250456" w:rsidRDefault="008E3090"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24F590C3" w14:textId="77777777" w:rsidR="008E3090" w:rsidRPr="00250456" w:rsidRDefault="008E3090" w:rsidP="0028212F">
          <w:pPr>
            <w:pStyle w:val="Header"/>
            <w:spacing w:line="276" w:lineRule="auto"/>
            <w:rPr>
              <w:rFonts w:ascii="Calibri" w:eastAsia="MS Gothic" w:hAnsi="Calibri"/>
              <w:b/>
              <w:bCs/>
              <w:color w:val="4F81BD"/>
            </w:rPr>
          </w:pPr>
        </w:p>
      </w:tc>
    </w:tr>
  </w:tbl>
  <w:p w14:paraId="48DF33A7" w14:textId="54A33E5E" w:rsidR="008E3090" w:rsidRDefault="008E3090" w:rsidP="00280B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B43E" w14:textId="61E7FF8F" w:rsidR="008E3090" w:rsidRDefault="008E3090" w:rsidP="0028212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A1999">
      <w:rPr>
        <w:rStyle w:val="PageNumber"/>
        <w:noProof/>
      </w:rPr>
      <w:t>1</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579"/>
      <w:gridCol w:w="3481"/>
      <w:gridCol w:w="2580"/>
    </w:tblGrid>
    <w:tr w:rsidR="008E3090" w:rsidRPr="00250456" w14:paraId="1F7B57D7" w14:textId="77777777" w:rsidTr="002F540D">
      <w:trPr>
        <w:trHeight w:val="151"/>
      </w:trPr>
      <w:tc>
        <w:tcPr>
          <w:tcW w:w="2250" w:type="pct"/>
          <w:tcBorders>
            <w:top w:val="nil"/>
            <w:left w:val="nil"/>
            <w:bottom w:val="single" w:sz="4" w:space="0" w:color="4F81BD"/>
            <w:right w:val="nil"/>
          </w:tcBorders>
        </w:tcPr>
        <w:p w14:paraId="3322F414" w14:textId="77777777" w:rsidR="008E3090" w:rsidRPr="00250456" w:rsidRDefault="008E3090"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5EFA77C8" w14:textId="772DDFCE" w:rsidR="008E3090" w:rsidRPr="00250456" w:rsidRDefault="008E3090" w:rsidP="00FA1176">
          <w:pPr>
            <w:pStyle w:val="NoSpacing"/>
            <w:spacing w:line="276" w:lineRule="auto"/>
            <w:rPr>
              <w:rFonts w:ascii="Calibri" w:hAnsi="Calibri"/>
              <w:color w:val="365F91"/>
            </w:rPr>
          </w:pPr>
          <w:r w:rsidRPr="00250456">
            <w:rPr>
              <w:color w:val="365F91"/>
            </w:rPr>
            <w:t>P4 language specification v</w:t>
          </w:r>
          <w:r>
            <w:rPr>
              <w:color w:val="365F91"/>
            </w:rPr>
            <w:t>.next</w:t>
          </w:r>
        </w:p>
      </w:tc>
      <w:tc>
        <w:tcPr>
          <w:tcW w:w="2250" w:type="pct"/>
          <w:tcBorders>
            <w:top w:val="nil"/>
            <w:left w:val="nil"/>
            <w:bottom w:val="single" w:sz="4" w:space="0" w:color="4F81BD"/>
            <w:right w:val="nil"/>
          </w:tcBorders>
        </w:tcPr>
        <w:p w14:paraId="49D22FAA" w14:textId="77777777" w:rsidR="008E3090" w:rsidRPr="00250456" w:rsidRDefault="008E3090" w:rsidP="0028212F">
          <w:pPr>
            <w:pStyle w:val="Header"/>
            <w:spacing w:line="276" w:lineRule="auto"/>
            <w:rPr>
              <w:rFonts w:ascii="Calibri" w:eastAsia="MS Gothic" w:hAnsi="Calibri"/>
              <w:b/>
              <w:bCs/>
              <w:color w:val="4F81BD"/>
            </w:rPr>
          </w:pPr>
        </w:p>
      </w:tc>
    </w:tr>
    <w:tr w:rsidR="008E3090" w:rsidRPr="00250456" w14:paraId="5834E4EA" w14:textId="77777777" w:rsidTr="002F540D">
      <w:trPr>
        <w:trHeight w:val="150"/>
      </w:trPr>
      <w:tc>
        <w:tcPr>
          <w:tcW w:w="2250" w:type="pct"/>
          <w:tcBorders>
            <w:top w:val="single" w:sz="4" w:space="0" w:color="4F81BD"/>
            <w:left w:val="nil"/>
            <w:bottom w:val="nil"/>
            <w:right w:val="nil"/>
          </w:tcBorders>
        </w:tcPr>
        <w:p w14:paraId="59E586BB" w14:textId="77777777" w:rsidR="008E3090" w:rsidRPr="00250456" w:rsidRDefault="008E3090" w:rsidP="0028212F">
          <w:pPr>
            <w:pStyle w:val="Header"/>
            <w:spacing w:line="276" w:lineRule="auto"/>
            <w:rPr>
              <w:rFonts w:ascii="Calibri" w:eastAsia="MS Gothic" w:hAnsi="Calibri"/>
              <w:b/>
              <w:bCs/>
              <w:color w:val="4F81BD"/>
            </w:rPr>
          </w:pPr>
        </w:p>
      </w:tc>
      <w:tc>
        <w:tcPr>
          <w:tcW w:w="0" w:type="auto"/>
          <w:vMerge/>
          <w:vAlign w:val="center"/>
          <w:hideMark/>
        </w:tcPr>
        <w:p w14:paraId="556E938B" w14:textId="77777777" w:rsidR="008E3090" w:rsidRPr="00250456" w:rsidRDefault="008E3090"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0E1F0CA6" w14:textId="77777777" w:rsidR="008E3090" w:rsidRPr="00250456" w:rsidRDefault="008E3090" w:rsidP="0028212F">
          <w:pPr>
            <w:pStyle w:val="Header"/>
            <w:spacing w:line="276" w:lineRule="auto"/>
            <w:rPr>
              <w:rFonts w:ascii="Calibri" w:eastAsia="MS Gothic" w:hAnsi="Calibri"/>
              <w:b/>
              <w:bCs/>
              <w:color w:val="4F81BD"/>
            </w:rPr>
          </w:pPr>
        </w:p>
      </w:tc>
    </w:tr>
  </w:tbl>
  <w:p w14:paraId="30A488DB" w14:textId="77777777" w:rsidR="008E3090" w:rsidRDefault="008E30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A500D" w14:textId="77777777" w:rsidR="00F51A66" w:rsidRDefault="00F51A66" w:rsidP="00EE41A1">
      <w:pPr>
        <w:spacing w:before="0" w:after="0"/>
      </w:pPr>
      <w:r>
        <w:separator/>
      </w:r>
    </w:p>
  </w:footnote>
  <w:footnote w:type="continuationSeparator" w:id="0">
    <w:p w14:paraId="566BE131" w14:textId="77777777" w:rsidR="00F51A66" w:rsidRDefault="00F51A66" w:rsidP="00EE41A1">
      <w:pPr>
        <w:spacing w:before="0" w:after="0"/>
      </w:pPr>
      <w:r>
        <w:continuationSeparator/>
      </w:r>
    </w:p>
  </w:footnote>
  <w:footnote w:type="continuationNotice" w:id="1">
    <w:p w14:paraId="512CE8C1" w14:textId="77777777" w:rsidR="00F51A66" w:rsidRDefault="00F51A66">
      <w:pPr>
        <w:spacing w:before="0" w:after="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6DCE1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41AF4"/>
    <w:multiLevelType w:val="hybridMultilevel"/>
    <w:tmpl w:val="2670E1D4"/>
    <w:lvl w:ilvl="0" w:tplc="04C8D37E">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014139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8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1C042EC"/>
    <w:multiLevelType w:val="hybridMultilevel"/>
    <w:tmpl w:val="AC44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81505"/>
    <w:multiLevelType w:val="hybridMultilevel"/>
    <w:tmpl w:val="2F0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C03D17"/>
    <w:multiLevelType w:val="hybridMultilevel"/>
    <w:tmpl w:val="C4266468"/>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D949C8"/>
    <w:multiLevelType w:val="hybridMultilevel"/>
    <w:tmpl w:val="9C5A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ED3F5D"/>
    <w:multiLevelType w:val="hybridMultilevel"/>
    <w:tmpl w:val="B12ED1D8"/>
    <w:lvl w:ilvl="0" w:tplc="E6F4AB36">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8">
    <w:nsid w:val="0A882CBF"/>
    <w:multiLevelType w:val="hybridMultilevel"/>
    <w:tmpl w:val="DD6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9">
    <w:nsid w:val="0BA03A68"/>
    <w:multiLevelType w:val="hybridMultilevel"/>
    <w:tmpl w:val="CD7E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D6DB7"/>
    <w:multiLevelType w:val="hybridMultilevel"/>
    <w:tmpl w:val="CF766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B73FA"/>
    <w:multiLevelType w:val="hybridMultilevel"/>
    <w:tmpl w:val="38A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F56D9D"/>
    <w:multiLevelType w:val="hybridMultilevel"/>
    <w:tmpl w:val="F608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B0826"/>
    <w:multiLevelType w:val="hybridMultilevel"/>
    <w:tmpl w:val="CD641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347452"/>
    <w:multiLevelType w:val="hybridMultilevel"/>
    <w:tmpl w:val="A30A3872"/>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5">
    <w:nsid w:val="24CB3B5A"/>
    <w:multiLevelType w:val="hybridMultilevel"/>
    <w:tmpl w:val="53901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B4006"/>
    <w:multiLevelType w:val="hybridMultilevel"/>
    <w:tmpl w:val="D26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0060"/>
    <w:multiLevelType w:val="hybridMultilevel"/>
    <w:tmpl w:val="39CE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1F05D2"/>
    <w:multiLevelType w:val="hybridMultilevel"/>
    <w:tmpl w:val="031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0D55AA"/>
    <w:multiLevelType w:val="hybridMultilevel"/>
    <w:tmpl w:val="3C5C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64E56"/>
    <w:multiLevelType w:val="hybridMultilevel"/>
    <w:tmpl w:val="F0548472"/>
    <w:lvl w:ilvl="0" w:tplc="C9F42244">
      <w:start w:val="16"/>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132A64"/>
    <w:multiLevelType w:val="hybridMultilevel"/>
    <w:tmpl w:val="9DA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675C48"/>
    <w:multiLevelType w:val="hybridMultilevel"/>
    <w:tmpl w:val="1A64D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790098"/>
    <w:multiLevelType w:val="hybridMultilevel"/>
    <w:tmpl w:val="DF4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CF2132"/>
    <w:multiLevelType w:val="hybridMultilevel"/>
    <w:tmpl w:val="865C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910396"/>
    <w:multiLevelType w:val="hybridMultilevel"/>
    <w:tmpl w:val="7FE04806"/>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E14DF"/>
    <w:multiLevelType w:val="hybridMultilevel"/>
    <w:tmpl w:val="E07C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7E5674"/>
    <w:multiLevelType w:val="hybridMultilevel"/>
    <w:tmpl w:val="AAFC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4961E6"/>
    <w:multiLevelType w:val="hybridMultilevel"/>
    <w:tmpl w:val="1B84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17406F"/>
    <w:multiLevelType w:val="hybridMultilevel"/>
    <w:tmpl w:val="534CF5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4B08B9"/>
    <w:multiLevelType w:val="hybridMultilevel"/>
    <w:tmpl w:val="B51EBF8E"/>
    <w:lvl w:ilvl="0" w:tplc="47CCD7F0">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1">
    <w:nsid w:val="42CE1D7A"/>
    <w:multiLevelType w:val="hybridMultilevel"/>
    <w:tmpl w:val="FE90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35798B"/>
    <w:multiLevelType w:val="hybridMultilevel"/>
    <w:tmpl w:val="F86E4AE2"/>
    <w:lvl w:ilvl="0" w:tplc="7C961BD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3">
    <w:nsid w:val="43BC4F7B"/>
    <w:multiLevelType w:val="hybridMultilevel"/>
    <w:tmpl w:val="D28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177A7E"/>
    <w:multiLevelType w:val="hybridMultilevel"/>
    <w:tmpl w:val="0E9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DA3EAB"/>
    <w:multiLevelType w:val="hybridMultilevel"/>
    <w:tmpl w:val="C66C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F9328A"/>
    <w:multiLevelType w:val="hybridMultilevel"/>
    <w:tmpl w:val="0824C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867BAD"/>
    <w:multiLevelType w:val="hybridMultilevel"/>
    <w:tmpl w:val="D5886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EB7B4A"/>
    <w:multiLevelType w:val="hybridMultilevel"/>
    <w:tmpl w:val="09C4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D41EE6"/>
    <w:multiLevelType w:val="hybridMultilevel"/>
    <w:tmpl w:val="17FC9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5835976"/>
    <w:multiLevelType w:val="hybridMultilevel"/>
    <w:tmpl w:val="B174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B4325A"/>
    <w:multiLevelType w:val="hybridMultilevel"/>
    <w:tmpl w:val="CA188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9F14B32"/>
    <w:multiLevelType w:val="hybridMultilevel"/>
    <w:tmpl w:val="E990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430614"/>
    <w:multiLevelType w:val="hybridMultilevel"/>
    <w:tmpl w:val="03A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0E7026"/>
    <w:multiLevelType w:val="hybridMultilevel"/>
    <w:tmpl w:val="872E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2D4E82"/>
    <w:multiLevelType w:val="hybridMultilevel"/>
    <w:tmpl w:val="2E6A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0491FAF"/>
    <w:multiLevelType w:val="hybridMultilevel"/>
    <w:tmpl w:val="718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4F963C2"/>
    <w:multiLevelType w:val="hybridMultilevel"/>
    <w:tmpl w:val="C144F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4FD0B4F"/>
    <w:multiLevelType w:val="hybridMultilevel"/>
    <w:tmpl w:val="2FB6A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72D075F"/>
    <w:multiLevelType w:val="hybridMultilevel"/>
    <w:tmpl w:val="E830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7614BB1"/>
    <w:multiLevelType w:val="hybridMultilevel"/>
    <w:tmpl w:val="15F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94D7159"/>
    <w:multiLevelType w:val="hybridMultilevel"/>
    <w:tmpl w:val="3F58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A4A7843"/>
    <w:multiLevelType w:val="hybridMultilevel"/>
    <w:tmpl w:val="CA3C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483E52"/>
    <w:multiLevelType w:val="hybridMultilevel"/>
    <w:tmpl w:val="320C7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D9132E6"/>
    <w:multiLevelType w:val="hybridMultilevel"/>
    <w:tmpl w:val="FA567B10"/>
    <w:lvl w:ilvl="0" w:tplc="801061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5">
    <w:nsid w:val="729916E0"/>
    <w:multiLevelType w:val="hybridMultilevel"/>
    <w:tmpl w:val="9286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FE4A28"/>
    <w:multiLevelType w:val="hybridMultilevel"/>
    <w:tmpl w:val="5596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CD4A04"/>
    <w:multiLevelType w:val="hybridMultilevel"/>
    <w:tmpl w:val="4BBAA1F4"/>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3CF21E4"/>
    <w:multiLevelType w:val="hybridMultilevel"/>
    <w:tmpl w:val="DEDC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44E2CA3"/>
    <w:multiLevelType w:val="hybridMultilevel"/>
    <w:tmpl w:val="2A14CDCA"/>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60">
    <w:nsid w:val="75311704"/>
    <w:multiLevelType w:val="hybridMultilevel"/>
    <w:tmpl w:val="60B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5534809"/>
    <w:multiLevelType w:val="hybridMultilevel"/>
    <w:tmpl w:val="A21E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283C7D"/>
    <w:multiLevelType w:val="hybridMultilevel"/>
    <w:tmpl w:val="794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A6C4DD6"/>
    <w:multiLevelType w:val="hybridMultilevel"/>
    <w:tmpl w:val="07268EDA"/>
    <w:lvl w:ilvl="0" w:tplc="C0BC84DC">
      <w:start w:val="16"/>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BB64468"/>
    <w:multiLevelType w:val="hybridMultilevel"/>
    <w:tmpl w:val="F830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35"/>
  </w:num>
  <w:num w:numId="4">
    <w:abstractNumId w:val="4"/>
  </w:num>
  <w:num w:numId="5">
    <w:abstractNumId w:val="3"/>
  </w:num>
  <w:num w:numId="6">
    <w:abstractNumId w:val="38"/>
  </w:num>
  <w:num w:numId="7">
    <w:abstractNumId w:val="27"/>
  </w:num>
  <w:num w:numId="8">
    <w:abstractNumId w:val="21"/>
  </w:num>
  <w:num w:numId="9">
    <w:abstractNumId w:val="64"/>
  </w:num>
  <w:num w:numId="10">
    <w:abstractNumId w:val="60"/>
  </w:num>
  <w:num w:numId="11">
    <w:abstractNumId w:val="2"/>
  </w:num>
  <w:num w:numId="12">
    <w:abstractNumId w:val="18"/>
  </w:num>
  <w:num w:numId="13">
    <w:abstractNumId w:val="43"/>
  </w:num>
  <w:num w:numId="14">
    <w:abstractNumId w:val="49"/>
  </w:num>
  <w:num w:numId="15">
    <w:abstractNumId w:val="19"/>
  </w:num>
  <w:num w:numId="16">
    <w:abstractNumId w:val="55"/>
  </w:num>
  <w:num w:numId="17">
    <w:abstractNumId w:val="58"/>
  </w:num>
  <w:num w:numId="18">
    <w:abstractNumId w:val="61"/>
  </w:num>
  <w:num w:numId="19">
    <w:abstractNumId w:val="56"/>
  </w:num>
  <w:num w:numId="20">
    <w:abstractNumId w:val="10"/>
  </w:num>
  <w:num w:numId="21">
    <w:abstractNumId w:val="31"/>
  </w:num>
  <w:num w:numId="22">
    <w:abstractNumId w:val="46"/>
  </w:num>
  <w:num w:numId="23">
    <w:abstractNumId w:val="53"/>
  </w:num>
  <w:num w:numId="24">
    <w:abstractNumId w:val="50"/>
  </w:num>
  <w:num w:numId="25">
    <w:abstractNumId w:val="62"/>
  </w:num>
  <w:num w:numId="26">
    <w:abstractNumId w:val="13"/>
  </w:num>
  <w:num w:numId="27">
    <w:abstractNumId w:val="12"/>
  </w:num>
  <w:num w:numId="28">
    <w:abstractNumId w:val="22"/>
  </w:num>
  <w:num w:numId="29">
    <w:abstractNumId w:val="9"/>
  </w:num>
  <w:num w:numId="30">
    <w:abstractNumId w:val="37"/>
  </w:num>
  <w:num w:numId="31">
    <w:abstractNumId w:val="47"/>
  </w:num>
  <w:num w:numId="32">
    <w:abstractNumId w:val="36"/>
  </w:num>
  <w:num w:numId="33">
    <w:abstractNumId w:val="39"/>
  </w:num>
  <w:num w:numId="34">
    <w:abstractNumId w:val="48"/>
  </w:num>
  <w:num w:numId="35">
    <w:abstractNumId w:val="6"/>
  </w:num>
  <w:num w:numId="36">
    <w:abstractNumId w:val="29"/>
  </w:num>
  <w:num w:numId="37">
    <w:abstractNumId w:val="34"/>
  </w:num>
  <w:num w:numId="38">
    <w:abstractNumId w:val="16"/>
  </w:num>
  <w:num w:numId="39">
    <w:abstractNumId w:val="20"/>
  </w:num>
  <w:num w:numId="40">
    <w:abstractNumId w:val="63"/>
  </w:num>
  <w:num w:numId="41">
    <w:abstractNumId w:val="11"/>
  </w:num>
  <w:num w:numId="42">
    <w:abstractNumId w:val="52"/>
  </w:num>
  <w:num w:numId="43">
    <w:abstractNumId w:val="25"/>
  </w:num>
  <w:num w:numId="44">
    <w:abstractNumId w:val="5"/>
  </w:num>
  <w:num w:numId="45">
    <w:abstractNumId w:val="28"/>
  </w:num>
  <w:num w:numId="46">
    <w:abstractNumId w:val="57"/>
  </w:num>
  <w:num w:numId="47">
    <w:abstractNumId w:val="45"/>
  </w:num>
  <w:num w:numId="48">
    <w:abstractNumId w:val="44"/>
  </w:num>
  <w:num w:numId="49">
    <w:abstractNumId w:val="33"/>
  </w:num>
  <w:num w:numId="50">
    <w:abstractNumId w:val="24"/>
  </w:num>
  <w:num w:numId="51">
    <w:abstractNumId w:val="15"/>
  </w:num>
  <w:num w:numId="52">
    <w:abstractNumId w:val="40"/>
  </w:num>
  <w:num w:numId="53">
    <w:abstractNumId w:val="41"/>
  </w:num>
  <w:num w:numId="54">
    <w:abstractNumId w:val="23"/>
  </w:num>
  <w:num w:numId="55">
    <w:abstractNumId w:val="59"/>
  </w:num>
  <w:num w:numId="56">
    <w:abstractNumId w:val="14"/>
  </w:num>
  <w:num w:numId="57">
    <w:abstractNumId w:val="8"/>
  </w:num>
  <w:num w:numId="58">
    <w:abstractNumId w:val="42"/>
  </w:num>
  <w:num w:numId="59">
    <w:abstractNumId w:val="0"/>
  </w:num>
  <w:num w:numId="60">
    <w:abstractNumId w:val="54"/>
  </w:num>
  <w:num w:numId="61">
    <w:abstractNumId w:val="1"/>
  </w:num>
  <w:num w:numId="62">
    <w:abstractNumId w:val="7"/>
  </w:num>
  <w:num w:numId="63">
    <w:abstractNumId w:val="30"/>
  </w:num>
  <w:num w:numId="64">
    <w:abstractNumId w:val="51"/>
  </w:num>
  <w:num w:numId="65">
    <w:abstractNumId w:val="32"/>
  </w:num>
  <w:numIdMacAtCleanup w:val="6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hai Budiu">
    <w15:presenceInfo w15:providerId="Windows Live" w15:userId="3fe408b5c12bb05c"/>
  </w15:person>
  <w15:person w15:author="Vladimir Gurevich">
    <w15:presenceInfo w15:providerId="None" w15:userId="Vladimir Gur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ctiveWritingStyle w:appName="MSWord" w:lang="en-US" w:vendorID="64" w:dllVersion="131078" w:nlCheck="1" w:checkStyle="0"/>
  <w:proofState w:grammar="clean"/>
  <w:trackRevisions/>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D9"/>
    <w:rsid w:val="000005A1"/>
    <w:rsid w:val="0000074D"/>
    <w:rsid w:val="00000B94"/>
    <w:rsid w:val="00000BD1"/>
    <w:rsid w:val="00000C29"/>
    <w:rsid w:val="00000C7E"/>
    <w:rsid w:val="00001707"/>
    <w:rsid w:val="00001E2D"/>
    <w:rsid w:val="00005525"/>
    <w:rsid w:val="00006176"/>
    <w:rsid w:val="000068A8"/>
    <w:rsid w:val="0001024C"/>
    <w:rsid w:val="0001075D"/>
    <w:rsid w:val="00011285"/>
    <w:rsid w:val="00011925"/>
    <w:rsid w:val="00011A4D"/>
    <w:rsid w:val="00012C36"/>
    <w:rsid w:val="00014971"/>
    <w:rsid w:val="000152D6"/>
    <w:rsid w:val="00015CDD"/>
    <w:rsid w:val="00016128"/>
    <w:rsid w:val="00016994"/>
    <w:rsid w:val="00017F4D"/>
    <w:rsid w:val="0002005C"/>
    <w:rsid w:val="0002016D"/>
    <w:rsid w:val="00020C0D"/>
    <w:rsid w:val="00022343"/>
    <w:rsid w:val="00023170"/>
    <w:rsid w:val="000232FA"/>
    <w:rsid w:val="00023630"/>
    <w:rsid w:val="00023677"/>
    <w:rsid w:val="00023F8E"/>
    <w:rsid w:val="000251BB"/>
    <w:rsid w:val="00025568"/>
    <w:rsid w:val="00025753"/>
    <w:rsid w:val="000257FC"/>
    <w:rsid w:val="00026A09"/>
    <w:rsid w:val="00032F3E"/>
    <w:rsid w:val="00033E9A"/>
    <w:rsid w:val="00034207"/>
    <w:rsid w:val="00035054"/>
    <w:rsid w:val="00036AB6"/>
    <w:rsid w:val="00036E74"/>
    <w:rsid w:val="000370EF"/>
    <w:rsid w:val="000402A8"/>
    <w:rsid w:val="000404D0"/>
    <w:rsid w:val="00041E5D"/>
    <w:rsid w:val="000421BC"/>
    <w:rsid w:val="00042F86"/>
    <w:rsid w:val="000434F4"/>
    <w:rsid w:val="00045E7B"/>
    <w:rsid w:val="0004633A"/>
    <w:rsid w:val="0005064E"/>
    <w:rsid w:val="00050C05"/>
    <w:rsid w:val="00050E98"/>
    <w:rsid w:val="000515CC"/>
    <w:rsid w:val="0005172B"/>
    <w:rsid w:val="0005246F"/>
    <w:rsid w:val="000535D3"/>
    <w:rsid w:val="00053601"/>
    <w:rsid w:val="0005391D"/>
    <w:rsid w:val="0005393D"/>
    <w:rsid w:val="00054EA8"/>
    <w:rsid w:val="0005597D"/>
    <w:rsid w:val="00055D81"/>
    <w:rsid w:val="00061147"/>
    <w:rsid w:val="00061C45"/>
    <w:rsid w:val="0006353A"/>
    <w:rsid w:val="00064B66"/>
    <w:rsid w:val="0006610E"/>
    <w:rsid w:val="0006614A"/>
    <w:rsid w:val="00066589"/>
    <w:rsid w:val="0006686F"/>
    <w:rsid w:val="000669B2"/>
    <w:rsid w:val="00067309"/>
    <w:rsid w:val="00067890"/>
    <w:rsid w:val="000708E4"/>
    <w:rsid w:val="0007134A"/>
    <w:rsid w:val="00073AEE"/>
    <w:rsid w:val="00074424"/>
    <w:rsid w:val="0007466B"/>
    <w:rsid w:val="000747D3"/>
    <w:rsid w:val="00074BAB"/>
    <w:rsid w:val="000757C2"/>
    <w:rsid w:val="00075BB6"/>
    <w:rsid w:val="00075EDC"/>
    <w:rsid w:val="00076AB0"/>
    <w:rsid w:val="00076E28"/>
    <w:rsid w:val="000773A7"/>
    <w:rsid w:val="000776DB"/>
    <w:rsid w:val="00080301"/>
    <w:rsid w:val="00080616"/>
    <w:rsid w:val="00080886"/>
    <w:rsid w:val="000808DF"/>
    <w:rsid w:val="00080C76"/>
    <w:rsid w:val="000812A6"/>
    <w:rsid w:val="00081AB7"/>
    <w:rsid w:val="00082099"/>
    <w:rsid w:val="00082902"/>
    <w:rsid w:val="0008321E"/>
    <w:rsid w:val="00083610"/>
    <w:rsid w:val="00083B37"/>
    <w:rsid w:val="00083CC4"/>
    <w:rsid w:val="00084F42"/>
    <w:rsid w:val="00085309"/>
    <w:rsid w:val="00086203"/>
    <w:rsid w:val="000863A5"/>
    <w:rsid w:val="00086CD9"/>
    <w:rsid w:val="00086CE2"/>
    <w:rsid w:val="00087652"/>
    <w:rsid w:val="00090468"/>
    <w:rsid w:val="000906C7"/>
    <w:rsid w:val="00090AB8"/>
    <w:rsid w:val="00090F0D"/>
    <w:rsid w:val="00093188"/>
    <w:rsid w:val="000952F0"/>
    <w:rsid w:val="0009538B"/>
    <w:rsid w:val="000955A9"/>
    <w:rsid w:val="00096630"/>
    <w:rsid w:val="000967C2"/>
    <w:rsid w:val="00097A50"/>
    <w:rsid w:val="000A0060"/>
    <w:rsid w:val="000A0DC4"/>
    <w:rsid w:val="000A1441"/>
    <w:rsid w:val="000A196B"/>
    <w:rsid w:val="000A1E24"/>
    <w:rsid w:val="000A20EC"/>
    <w:rsid w:val="000A2115"/>
    <w:rsid w:val="000A25B3"/>
    <w:rsid w:val="000A26E6"/>
    <w:rsid w:val="000A2780"/>
    <w:rsid w:val="000A30A9"/>
    <w:rsid w:val="000A325E"/>
    <w:rsid w:val="000A3552"/>
    <w:rsid w:val="000A44B2"/>
    <w:rsid w:val="000A4D45"/>
    <w:rsid w:val="000A5950"/>
    <w:rsid w:val="000A5FBD"/>
    <w:rsid w:val="000A6ACE"/>
    <w:rsid w:val="000A6AF1"/>
    <w:rsid w:val="000A722F"/>
    <w:rsid w:val="000A7E23"/>
    <w:rsid w:val="000B0C06"/>
    <w:rsid w:val="000B123D"/>
    <w:rsid w:val="000B18DD"/>
    <w:rsid w:val="000B29AF"/>
    <w:rsid w:val="000B3605"/>
    <w:rsid w:val="000B5020"/>
    <w:rsid w:val="000B5189"/>
    <w:rsid w:val="000B5206"/>
    <w:rsid w:val="000B582B"/>
    <w:rsid w:val="000B58B3"/>
    <w:rsid w:val="000B61D7"/>
    <w:rsid w:val="000B660E"/>
    <w:rsid w:val="000B6BC1"/>
    <w:rsid w:val="000B70F6"/>
    <w:rsid w:val="000B730E"/>
    <w:rsid w:val="000B755D"/>
    <w:rsid w:val="000B797B"/>
    <w:rsid w:val="000C0F82"/>
    <w:rsid w:val="000C1A56"/>
    <w:rsid w:val="000C2155"/>
    <w:rsid w:val="000C2B88"/>
    <w:rsid w:val="000C41DF"/>
    <w:rsid w:val="000C55E0"/>
    <w:rsid w:val="000C5698"/>
    <w:rsid w:val="000C5CFB"/>
    <w:rsid w:val="000C6F3C"/>
    <w:rsid w:val="000C702A"/>
    <w:rsid w:val="000C7203"/>
    <w:rsid w:val="000C7781"/>
    <w:rsid w:val="000D019D"/>
    <w:rsid w:val="000D1B5C"/>
    <w:rsid w:val="000D23E0"/>
    <w:rsid w:val="000D385E"/>
    <w:rsid w:val="000D5698"/>
    <w:rsid w:val="000D58B2"/>
    <w:rsid w:val="000D595A"/>
    <w:rsid w:val="000D6604"/>
    <w:rsid w:val="000D6F60"/>
    <w:rsid w:val="000D731F"/>
    <w:rsid w:val="000D7DFB"/>
    <w:rsid w:val="000E0BBA"/>
    <w:rsid w:val="000E0FDF"/>
    <w:rsid w:val="000E1136"/>
    <w:rsid w:val="000E19A3"/>
    <w:rsid w:val="000E1E0F"/>
    <w:rsid w:val="000E2F22"/>
    <w:rsid w:val="000E405B"/>
    <w:rsid w:val="000E445B"/>
    <w:rsid w:val="000E5214"/>
    <w:rsid w:val="000E5D7B"/>
    <w:rsid w:val="000E6F87"/>
    <w:rsid w:val="000E6FED"/>
    <w:rsid w:val="000E73D2"/>
    <w:rsid w:val="000E7A31"/>
    <w:rsid w:val="000E7CF2"/>
    <w:rsid w:val="000F0336"/>
    <w:rsid w:val="000F1AB5"/>
    <w:rsid w:val="000F1FDC"/>
    <w:rsid w:val="000F254A"/>
    <w:rsid w:val="000F2948"/>
    <w:rsid w:val="000F4374"/>
    <w:rsid w:val="000F5E36"/>
    <w:rsid w:val="000F63A2"/>
    <w:rsid w:val="000F6635"/>
    <w:rsid w:val="000F686F"/>
    <w:rsid w:val="000F6F53"/>
    <w:rsid w:val="00100793"/>
    <w:rsid w:val="00100EAB"/>
    <w:rsid w:val="0010102D"/>
    <w:rsid w:val="001012BD"/>
    <w:rsid w:val="00101710"/>
    <w:rsid w:val="00101CA7"/>
    <w:rsid w:val="001039B9"/>
    <w:rsid w:val="00103CD1"/>
    <w:rsid w:val="00104462"/>
    <w:rsid w:val="00104560"/>
    <w:rsid w:val="001057ED"/>
    <w:rsid w:val="00105FCC"/>
    <w:rsid w:val="00110554"/>
    <w:rsid w:val="00110CBC"/>
    <w:rsid w:val="00111341"/>
    <w:rsid w:val="0011219E"/>
    <w:rsid w:val="001148C3"/>
    <w:rsid w:val="00116595"/>
    <w:rsid w:val="00116ACC"/>
    <w:rsid w:val="00116FAE"/>
    <w:rsid w:val="001170F4"/>
    <w:rsid w:val="00117354"/>
    <w:rsid w:val="00117E35"/>
    <w:rsid w:val="00121ECD"/>
    <w:rsid w:val="0012246C"/>
    <w:rsid w:val="00124469"/>
    <w:rsid w:val="001246BD"/>
    <w:rsid w:val="00125225"/>
    <w:rsid w:val="001255F7"/>
    <w:rsid w:val="0012579B"/>
    <w:rsid w:val="00125BF3"/>
    <w:rsid w:val="001263BC"/>
    <w:rsid w:val="001269AE"/>
    <w:rsid w:val="001273B4"/>
    <w:rsid w:val="001279CB"/>
    <w:rsid w:val="00127A07"/>
    <w:rsid w:val="0013000F"/>
    <w:rsid w:val="00131A64"/>
    <w:rsid w:val="00132110"/>
    <w:rsid w:val="001332E1"/>
    <w:rsid w:val="00135EE4"/>
    <w:rsid w:val="001371CC"/>
    <w:rsid w:val="001402DA"/>
    <w:rsid w:val="001404B7"/>
    <w:rsid w:val="001405AA"/>
    <w:rsid w:val="00140667"/>
    <w:rsid w:val="00140E6D"/>
    <w:rsid w:val="00141427"/>
    <w:rsid w:val="00141572"/>
    <w:rsid w:val="00141B9C"/>
    <w:rsid w:val="001422E3"/>
    <w:rsid w:val="00143160"/>
    <w:rsid w:val="00145120"/>
    <w:rsid w:val="00145622"/>
    <w:rsid w:val="00145630"/>
    <w:rsid w:val="001459CB"/>
    <w:rsid w:val="00145B2A"/>
    <w:rsid w:val="00146E3F"/>
    <w:rsid w:val="00147116"/>
    <w:rsid w:val="00147D4B"/>
    <w:rsid w:val="00147D8D"/>
    <w:rsid w:val="00150308"/>
    <w:rsid w:val="00151D31"/>
    <w:rsid w:val="0015258E"/>
    <w:rsid w:val="00153349"/>
    <w:rsid w:val="00154DE1"/>
    <w:rsid w:val="00155F05"/>
    <w:rsid w:val="00156B7F"/>
    <w:rsid w:val="00157467"/>
    <w:rsid w:val="00160E09"/>
    <w:rsid w:val="0016140A"/>
    <w:rsid w:val="0016160B"/>
    <w:rsid w:val="00161B05"/>
    <w:rsid w:val="00162400"/>
    <w:rsid w:val="001627ED"/>
    <w:rsid w:val="00162C20"/>
    <w:rsid w:val="00162EBB"/>
    <w:rsid w:val="001633E5"/>
    <w:rsid w:val="001640A3"/>
    <w:rsid w:val="0016570B"/>
    <w:rsid w:val="001676F6"/>
    <w:rsid w:val="00170419"/>
    <w:rsid w:val="00170928"/>
    <w:rsid w:val="00170A05"/>
    <w:rsid w:val="0017185A"/>
    <w:rsid w:val="00171FB0"/>
    <w:rsid w:val="001720C8"/>
    <w:rsid w:val="00172A56"/>
    <w:rsid w:val="00172D7A"/>
    <w:rsid w:val="00173D64"/>
    <w:rsid w:val="001750EE"/>
    <w:rsid w:val="00175F4F"/>
    <w:rsid w:val="00176750"/>
    <w:rsid w:val="00177363"/>
    <w:rsid w:val="00177EA1"/>
    <w:rsid w:val="001812AC"/>
    <w:rsid w:val="00182607"/>
    <w:rsid w:val="001829B6"/>
    <w:rsid w:val="001837B0"/>
    <w:rsid w:val="001837B6"/>
    <w:rsid w:val="00183A54"/>
    <w:rsid w:val="00183C1D"/>
    <w:rsid w:val="001841B6"/>
    <w:rsid w:val="00184300"/>
    <w:rsid w:val="00184D78"/>
    <w:rsid w:val="00185811"/>
    <w:rsid w:val="0018697D"/>
    <w:rsid w:val="0018732F"/>
    <w:rsid w:val="00187E36"/>
    <w:rsid w:val="0019125E"/>
    <w:rsid w:val="00191D61"/>
    <w:rsid w:val="001937CC"/>
    <w:rsid w:val="0019383E"/>
    <w:rsid w:val="00193F17"/>
    <w:rsid w:val="00194439"/>
    <w:rsid w:val="00194A18"/>
    <w:rsid w:val="00195094"/>
    <w:rsid w:val="00195CAF"/>
    <w:rsid w:val="0019776B"/>
    <w:rsid w:val="00197EBC"/>
    <w:rsid w:val="001A1A46"/>
    <w:rsid w:val="001A2534"/>
    <w:rsid w:val="001A28AA"/>
    <w:rsid w:val="001A29D0"/>
    <w:rsid w:val="001A2D99"/>
    <w:rsid w:val="001A3ADA"/>
    <w:rsid w:val="001A4AD0"/>
    <w:rsid w:val="001A5250"/>
    <w:rsid w:val="001A568A"/>
    <w:rsid w:val="001A69AD"/>
    <w:rsid w:val="001A6CEE"/>
    <w:rsid w:val="001A7875"/>
    <w:rsid w:val="001B0BC0"/>
    <w:rsid w:val="001B14F8"/>
    <w:rsid w:val="001B1635"/>
    <w:rsid w:val="001B1789"/>
    <w:rsid w:val="001B2C44"/>
    <w:rsid w:val="001B611A"/>
    <w:rsid w:val="001B7013"/>
    <w:rsid w:val="001B7618"/>
    <w:rsid w:val="001C1592"/>
    <w:rsid w:val="001C1825"/>
    <w:rsid w:val="001C1FAE"/>
    <w:rsid w:val="001C2ADD"/>
    <w:rsid w:val="001C3A24"/>
    <w:rsid w:val="001C4456"/>
    <w:rsid w:val="001C492F"/>
    <w:rsid w:val="001C4D11"/>
    <w:rsid w:val="001C5347"/>
    <w:rsid w:val="001C58A4"/>
    <w:rsid w:val="001C5FD5"/>
    <w:rsid w:val="001C6207"/>
    <w:rsid w:val="001C6E59"/>
    <w:rsid w:val="001D0CC2"/>
    <w:rsid w:val="001D1B6E"/>
    <w:rsid w:val="001D2595"/>
    <w:rsid w:val="001D6016"/>
    <w:rsid w:val="001D6A25"/>
    <w:rsid w:val="001D6B91"/>
    <w:rsid w:val="001E10AD"/>
    <w:rsid w:val="001E1493"/>
    <w:rsid w:val="001E19BD"/>
    <w:rsid w:val="001E38A3"/>
    <w:rsid w:val="001E5353"/>
    <w:rsid w:val="001E5798"/>
    <w:rsid w:val="001E6066"/>
    <w:rsid w:val="001E660E"/>
    <w:rsid w:val="001E6A79"/>
    <w:rsid w:val="001F03B3"/>
    <w:rsid w:val="001F08D5"/>
    <w:rsid w:val="001F0DE0"/>
    <w:rsid w:val="001F10CF"/>
    <w:rsid w:val="001F1C7F"/>
    <w:rsid w:val="001F1ECC"/>
    <w:rsid w:val="001F258E"/>
    <w:rsid w:val="001F37F7"/>
    <w:rsid w:val="001F43FB"/>
    <w:rsid w:val="001F4783"/>
    <w:rsid w:val="001F51D0"/>
    <w:rsid w:val="001F7B2E"/>
    <w:rsid w:val="002017C0"/>
    <w:rsid w:val="00201EF7"/>
    <w:rsid w:val="0020406B"/>
    <w:rsid w:val="00204289"/>
    <w:rsid w:val="00204298"/>
    <w:rsid w:val="00204FFB"/>
    <w:rsid w:val="00205FA5"/>
    <w:rsid w:val="00206343"/>
    <w:rsid w:val="00206AAC"/>
    <w:rsid w:val="00206F3B"/>
    <w:rsid w:val="00207705"/>
    <w:rsid w:val="00210CE4"/>
    <w:rsid w:val="00210EDC"/>
    <w:rsid w:val="00210EF3"/>
    <w:rsid w:val="00212494"/>
    <w:rsid w:val="00212580"/>
    <w:rsid w:val="0021542A"/>
    <w:rsid w:val="00216604"/>
    <w:rsid w:val="0021775F"/>
    <w:rsid w:val="002201DC"/>
    <w:rsid w:val="00220E51"/>
    <w:rsid w:val="00221F8E"/>
    <w:rsid w:val="002235DD"/>
    <w:rsid w:val="0022370B"/>
    <w:rsid w:val="0022395A"/>
    <w:rsid w:val="00224BFA"/>
    <w:rsid w:val="00224DE2"/>
    <w:rsid w:val="00226287"/>
    <w:rsid w:val="002265E0"/>
    <w:rsid w:val="00226A3D"/>
    <w:rsid w:val="00230227"/>
    <w:rsid w:val="002307C4"/>
    <w:rsid w:val="002322D4"/>
    <w:rsid w:val="00232903"/>
    <w:rsid w:val="0023434E"/>
    <w:rsid w:val="00234557"/>
    <w:rsid w:val="0023471A"/>
    <w:rsid w:val="00235486"/>
    <w:rsid w:val="002367C5"/>
    <w:rsid w:val="002373B6"/>
    <w:rsid w:val="002378DA"/>
    <w:rsid w:val="00240870"/>
    <w:rsid w:val="002408A1"/>
    <w:rsid w:val="00241FDB"/>
    <w:rsid w:val="002420EF"/>
    <w:rsid w:val="002422C2"/>
    <w:rsid w:val="002426F0"/>
    <w:rsid w:val="00242E95"/>
    <w:rsid w:val="00243860"/>
    <w:rsid w:val="00243B0B"/>
    <w:rsid w:val="00243CD0"/>
    <w:rsid w:val="00245A8E"/>
    <w:rsid w:val="0024629D"/>
    <w:rsid w:val="0024630E"/>
    <w:rsid w:val="002467AF"/>
    <w:rsid w:val="002501AA"/>
    <w:rsid w:val="00250456"/>
    <w:rsid w:val="0025178A"/>
    <w:rsid w:val="00252074"/>
    <w:rsid w:val="00252196"/>
    <w:rsid w:val="00254135"/>
    <w:rsid w:val="002543A0"/>
    <w:rsid w:val="002552C7"/>
    <w:rsid w:val="00255CBC"/>
    <w:rsid w:val="002560CB"/>
    <w:rsid w:val="0025626C"/>
    <w:rsid w:val="00256660"/>
    <w:rsid w:val="002568B5"/>
    <w:rsid w:val="00257083"/>
    <w:rsid w:val="00260BC8"/>
    <w:rsid w:val="00260DDB"/>
    <w:rsid w:val="0026146D"/>
    <w:rsid w:val="0026247C"/>
    <w:rsid w:val="00264973"/>
    <w:rsid w:val="00264E3C"/>
    <w:rsid w:val="0026580E"/>
    <w:rsid w:val="00266F25"/>
    <w:rsid w:val="00267015"/>
    <w:rsid w:val="002700E4"/>
    <w:rsid w:val="00270643"/>
    <w:rsid w:val="00270877"/>
    <w:rsid w:val="00272659"/>
    <w:rsid w:val="002729D2"/>
    <w:rsid w:val="00273B88"/>
    <w:rsid w:val="002742F3"/>
    <w:rsid w:val="00274C08"/>
    <w:rsid w:val="00275121"/>
    <w:rsid w:val="00275B6C"/>
    <w:rsid w:val="00276786"/>
    <w:rsid w:val="00276842"/>
    <w:rsid w:val="0027783D"/>
    <w:rsid w:val="00277A16"/>
    <w:rsid w:val="00280B0E"/>
    <w:rsid w:val="00281B08"/>
    <w:rsid w:val="0028212F"/>
    <w:rsid w:val="00282B94"/>
    <w:rsid w:val="00283174"/>
    <w:rsid w:val="002838B7"/>
    <w:rsid w:val="002859F4"/>
    <w:rsid w:val="00286CD9"/>
    <w:rsid w:val="00287A54"/>
    <w:rsid w:val="00290875"/>
    <w:rsid w:val="00290AD8"/>
    <w:rsid w:val="002911F3"/>
    <w:rsid w:val="0029245D"/>
    <w:rsid w:val="00292487"/>
    <w:rsid w:val="00292765"/>
    <w:rsid w:val="002929A9"/>
    <w:rsid w:val="00293B9C"/>
    <w:rsid w:val="00293BEC"/>
    <w:rsid w:val="00294562"/>
    <w:rsid w:val="0029495F"/>
    <w:rsid w:val="002955A6"/>
    <w:rsid w:val="002959CD"/>
    <w:rsid w:val="00296E36"/>
    <w:rsid w:val="002A0240"/>
    <w:rsid w:val="002A0A94"/>
    <w:rsid w:val="002A22E7"/>
    <w:rsid w:val="002A2C36"/>
    <w:rsid w:val="002A3885"/>
    <w:rsid w:val="002A4BEA"/>
    <w:rsid w:val="002A50FD"/>
    <w:rsid w:val="002A53C5"/>
    <w:rsid w:val="002A5622"/>
    <w:rsid w:val="002A675A"/>
    <w:rsid w:val="002B07D4"/>
    <w:rsid w:val="002B09FF"/>
    <w:rsid w:val="002B0B79"/>
    <w:rsid w:val="002B0CB4"/>
    <w:rsid w:val="002B0F1A"/>
    <w:rsid w:val="002B1CCF"/>
    <w:rsid w:val="002B20D1"/>
    <w:rsid w:val="002B2249"/>
    <w:rsid w:val="002B275E"/>
    <w:rsid w:val="002B3ED3"/>
    <w:rsid w:val="002B610C"/>
    <w:rsid w:val="002C0206"/>
    <w:rsid w:val="002C0CEA"/>
    <w:rsid w:val="002C1181"/>
    <w:rsid w:val="002C1F3D"/>
    <w:rsid w:val="002C27F3"/>
    <w:rsid w:val="002C3848"/>
    <w:rsid w:val="002C3A78"/>
    <w:rsid w:val="002C3CE5"/>
    <w:rsid w:val="002C43BE"/>
    <w:rsid w:val="002C4E23"/>
    <w:rsid w:val="002D0F38"/>
    <w:rsid w:val="002D223C"/>
    <w:rsid w:val="002D2D20"/>
    <w:rsid w:val="002D2D2D"/>
    <w:rsid w:val="002D2E4A"/>
    <w:rsid w:val="002D3010"/>
    <w:rsid w:val="002D326A"/>
    <w:rsid w:val="002D53BA"/>
    <w:rsid w:val="002D7375"/>
    <w:rsid w:val="002D75B2"/>
    <w:rsid w:val="002D7EB4"/>
    <w:rsid w:val="002E074F"/>
    <w:rsid w:val="002E15FF"/>
    <w:rsid w:val="002E2163"/>
    <w:rsid w:val="002E2F1B"/>
    <w:rsid w:val="002E3DBC"/>
    <w:rsid w:val="002E4212"/>
    <w:rsid w:val="002E4CC7"/>
    <w:rsid w:val="002E662F"/>
    <w:rsid w:val="002E6759"/>
    <w:rsid w:val="002E68B3"/>
    <w:rsid w:val="002E7E80"/>
    <w:rsid w:val="002F1293"/>
    <w:rsid w:val="002F2D0B"/>
    <w:rsid w:val="002F3AEE"/>
    <w:rsid w:val="002F4158"/>
    <w:rsid w:val="002F508E"/>
    <w:rsid w:val="002F52E3"/>
    <w:rsid w:val="002F540D"/>
    <w:rsid w:val="002F5886"/>
    <w:rsid w:val="002F69D4"/>
    <w:rsid w:val="002F6C23"/>
    <w:rsid w:val="002F7198"/>
    <w:rsid w:val="00300427"/>
    <w:rsid w:val="00300956"/>
    <w:rsid w:val="00301A68"/>
    <w:rsid w:val="00302480"/>
    <w:rsid w:val="003029C9"/>
    <w:rsid w:val="00302D97"/>
    <w:rsid w:val="00302FD2"/>
    <w:rsid w:val="00303704"/>
    <w:rsid w:val="00303D91"/>
    <w:rsid w:val="0030537A"/>
    <w:rsid w:val="00305D05"/>
    <w:rsid w:val="00305DC1"/>
    <w:rsid w:val="003063C9"/>
    <w:rsid w:val="0030724B"/>
    <w:rsid w:val="00307524"/>
    <w:rsid w:val="003110DE"/>
    <w:rsid w:val="003116D4"/>
    <w:rsid w:val="0031256C"/>
    <w:rsid w:val="00312F71"/>
    <w:rsid w:val="003131AA"/>
    <w:rsid w:val="003136E4"/>
    <w:rsid w:val="00313E53"/>
    <w:rsid w:val="00314148"/>
    <w:rsid w:val="0031467C"/>
    <w:rsid w:val="003151AA"/>
    <w:rsid w:val="00317370"/>
    <w:rsid w:val="00317D78"/>
    <w:rsid w:val="00320488"/>
    <w:rsid w:val="0032072E"/>
    <w:rsid w:val="00320EC5"/>
    <w:rsid w:val="003217D9"/>
    <w:rsid w:val="00322393"/>
    <w:rsid w:val="003226CB"/>
    <w:rsid w:val="0032344B"/>
    <w:rsid w:val="00325E1C"/>
    <w:rsid w:val="0032698A"/>
    <w:rsid w:val="003269B5"/>
    <w:rsid w:val="00327632"/>
    <w:rsid w:val="00330180"/>
    <w:rsid w:val="0033168D"/>
    <w:rsid w:val="003320B3"/>
    <w:rsid w:val="0033277F"/>
    <w:rsid w:val="00332979"/>
    <w:rsid w:val="00333096"/>
    <w:rsid w:val="00333533"/>
    <w:rsid w:val="003340D2"/>
    <w:rsid w:val="00334C0E"/>
    <w:rsid w:val="00334F01"/>
    <w:rsid w:val="00334F24"/>
    <w:rsid w:val="00336209"/>
    <w:rsid w:val="00336A8D"/>
    <w:rsid w:val="00341B83"/>
    <w:rsid w:val="003424D0"/>
    <w:rsid w:val="003426B4"/>
    <w:rsid w:val="00342B29"/>
    <w:rsid w:val="00342B81"/>
    <w:rsid w:val="003466CB"/>
    <w:rsid w:val="0035061F"/>
    <w:rsid w:val="003509D4"/>
    <w:rsid w:val="003518DC"/>
    <w:rsid w:val="00351927"/>
    <w:rsid w:val="00351A25"/>
    <w:rsid w:val="00351AAC"/>
    <w:rsid w:val="00353726"/>
    <w:rsid w:val="003550C1"/>
    <w:rsid w:val="00355256"/>
    <w:rsid w:val="00355271"/>
    <w:rsid w:val="003558EF"/>
    <w:rsid w:val="00355BD7"/>
    <w:rsid w:val="00356017"/>
    <w:rsid w:val="003577D6"/>
    <w:rsid w:val="00357CEE"/>
    <w:rsid w:val="00357D03"/>
    <w:rsid w:val="00360057"/>
    <w:rsid w:val="00360198"/>
    <w:rsid w:val="00363827"/>
    <w:rsid w:val="003641EE"/>
    <w:rsid w:val="003658DC"/>
    <w:rsid w:val="003663BF"/>
    <w:rsid w:val="00366F3A"/>
    <w:rsid w:val="00367973"/>
    <w:rsid w:val="00370DC2"/>
    <w:rsid w:val="00371265"/>
    <w:rsid w:val="00371705"/>
    <w:rsid w:val="00371CF3"/>
    <w:rsid w:val="003729F8"/>
    <w:rsid w:val="00373396"/>
    <w:rsid w:val="00374080"/>
    <w:rsid w:val="0037534F"/>
    <w:rsid w:val="00376719"/>
    <w:rsid w:val="00377AC9"/>
    <w:rsid w:val="003801FA"/>
    <w:rsid w:val="00381ED5"/>
    <w:rsid w:val="00382134"/>
    <w:rsid w:val="00383634"/>
    <w:rsid w:val="003836E6"/>
    <w:rsid w:val="003840A2"/>
    <w:rsid w:val="00384F7E"/>
    <w:rsid w:val="00386DEB"/>
    <w:rsid w:val="0038700E"/>
    <w:rsid w:val="00390542"/>
    <w:rsid w:val="003911D4"/>
    <w:rsid w:val="003920A7"/>
    <w:rsid w:val="00393098"/>
    <w:rsid w:val="00393AA8"/>
    <w:rsid w:val="00393BF0"/>
    <w:rsid w:val="00394432"/>
    <w:rsid w:val="00395514"/>
    <w:rsid w:val="00395577"/>
    <w:rsid w:val="00395E36"/>
    <w:rsid w:val="00396C14"/>
    <w:rsid w:val="0039778A"/>
    <w:rsid w:val="00397845"/>
    <w:rsid w:val="00397917"/>
    <w:rsid w:val="003A04BE"/>
    <w:rsid w:val="003A096F"/>
    <w:rsid w:val="003A2800"/>
    <w:rsid w:val="003A3398"/>
    <w:rsid w:val="003A3950"/>
    <w:rsid w:val="003A39C6"/>
    <w:rsid w:val="003A51D4"/>
    <w:rsid w:val="003A52AD"/>
    <w:rsid w:val="003A57A4"/>
    <w:rsid w:val="003A6BC3"/>
    <w:rsid w:val="003A6CA1"/>
    <w:rsid w:val="003B04DE"/>
    <w:rsid w:val="003B0CA4"/>
    <w:rsid w:val="003B0FE3"/>
    <w:rsid w:val="003B2C6B"/>
    <w:rsid w:val="003B510A"/>
    <w:rsid w:val="003B62D7"/>
    <w:rsid w:val="003B7C46"/>
    <w:rsid w:val="003C0811"/>
    <w:rsid w:val="003C0E07"/>
    <w:rsid w:val="003C237C"/>
    <w:rsid w:val="003C2A8B"/>
    <w:rsid w:val="003C4199"/>
    <w:rsid w:val="003C5749"/>
    <w:rsid w:val="003C5B63"/>
    <w:rsid w:val="003C5DB1"/>
    <w:rsid w:val="003C6D8A"/>
    <w:rsid w:val="003C7DA5"/>
    <w:rsid w:val="003D03E0"/>
    <w:rsid w:val="003D0607"/>
    <w:rsid w:val="003D084E"/>
    <w:rsid w:val="003D0E25"/>
    <w:rsid w:val="003D126F"/>
    <w:rsid w:val="003D1AB2"/>
    <w:rsid w:val="003D1D20"/>
    <w:rsid w:val="003D2CBB"/>
    <w:rsid w:val="003D353E"/>
    <w:rsid w:val="003D40C0"/>
    <w:rsid w:val="003D414E"/>
    <w:rsid w:val="003D445D"/>
    <w:rsid w:val="003D4637"/>
    <w:rsid w:val="003D4D11"/>
    <w:rsid w:val="003D551F"/>
    <w:rsid w:val="003D66E1"/>
    <w:rsid w:val="003D758A"/>
    <w:rsid w:val="003E23CE"/>
    <w:rsid w:val="003E271D"/>
    <w:rsid w:val="003E3761"/>
    <w:rsid w:val="003E3BCE"/>
    <w:rsid w:val="003E5F6E"/>
    <w:rsid w:val="003E723F"/>
    <w:rsid w:val="003E73D3"/>
    <w:rsid w:val="003E760C"/>
    <w:rsid w:val="003F1362"/>
    <w:rsid w:val="003F1766"/>
    <w:rsid w:val="003F20EE"/>
    <w:rsid w:val="003F244C"/>
    <w:rsid w:val="003F2D85"/>
    <w:rsid w:val="003F31A0"/>
    <w:rsid w:val="003F3F5B"/>
    <w:rsid w:val="003F3F68"/>
    <w:rsid w:val="003F44AC"/>
    <w:rsid w:val="003F6348"/>
    <w:rsid w:val="003F68B2"/>
    <w:rsid w:val="003F6D19"/>
    <w:rsid w:val="00400C0B"/>
    <w:rsid w:val="00400C4C"/>
    <w:rsid w:val="004012F3"/>
    <w:rsid w:val="00401F6F"/>
    <w:rsid w:val="00402726"/>
    <w:rsid w:val="004028E0"/>
    <w:rsid w:val="00403AEF"/>
    <w:rsid w:val="004051D4"/>
    <w:rsid w:val="00405F69"/>
    <w:rsid w:val="004100D7"/>
    <w:rsid w:val="004109B5"/>
    <w:rsid w:val="0041275D"/>
    <w:rsid w:val="0041294B"/>
    <w:rsid w:val="00414103"/>
    <w:rsid w:val="004143C3"/>
    <w:rsid w:val="004210C4"/>
    <w:rsid w:val="00421DD6"/>
    <w:rsid w:val="00421E18"/>
    <w:rsid w:val="004220A2"/>
    <w:rsid w:val="004226F7"/>
    <w:rsid w:val="00422DB8"/>
    <w:rsid w:val="004255F5"/>
    <w:rsid w:val="00425952"/>
    <w:rsid w:val="00426EC5"/>
    <w:rsid w:val="0042713F"/>
    <w:rsid w:val="00427399"/>
    <w:rsid w:val="00427C38"/>
    <w:rsid w:val="00427E67"/>
    <w:rsid w:val="00427FB4"/>
    <w:rsid w:val="00430582"/>
    <w:rsid w:val="00430D64"/>
    <w:rsid w:val="004323DF"/>
    <w:rsid w:val="0043297E"/>
    <w:rsid w:val="00433CFC"/>
    <w:rsid w:val="004343F6"/>
    <w:rsid w:val="00435CB9"/>
    <w:rsid w:val="00435DD0"/>
    <w:rsid w:val="00436934"/>
    <w:rsid w:val="00437543"/>
    <w:rsid w:val="004424B1"/>
    <w:rsid w:val="004425BD"/>
    <w:rsid w:val="00442B6F"/>
    <w:rsid w:val="00443EDB"/>
    <w:rsid w:val="0044455E"/>
    <w:rsid w:val="0044558C"/>
    <w:rsid w:val="00445F64"/>
    <w:rsid w:val="004470FF"/>
    <w:rsid w:val="0044762E"/>
    <w:rsid w:val="00447AFE"/>
    <w:rsid w:val="00452B68"/>
    <w:rsid w:val="004540BB"/>
    <w:rsid w:val="0045429F"/>
    <w:rsid w:val="00454C8D"/>
    <w:rsid w:val="00455978"/>
    <w:rsid w:val="004601A3"/>
    <w:rsid w:val="004602B3"/>
    <w:rsid w:val="004607A5"/>
    <w:rsid w:val="00460857"/>
    <w:rsid w:val="00461278"/>
    <w:rsid w:val="004612DC"/>
    <w:rsid w:val="0046314F"/>
    <w:rsid w:val="004640AF"/>
    <w:rsid w:val="00465615"/>
    <w:rsid w:val="004659CE"/>
    <w:rsid w:val="00465D29"/>
    <w:rsid w:val="00466002"/>
    <w:rsid w:val="00466117"/>
    <w:rsid w:val="004662F1"/>
    <w:rsid w:val="00467F77"/>
    <w:rsid w:val="0047119B"/>
    <w:rsid w:val="0047146A"/>
    <w:rsid w:val="004715AA"/>
    <w:rsid w:val="004735AD"/>
    <w:rsid w:val="00473BC1"/>
    <w:rsid w:val="00474BE5"/>
    <w:rsid w:val="00475567"/>
    <w:rsid w:val="00475586"/>
    <w:rsid w:val="00475864"/>
    <w:rsid w:val="00475B7B"/>
    <w:rsid w:val="0047605E"/>
    <w:rsid w:val="00476258"/>
    <w:rsid w:val="00476BB7"/>
    <w:rsid w:val="00476CD3"/>
    <w:rsid w:val="00477FA5"/>
    <w:rsid w:val="00480683"/>
    <w:rsid w:val="00481047"/>
    <w:rsid w:val="004824B8"/>
    <w:rsid w:val="00482816"/>
    <w:rsid w:val="00482B0A"/>
    <w:rsid w:val="00483123"/>
    <w:rsid w:val="00483D45"/>
    <w:rsid w:val="00484E85"/>
    <w:rsid w:val="00487054"/>
    <w:rsid w:val="004902D0"/>
    <w:rsid w:val="00493F24"/>
    <w:rsid w:val="00495053"/>
    <w:rsid w:val="0049618C"/>
    <w:rsid w:val="00496539"/>
    <w:rsid w:val="00496A69"/>
    <w:rsid w:val="00497DBC"/>
    <w:rsid w:val="004A0CA0"/>
    <w:rsid w:val="004A12F2"/>
    <w:rsid w:val="004A1999"/>
    <w:rsid w:val="004A2684"/>
    <w:rsid w:val="004A40E4"/>
    <w:rsid w:val="004A4314"/>
    <w:rsid w:val="004A5070"/>
    <w:rsid w:val="004A5A96"/>
    <w:rsid w:val="004A71CD"/>
    <w:rsid w:val="004B028B"/>
    <w:rsid w:val="004B215A"/>
    <w:rsid w:val="004B3EAC"/>
    <w:rsid w:val="004B3EF5"/>
    <w:rsid w:val="004B45E1"/>
    <w:rsid w:val="004B4797"/>
    <w:rsid w:val="004B4FBC"/>
    <w:rsid w:val="004B5242"/>
    <w:rsid w:val="004B5EA4"/>
    <w:rsid w:val="004B78F5"/>
    <w:rsid w:val="004C25DF"/>
    <w:rsid w:val="004C3789"/>
    <w:rsid w:val="004C38AC"/>
    <w:rsid w:val="004C5336"/>
    <w:rsid w:val="004C6618"/>
    <w:rsid w:val="004C789C"/>
    <w:rsid w:val="004C7921"/>
    <w:rsid w:val="004C796B"/>
    <w:rsid w:val="004D0561"/>
    <w:rsid w:val="004D204F"/>
    <w:rsid w:val="004D277E"/>
    <w:rsid w:val="004D49A0"/>
    <w:rsid w:val="004D5BED"/>
    <w:rsid w:val="004D6760"/>
    <w:rsid w:val="004D7EDF"/>
    <w:rsid w:val="004E0191"/>
    <w:rsid w:val="004E1A88"/>
    <w:rsid w:val="004E2667"/>
    <w:rsid w:val="004E27E9"/>
    <w:rsid w:val="004E2A01"/>
    <w:rsid w:val="004E355C"/>
    <w:rsid w:val="004E35FD"/>
    <w:rsid w:val="004E3A2D"/>
    <w:rsid w:val="004E3ADB"/>
    <w:rsid w:val="004E3F06"/>
    <w:rsid w:val="004E5E66"/>
    <w:rsid w:val="004E6B36"/>
    <w:rsid w:val="004E73C9"/>
    <w:rsid w:val="004E79AE"/>
    <w:rsid w:val="004E7D5B"/>
    <w:rsid w:val="004F17D5"/>
    <w:rsid w:val="004F2562"/>
    <w:rsid w:val="004F50F5"/>
    <w:rsid w:val="004F584B"/>
    <w:rsid w:val="004F5AFE"/>
    <w:rsid w:val="00500553"/>
    <w:rsid w:val="00500F47"/>
    <w:rsid w:val="00501105"/>
    <w:rsid w:val="00501F2A"/>
    <w:rsid w:val="00502243"/>
    <w:rsid w:val="00502C2F"/>
    <w:rsid w:val="00503F72"/>
    <w:rsid w:val="00504583"/>
    <w:rsid w:val="0050719E"/>
    <w:rsid w:val="00507BBF"/>
    <w:rsid w:val="0051200A"/>
    <w:rsid w:val="005123C7"/>
    <w:rsid w:val="005129EE"/>
    <w:rsid w:val="0051420C"/>
    <w:rsid w:val="00514F47"/>
    <w:rsid w:val="00515448"/>
    <w:rsid w:val="00515687"/>
    <w:rsid w:val="00517C53"/>
    <w:rsid w:val="005204A9"/>
    <w:rsid w:val="00520FEA"/>
    <w:rsid w:val="005210F2"/>
    <w:rsid w:val="00521C55"/>
    <w:rsid w:val="00521D25"/>
    <w:rsid w:val="00521EA9"/>
    <w:rsid w:val="00522691"/>
    <w:rsid w:val="00522AFE"/>
    <w:rsid w:val="00522C10"/>
    <w:rsid w:val="00523020"/>
    <w:rsid w:val="005235DC"/>
    <w:rsid w:val="005236EB"/>
    <w:rsid w:val="00523962"/>
    <w:rsid w:val="00523C40"/>
    <w:rsid w:val="00523D4F"/>
    <w:rsid w:val="00524914"/>
    <w:rsid w:val="00525FFF"/>
    <w:rsid w:val="00530AA6"/>
    <w:rsid w:val="00530EC0"/>
    <w:rsid w:val="005315A0"/>
    <w:rsid w:val="005319DE"/>
    <w:rsid w:val="005320CB"/>
    <w:rsid w:val="005324DF"/>
    <w:rsid w:val="005329CD"/>
    <w:rsid w:val="005332E2"/>
    <w:rsid w:val="00533462"/>
    <w:rsid w:val="00533F47"/>
    <w:rsid w:val="00534040"/>
    <w:rsid w:val="005364C6"/>
    <w:rsid w:val="0053723E"/>
    <w:rsid w:val="005375A5"/>
    <w:rsid w:val="00537BA2"/>
    <w:rsid w:val="005402F2"/>
    <w:rsid w:val="005405C7"/>
    <w:rsid w:val="00540DEF"/>
    <w:rsid w:val="00540FEC"/>
    <w:rsid w:val="00542050"/>
    <w:rsid w:val="00542EF8"/>
    <w:rsid w:val="005438F0"/>
    <w:rsid w:val="00543982"/>
    <w:rsid w:val="00544262"/>
    <w:rsid w:val="00544A57"/>
    <w:rsid w:val="005458C2"/>
    <w:rsid w:val="00546411"/>
    <w:rsid w:val="00546B98"/>
    <w:rsid w:val="005500FA"/>
    <w:rsid w:val="005502EA"/>
    <w:rsid w:val="0055067A"/>
    <w:rsid w:val="005512EE"/>
    <w:rsid w:val="00551C9E"/>
    <w:rsid w:val="00552700"/>
    <w:rsid w:val="0055306E"/>
    <w:rsid w:val="0055361E"/>
    <w:rsid w:val="005537CD"/>
    <w:rsid w:val="00554E61"/>
    <w:rsid w:val="00555B87"/>
    <w:rsid w:val="00555E3A"/>
    <w:rsid w:val="00555EAD"/>
    <w:rsid w:val="005561B5"/>
    <w:rsid w:val="00557B97"/>
    <w:rsid w:val="00557FC4"/>
    <w:rsid w:val="00560D85"/>
    <w:rsid w:val="005617A4"/>
    <w:rsid w:val="005620BF"/>
    <w:rsid w:val="0056273B"/>
    <w:rsid w:val="00562A50"/>
    <w:rsid w:val="005636C3"/>
    <w:rsid w:val="00563786"/>
    <w:rsid w:val="005639AD"/>
    <w:rsid w:val="0056418A"/>
    <w:rsid w:val="005645F0"/>
    <w:rsid w:val="005660AA"/>
    <w:rsid w:val="00566283"/>
    <w:rsid w:val="00567781"/>
    <w:rsid w:val="00570B6E"/>
    <w:rsid w:val="0057170E"/>
    <w:rsid w:val="005721FF"/>
    <w:rsid w:val="00572563"/>
    <w:rsid w:val="00572684"/>
    <w:rsid w:val="00573EE5"/>
    <w:rsid w:val="00574C69"/>
    <w:rsid w:val="005751BD"/>
    <w:rsid w:val="0057526D"/>
    <w:rsid w:val="005761D4"/>
    <w:rsid w:val="005766E5"/>
    <w:rsid w:val="00584054"/>
    <w:rsid w:val="005842CC"/>
    <w:rsid w:val="00586699"/>
    <w:rsid w:val="00586C87"/>
    <w:rsid w:val="00587231"/>
    <w:rsid w:val="005874ED"/>
    <w:rsid w:val="00587710"/>
    <w:rsid w:val="00591CA6"/>
    <w:rsid w:val="0059252E"/>
    <w:rsid w:val="0059263B"/>
    <w:rsid w:val="00592A09"/>
    <w:rsid w:val="005933C3"/>
    <w:rsid w:val="00593F57"/>
    <w:rsid w:val="005947F2"/>
    <w:rsid w:val="00594B01"/>
    <w:rsid w:val="00594E08"/>
    <w:rsid w:val="00595299"/>
    <w:rsid w:val="00595B44"/>
    <w:rsid w:val="0059692F"/>
    <w:rsid w:val="005A0C21"/>
    <w:rsid w:val="005A28BF"/>
    <w:rsid w:val="005A3EE9"/>
    <w:rsid w:val="005A4A4F"/>
    <w:rsid w:val="005A5F99"/>
    <w:rsid w:val="005B0B27"/>
    <w:rsid w:val="005B2772"/>
    <w:rsid w:val="005B301B"/>
    <w:rsid w:val="005B3276"/>
    <w:rsid w:val="005B4B05"/>
    <w:rsid w:val="005B4C45"/>
    <w:rsid w:val="005B58E1"/>
    <w:rsid w:val="005B58E6"/>
    <w:rsid w:val="005B7570"/>
    <w:rsid w:val="005B76C8"/>
    <w:rsid w:val="005C0550"/>
    <w:rsid w:val="005C0B22"/>
    <w:rsid w:val="005C277E"/>
    <w:rsid w:val="005C32E7"/>
    <w:rsid w:val="005C3765"/>
    <w:rsid w:val="005C4560"/>
    <w:rsid w:val="005C4610"/>
    <w:rsid w:val="005C4EF2"/>
    <w:rsid w:val="005C5D2B"/>
    <w:rsid w:val="005C6E9C"/>
    <w:rsid w:val="005C7130"/>
    <w:rsid w:val="005D0ED8"/>
    <w:rsid w:val="005D2AAC"/>
    <w:rsid w:val="005D2CFB"/>
    <w:rsid w:val="005D2EA0"/>
    <w:rsid w:val="005D3296"/>
    <w:rsid w:val="005D41DC"/>
    <w:rsid w:val="005D6ECC"/>
    <w:rsid w:val="005E0865"/>
    <w:rsid w:val="005E0FD8"/>
    <w:rsid w:val="005E131B"/>
    <w:rsid w:val="005E1DD9"/>
    <w:rsid w:val="005E280A"/>
    <w:rsid w:val="005E288B"/>
    <w:rsid w:val="005E3504"/>
    <w:rsid w:val="005E4605"/>
    <w:rsid w:val="005E4B61"/>
    <w:rsid w:val="005E5E69"/>
    <w:rsid w:val="005E637F"/>
    <w:rsid w:val="005E6826"/>
    <w:rsid w:val="005E6DC6"/>
    <w:rsid w:val="005E7130"/>
    <w:rsid w:val="005E7543"/>
    <w:rsid w:val="005E760D"/>
    <w:rsid w:val="005E78D8"/>
    <w:rsid w:val="005F0A0D"/>
    <w:rsid w:val="005F0BB6"/>
    <w:rsid w:val="005F2A62"/>
    <w:rsid w:val="005F485E"/>
    <w:rsid w:val="005F5A45"/>
    <w:rsid w:val="005F6707"/>
    <w:rsid w:val="005F6EC0"/>
    <w:rsid w:val="005F7DC3"/>
    <w:rsid w:val="006002A1"/>
    <w:rsid w:val="00600CE9"/>
    <w:rsid w:val="00602950"/>
    <w:rsid w:val="00602B40"/>
    <w:rsid w:val="00604131"/>
    <w:rsid w:val="00604B1F"/>
    <w:rsid w:val="0060796D"/>
    <w:rsid w:val="00611665"/>
    <w:rsid w:val="006117D0"/>
    <w:rsid w:val="006125B4"/>
    <w:rsid w:val="00612B2F"/>
    <w:rsid w:val="006135BC"/>
    <w:rsid w:val="00613908"/>
    <w:rsid w:val="006155EC"/>
    <w:rsid w:val="0061593F"/>
    <w:rsid w:val="00615E04"/>
    <w:rsid w:val="00615ED9"/>
    <w:rsid w:val="00616B96"/>
    <w:rsid w:val="00616E8A"/>
    <w:rsid w:val="006202EE"/>
    <w:rsid w:val="006205B4"/>
    <w:rsid w:val="00620FEE"/>
    <w:rsid w:val="00621084"/>
    <w:rsid w:val="00621CEF"/>
    <w:rsid w:val="006222E9"/>
    <w:rsid w:val="00622E2B"/>
    <w:rsid w:val="00623B21"/>
    <w:rsid w:val="00624AF4"/>
    <w:rsid w:val="00624D3B"/>
    <w:rsid w:val="00624E53"/>
    <w:rsid w:val="00624E74"/>
    <w:rsid w:val="00625521"/>
    <w:rsid w:val="00625689"/>
    <w:rsid w:val="00625E13"/>
    <w:rsid w:val="006264D9"/>
    <w:rsid w:val="006314EE"/>
    <w:rsid w:val="00632C3B"/>
    <w:rsid w:val="00633B3A"/>
    <w:rsid w:val="006341B4"/>
    <w:rsid w:val="0063427D"/>
    <w:rsid w:val="0063493C"/>
    <w:rsid w:val="00634C59"/>
    <w:rsid w:val="00636695"/>
    <w:rsid w:val="006372A5"/>
    <w:rsid w:val="0063755F"/>
    <w:rsid w:val="006407A0"/>
    <w:rsid w:val="0064081B"/>
    <w:rsid w:val="00641E4A"/>
    <w:rsid w:val="0064227F"/>
    <w:rsid w:val="0064398F"/>
    <w:rsid w:val="0064442F"/>
    <w:rsid w:val="00645E1B"/>
    <w:rsid w:val="006464BC"/>
    <w:rsid w:val="00646746"/>
    <w:rsid w:val="00646C8B"/>
    <w:rsid w:val="00647908"/>
    <w:rsid w:val="0065224A"/>
    <w:rsid w:val="006523BF"/>
    <w:rsid w:val="006525BE"/>
    <w:rsid w:val="00652CC3"/>
    <w:rsid w:val="00652EF9"/>
    <w:rsid w:val="006533C0"/>
    <w:rsid w:val="00653749"/>
    <w:rsid w:val="0065430E"/>
    <w:rsid w:val="00654593"/>
    <w:rsid w:val="006553DE"/>
    <w:rsid w:val="006554E1"/>
    <w:rsid w:val="00655DC1"/>
    <w:rsid w:val="00656ACA"/>
    <w:rsid w:val="00657063"/>
    <w:rsid w:val="00657F9A"/>
    <w:rsid w:val="0066135B"/>
    <w:rsid w:val="00661550"/>
    <w:rsid w:val="0066159D"/>
    <w:rsid w:val="006617C6"/>
    <w:rsid w:val="00661A09"/>
    <w:rsid w:val="00661CAC"/>
    <w:rsid w:val="00662D51"/>
    <w:rsid w:val="00663E5B"/>
    <w:rsid w:val="006640A3"/>
    <w:rsid w:val="00664924"/>
    <w:rsid w:val="00664AFE"/>
    <w:rsid w:val="006655DD"/>
    <w:rsid w:val="006663F0"/>
    <w:rsid w:val="006665D1"/>
    <w:rsid w:val="00667A18"/>
    <w:rsid w:val="006701C8"/>
    <w:rsid w:val="00670A14"/>
    <w:rsid w:val="00670FBD"/>
    <w:rsid w:val="00671030"/>
    <w:rsid w:val="006723BC"/>
    <w:rsid w:val="00673BBC"/>
    <w:rsid w:val="00675343"/>
    <w:rsid w:val="006757AB"/>
    <w:rsid w:val="00675B06"/>
    <w:rsid w:val="00676655"/>
    <w:rsid w:val="00676E48"/>
    <w:rsid w:val="00677F83"/>
    <w:rsid w:val="006802F2"/>
    <w:rsid w:val="00680903"/>
    <w:rsid w:val="00680A4B"/>
    <w:rsid w:val="0068125D"/>
    <w:rsid w:val="00681EE2"/>
    <w:rsid w:val="0068263D"/>
    <w:rsid w:val="00683759"/>
    <w:rsid w:val="00683A76"/>
    <w:rsid w:val="00683C90"/>
    <w:rsid w:val="00683EF3"/>
    <w:rsid w:val="0068412A"/>
    <w:rsid w:val="00684771"/>
    <w:rsid w:val="006854BE"/>
    <w:rsid w:val="00686142"/>
    <w:rsid w:val="006864E4"/>
    <w:rsid w:val="0068662E"/>
    <w:rsid w:val="0068788B"/>
    <w:rsid w:val="00690390"/>
    <w:rsid w:val="006908B5"/>
    <w:rsid w:val="00690B6E"/>
    <w:rsid w:val="00690F16"/>
    <w:rsid w:val="00692238"/>
    <w:rsid w:val="0069236D"/>
    <w:rsid w:val="00693452"/>
    <w:rsid w:val="00693ECB"/>
    <w:rsid w:val="0069457D"/>
    <w:rsid w:val="00694D1F"/>
    <w:rsid w:val="006950A0"/>
    <w:rsid w:val="00695430"/>
    <w:rsid w:val="00695BD1"/>
    <w:rsid w:val="0069657C"/>
    <w:rsid w:val="00697786"/>
    <w:rsid w:val="006A000C"/>
    <w:rsid w:val="006A0ADA"/>
    <w:rsid w:val="006A11C7"/>
    <w:rsid w:val="006A13A4"/>
    <w:rsid w:val="006A1CB5"/>
    <w:rsid w:val="006A3101"/>
    <w:rsid w:val="006A3E7F"/>
    <w:rsid w:val="006A4111"/>
    <w:rsid w:val="006A4228"/>
    <w:rsid w:val="006A46C0"/>
    <w:rsid w:val="006A4F4E"/>
    <w:rsid w:val="006A52B7"/>
    <w:rsid w:val="006A536A"/>
    <w:rsid w:val="006A6EEF"/>
    <w:rsid w:val="006B042F"/>
    <w:rsid w:val="006B07AB"/>
    <w:rsid w:val="006B0DF4"/>
    <w:rsid w:val="006B1DA0"/>
    <w:rsid w:val="006B3140"/>
    <w:rsid w:val="006B43A5"/>
    <w:rsid w:val="006B4B5A"/>
    <w:rsid w:val="006B4CD9"/>
    <w:rsid w:val="006B4F62"/>
    <w:rsid w:val="006B59C4"/>
    <w:rsid w:val="006B6056"/>
    <w:rsid w:val="006B6064"/>
    <w:rsid w:val="006B6B08"/>
    <w:rsid w:val="006B7D04"/>
    <w:rsid w:val="006C08F0"/>
    <w:rsid w:val="006C0BD7"/>
    <w:rsid w:val="006C1C29"/>
    <w:rsid w:val="006C1F55"/>
    <w:rsid w:val="006C2F69"/>
    <w:rsid w:val="006C2FA5"/>
    <w:rsid w:val="006C3A42"/>
    <w:rsid w:val="006C3B0C"/>
    <w:rsid w:val="006C3B68"/>
    <w:rsid w:val="006C44C7"/>
    <w:rsid w:val="006C4C16"/>
    <w:rsid w:val="006C4E45"/>
    <w:rsid w:val="006C5171"/>
    <w:rsid w:val="006C5D83"/>
    <w:rsid w:val="006C706B"/>
    <w:rsid w:val="006D06CC"/>
    <w:rsid w:val="006D236B"/>
    <w:rsid w:val="006D242B"/>
    <w:rsid w:val="006D2492"/>
    <w:rsid w:val="006D3A6C"/>
    <w:rsid w:val="006D462F"/>
    <w:rsid w:val="006D4842"/>
    <w:rsid w:val="006D4A09"/>
    <w:rsid w:val="006D4A68"/>
    <w:rsid w:val="006D6043"/>
    <w:rsid w:val="006D7512"/>
    <w:rsid w:val="006E00E9"/>
    <w:rsid w:val="006E03F4"/>
    <w:rsid w:val="006E33AE"/>
    <w:rsid w:val="006E3958"/>
    <w:rsid w:val="006E4F30"/>
    <w:rsid w:val="006E5422"/>
    <w:rsid w:val="006E60D9"/>
    <w:rsid w:val="006E66BB"/>
    <w:rsid w:val="006E7A53"/>
    <w:rsid w:val="006F01EE"/>
    <w:rsid w:val="006F0826"/>
    <w:rsid w:val="006F0930"/>
    <w:rsid w:val="006F0F0E"/>
    <w:rsid w:val="006F1675"/>
    <w:rsid w:val="006F18A2"/>
    <w:rsid w:val="006F1A79"/>
    <w:rsid w:val="006F2858"/>
    <w:rsid w:val="006F2C77"/>
    <w:rsid w:val="006F336D"/>
    <w:rsid w:val="006F3497"/>
    <w:rsid w:val="006F3C6E"/>
    <w:rsid w:val="006F3D5F"/>
    <w:rsid w:val="006F58A4"/>
    <w:rsid w:val="006F618A"/>
    <w:rsid w:val="006F7677"/>
    <w:rsid w:val="00703998"/>
    <w:rsid w:val="00703CC8"/>
    <w:rsid w:val="00704427"/>
    <w:rsid w:val="0070468B"/>
    <w:rsid w:val="00704907"/>
    <w:rsid w:val="007054E7"/>
    <w:rsid w:val="007055E0"/>
    <w:rsid w:val="00705FB0"/>
    <w:rsid w:val="00706C50"/>
    <w:rsid w:val="00711030"/>
    <w:rsid w:val="0071144D"/>
    <w:rsid w:val="00711861"/>
    <w:rsid w:val="0071187E"/>
    <w:rsid w:val="00711A8C"/>
    <w:rsid w:val="007135DB"/>
    <w:rsid w:val="007140EB"/>
    <w:rsid w:val="00714CA5"/>
    <w:rsid w:val="00720F47"/>
    <w:rsid w:val="007210F8"/>
    <w:rsid w:val="00721FB3"/>
    <w:rsid w:val="00722F9C"/>
    <w:rsid w:val="00723224"/>
    <w:rsid w:val="00723C9D"/>
    <w:rsid w:val="00724850"/>
    <w:rsid w:val="007248A8"/>
    <w:rsid w:val="007254AF"/>
    <w:rsid w:val="00725A91"/>
    <w:rsid w:val="00725B53"/>
    <w:rsid w:val="007276AB"/>
    <w:rsid w:val="007278F2"/>
    <w:rsid w:val="007303C9"/>
    <w:rsid w:val="007305B1"/>
    <w:rsid w:val="007309F8"/>
    <w:rsid w:val="00730A0D"/>
    <w:rsid w:val="00733970"/>
    <w:rsid w:val="00733E33"/>
    <w:rsid w:val="00735123"/>
    <w:rsid w:val="00735347"/>
    <w:rsid w:val="007362B8"/>
    <w:rsid w:val="0073654C"/>
    <w:rsid w:val="00736C88"/>
    <w:rsid w:val="0073753D"/>
    <w:rsid w:val="0074015B"/>
    <w:rsid w:val="00740777"/>
    <w:rsid w:val="00743A53"/>
    <w:rsid w:val="00743B46"/>
    <w:rsid w:val="007449E8"/>
    <w:rsid w:val="007452F1"/>
    <w:rsid w:val="00750015"/>
    <w:rsid w:val="00750351"/>
    <w:rsid w:val="007507DC"/>
    <w:rsid w:val="00750935"/>
    <w:rsid w:val="00751B9D"/>
    <w:rsid w:val="007529C8"/>
    <w:rsid w:val="00753CA3"/>
    <w:rsid w:val="007544CF"/>
    <w:rsid w:val="00755237"/>
    <w:rsid w:val="007569DE"/>
    <w:rsid w:val="00757F53"/>
    <w:rsid w:val="00760BAC"/>
    <w:rsid w:val="007614B0"/>
    <w:rsid w:val="007620CA"/>
    <w:rsid w:val="007621F7"/>
    <w:rsid w:val="00762C89"/>
    <w:rsid w:val="00763B72"/>
    <w:rsid w:val="00766107"/>
    <w:rsid w:val="007661FA"/>
    <w:rsid w:val="0076669A"/>
    <w:rsid w:val="0077020C"/>
    <w:rsid w:val="0077083B"/>
    <w:rsid w:val="00770C72"/>
    <w:rsid w:val="007718DF"/>
    <w:rsid w:val="00772934"/>
    <w:rsid w:val="007734A4"/>
    <w:rsid w:val="0077646C"/>
    <w:rsid w:val="00776943"/>
    <w:rsid w:val="00776EB8"/>
    <w:rsid w:val="007804B8"/>
    <w:rsid w:val="0078067F"/>
    <w:rsid w:val="007817DF"/>
    <w:rsid w:val="007819CB"/>
    <w:rsid w:val="00781D8D"/>
    <w:rsid w:val="00782A81"/>
    <w:rsid w:val="00782CF3"/>
    <w:rsid w:val="00783BFB"/>
    <w:rsid w:val="00786A82"/>
    <w:rsid w:val="00786B5E"/>
    <w:rsid w:val="00786BBA"/>
    <w:rsid w:val="00787372"/>
    <w:rsid w:val="00790EA7"/>
    <w:rsid w:val="0079135C"/>
    <w:rsid w:val="0079218A"/>
    <w:rsid w:val="0079289D"/>
    <w:rsid w:val="007930B2"/>
    <w:rsid w:val="00793840"/>
    <w:rsid w:val="007A08A9"/>
    <w:rsid w:val="007A19A2"/>
    <w:rsid w:val="007A1D8F"/>
    <w:rsid w:val="007A1EF7"/>
    <w:rsid w:val="007A2036"/>
    <w:rsid w:val="007A27ED"/>
    <w:rsid w:val="007A58F9"/>
    <w:rsid w:val="007A6B8A"/>
    <w:rsid w:val="007A7C8D"/>
    <w:rsid w:val="007B0649"/>
    <w:rsid w:val="007B0A21"/>
    <w:rsid w:val="007B112D"/>
    <w:rsid w:val="007B1BD6"/>
    <w:rsid w:val="007B2459"/>
    <w:rsid w:val="007B2546"/>
    <w:rsid w:val="007B33DC"/>
    <w:rsid w:val="007B34B7"/>
    <w:rsid w:val="007B4F04"/>
    <w:rsid w:val="007B5FC4"/>
    <w:rsid w:val="007B78BA"/>
    <w:rsid w:val="007C0B33"/>
    <w:rsid w:val="007C11EF"/>
    <w:rsid w:val="007C134A"/>
    <w:rsid w:val="007C26EB"/>
    <w:rsid w:val="007C3167"/>
    <w:rsid w:val="007C3EF2"/>
    <w:rsid w:val="007C4350"/>
    <w:rsid w:val="007C4C80"/>
    <w:rsid w:val="007C5272"/>
    <w:rsid w:val="007C5E4D"/>
    <w:rsid w:val="007C7DD6"/>
    <w:rsid w:val="007D3525"/>
    <w:rsid w:val="007D3E35"/>
    <w:rsid w:val="007D4C1F"/>
    <w:rsid w:val="007D4CBC"/>
    <w:rsid w:val="007D5590"/>
    <w:rsid w:val="007D668B"/>
    <w:rsid w:val="007D6ABB"/>
    <w:rsid w:val="007D6C8D"/>
    <w:rsid w:val="007D70C7"/>
    <w:rsid w:val="007E040F"/>
    <w:rsid w:val="007E1799"/>
    <w:rsid w:val="007E1968"/>
    <w:rsid w:val="007E19C1"/>
    <w:rsid w:val="007E2511"/>
    <w:rsid w:val="007E274D"/>
    <w:rsid w:val="007E2B72"/>
    <w:rsid w:val="007E3678"/>
    <w:rsid w:val="007E3947"/>
    <w:rsid w:val="007E3DE7"/>
    <w:rsid w:val="007E45AA"/>
    <w:rsid w:val="007E45C0"/>
    <w:rsid w:val="007E499C"/>
    <w:rsid w:val="007E546D"/>
    <w:rsid w:val="007E5BA0"/>
    <w:rsid w:val="007E63C4"/>
    <w:rsid w:val="007E7702"/>
    <w:rsid w:val="007F096E"/>
    <w:rsid w:val="007F1089"/>
    <w:rsid w:val="007F1F5E"/>
    <w:rsid w:val="007F2089"/>
    <w:rsid w:val="007F2AFD"/>
    <w:rsid w:val="007F2C0F"/>
    <w:rsid w:val="007F31F6"/>
    <w:rsid w:val="007F35B3"/>
    <w:rsid w:val="007F39A9"/>
    <w:rsid w:val="007F5485"/>
    <w:rsid w:val="007F58D1"/>
    <w:rsid w:val="007F6660"/>
    <w:rsid w:val="007F71B6"/>
    <w:rsid w:val="00800C6F"/>
    <w:rsid w:val="00800CF4"/>
    <w:rsid w:val="00803288"/>
    <w:rsid w:val="008035DD"/>
    <w:rsid w:val="008052F2"/>
    <w:rsid w:val="00805978"/>
    <w:rsid w:val="00805B7F"/>
    <w:rsid w:val="00806C5C"/>
    <w:rsid w:val="008072B8"/>
    <w:rsid w:val="00807536"/>
    <w:rsid w:val="00807B56"/>
    <w:rsid w:val="00810479"/>
    <w:rsid w:val="0081089B"/>
    <w:rsid w:val="008109B8"/>
    <w:rsid w:val="00811607"/>
    <w:rsid w:val="00812E44"/>
    <w:rsid w:val="008130C6"/>
    <w:rsid w:val="008130E7"/>
    <w:rsid w:val="00813DD2"/>
    <w:rsid w:val="00814D65"/>
    <w:rsid w:val="0081503F"/>
    <w:rsid w:val="0081519D"/>
    <w:rsid w:val="00815DDB"/>
    <w:rsid w:val="0081677C"/>
    <w:rsid w:val="008168D9"/>
    <w:rsid w:val="00816ED3"/>
    <w:rsid w:val="008203A9"/>
    <w:rsid w:val="00820B9F"/>
    <w:rsid w:val="00820C32"/>
    <w:rsid w:val="008212BF"/>
    <w:rsid w:val="008229CB"/>
    <w:rsid w:val="00822F1D"/>
    <w:rsid w:val="0082325E"/>
    <w:rsid w:val="00823325"/>
    <w:rsid w:val="00823349"/>
    <w:rsid w:val="00823721"/>
    <w:rsid w:val="0082479F"/>
    <w:rsid w:val="0082481A"/>
    <w:rsid w:val="0082523F"/>
    <w:rsid w:val="008269A5"/>
    <w:rsid w:val="00827951"/>
    <w:rsid w:val="00830791"/>
    <w:rsid w:val="00831DAC"/>
    <w:rsid w:val="00832623"/>
    <w:rsid w:val="008332AE"/>
    <w:rsid w:val="008333F0"/>
    <w:rsid w:val="00833B62"/>
    <w:rsid w:val="00834E4B"/>
    <w:rsid w:val="00835556"/>
    <w:rsid w:val="00836288"/>
    <w:rsid w:val="0083675C"/>
    <w:rsid w:val="00836F5F"/>
    <w:rsid w:val="0083724F"/>
    <w:rsid w:val="008372E5"/>
    <w:rsid w:val="00840A4A"/>
    <w:rsid w:val="008411E1"/>
    <w:rsid w:val="0084121A"/>
    <w:rsid w:val="00841D88"/>
    <w:rsid w:val="00842F17"/>
    <w:rsid w:val="00843AF5"/>
    <w:rsid w:val="008444AF"/>
    <w:rsid w:val="008451B0"/>
    <w:rsid w:val="00845A9C"/>
    <w:rsid w:val="00845F32"/>
    <w:rsid w:val="0084645A"/>
    <w:rsid w:val="0084683F"/>
    <w:rsid w:val="0085090B"/>
    <w:rsid w:val="008513FF"/>
    <w:rsid w:val="00851A0C"/>
    <w:rsid w:val="00852247"/>
    <w:rsid w:val="0085368F"/>
    <w:rsid w:val="00853B80"/>
    <w:rsid w:val="0085452A"/>
    <w:rsid w:val="00856D88"/>
    <w:rsid w:val="0085762C"/>
    <w:rsid w:val="008603B5"/>
    <w:rsid w:val="0086127F"/>
    <w:rsid w:val="00862531"/>
    <w:rsid w:val="008639D3"/>
    <w:rsid w:val="008648AD"/>
    <w:rsid w:val="00864F3D"/>
    <w:rsid w:val="00864F4A"/>
    <w:rsid w:val="00865484"/>
    <w:rsid w:val="0086572D"/>
    <w:rsid w:val="00871F65"/>
    <w:rsid w:val="008731EC"/>
    <w:rsid w:val="00873D34"/>
    <w:rsid w:val="00873E34"/>
    <w:rsid w:val="0087407B"/>
    <w:rsid w:val="00874116"/>
    <w:rsid w:val="008741FC"/>
    <w:rsid w:val="00874C7D"/>
    <w:rsid w:val="00874D67"/>
    <w:rsid w:val="00875308"/>
    <w:rsid w:val="00875538"/>
    <w:rsid w:val="008760FB"/>
    <w:rsid w:val="00880AE1"/>
    <w:rsid w:val="0088136E"/>
    <w:rsid w:val="00882710"/>
    <w:rsid w:val="00882CDC"/>
    <w:rsid w:val="0088402B"/>
    <w:rsid w:val="008842BA"/>
    <w:rsid w:val="00885A13"/>
    <w:rsid w:val="00885D0A"/>
    <w:rsid w:val="00886E98"/>
    <w:rsid w:val="00886F3E"/>
    <w:rsid w:val="00887221"/>
    <w:rsid w:val="00890809"/>
    <w:rsid w:val="00890845"/>
    <w:rsid w:val="00890B96"/>
    <w:rsid w:val="0089153D"/>
    <w:rsid w:val="008917F6"/>
    <w:rsid w:val="00891EE3"/>
    <w:rsid w:val="008927CE"/>
    <w:rsid w:val="00892B04"/>
    <w:rsid w:val="00893250"/>
    <w:rsid w:val="00893F34"/>
    <w:rsid w:val="008942B5"/>
    <w:rsid w:val="00894EDA"/>
    <w:rsid w:val="00896007"/>
    <w:rsid w:val="00896761"/>
    <w:rsid w:val="00896809"/>
    <w:rsid w:val="00896DBD"/>
    <w:rsid w:val="00897E14"/>
    <w:rsid w:val="008A0B6E"/>
    <w:rsid w:val="008A15AF"/>
    <w:rsid w:val="008A1A3F"/>
    <w:rsid w:val="008A1E39"/>
    <w:rsid w:val="008A24A6"/>
    <w:rsid w:val="008A3E51"/>
    <w:rsid w:val="008A4AFE"/>
    <w:rsid w:val="008A4E27"/>
    <w:rsid w:val="008A529D"/>
    <w:rsid w:val="008A655D"/>
    <w:rsid w:val="008A6574"/>
    <w:rsid w:val="008A7479"/>
    <w:rsid w:val="008B13C3"/>
    <w:rsid w:val="008B28D9"/>
    <w:rsid w:val="008B3A1B"/>
    <w:rsid w:val="008B42E6"/>
    <w:rsid w:val="008B4C3E"/>
    <w:rsid w:val="008B511D"/>
    <w:rsid w:val="008B55AA"/>
    <w:rsid w:val="008B5CB3"/>
    <w:rsid w:val="008B6251"/>
    <w:rsid w:val="008B6D1F"/>
    <w:rsid w:val="008B7D0A"/>
    <w:rsid w:val="008B7D18"/>
    <w:rsid w:val="008C0288"/>
    <w:rsid w:val="008C282C"/>
    <w:rsid w:val="008C3643"/>
    <w:rsid w:val="008C3902"/>
    <w:rsid w:val="008C4B3E"/>
    <w:rsid w:val="008C648E"/>
    <w:rsid w:val="008C6FB0"/>
    <w:rsid w:val="008C744B"/>
    <w:rsid w:val="008D0B6D"/>
    <w:rsid w:val="008D12E6"/>
    <w:rsid w:val="008D1447"/>
    <w:rsid w:val="008D1E44"/>
    <w:rsid w:val="008D2E34"/>
    <w:rsid w:val="008D2EA5"/>
    <w:rsid w:val="008D3E41"/>
    <w:rsid w:val="008D55E9"/>
    <w:rsid w:val="008D5C4E"/>
    <w:rsid w:val="008D7EF8"/>
    <w:rsid w:val="008E00D4"/>
    <w:rsid w:val="008E123B"/>
    <w:rsid w:val="008E16AC"/>
    <w:rsid w:val="008E3090"/>
    <w:rsid w:val="008E30DD"/>
    <w:rsid w:val="008E43F2"/>
    <w:rsid w:val="008E4480"/>
    <w:rsid w:val="008E4EF1"/>
    <w:rsid w:val="008E54BA"/>
    <w:rsid w:val="008E6064"/>
    <w:rsid w:val="008E60D6"/>
    <w:rsid w:val="008E6161"/>
    <w:rsid w:val="008E6E84"/>
    <w:rsid w:val="008E6F9F"/>
    <w:rsid w:val="008E71D6"/>
    <w:rsid w:val="008E77EF"/>
    <w:rsid w:val="008E7F54"/>
    <w:rsid w:val="008F004B"/>
    <w:rsid w:val="008F127A"/>
    <w:rsid w:val="008F15C9"/>
    <w:rsid w:val="008F30F2"/>
    <w:rsid w:val="008F3221"/>
    <w:rsid w:val="008F408B"/>
    <w:rsid w:val="008F438E"/>
    <w:rsid w:val="008F5F68"/>
    <w:rsid w:val="008F715D"/>
    <w:rsid w:val="0090056F"/>
    <w:rsid w:val="00900EDF"/>
    <w:rsid w:val="00901032"/>
    <w:rsid w:val="00901AB8"/>
    <w:rsid w:val="009025AC"/>
    <w:rsid w:val="00902CDF"/>
    <w:rsid w:val="009040F1"/>
    <w:rsid w:val="00912B74"/>
    <w:rsid w:val="009139D9"/>
    <w:rsid w:val="00914650"/>
    <w:rsid w:val="00915FAC"/>
    <w:rsid w:val="00917D8C"/>
    <w:rsid w:val="009204C0"/>
    <w:rsid w:val="00921303"/>
    <w:rsid w:val="0092313F"/>
    <w:rsid w:val="00924B40"/>
    <w:rsid w:val="009258ED"/>
    <w:rsid w:val="00925F83"/>
    <w:rsid w:val="00925FD7"/>
    <w:rsid w:val="00926A2B"/>
    <w:rsid w:val="00926E2D"/>
    <w:rsid w:val="0092754C"/>
    <w:rsid w:val="00930CB0"/>
    <w:rsid w:val="0093106C"/>
    <w:rsid w:val="009313BA"/>
    <w:rsid w:val="009322F0"/>
    <w:rsid w:val="0093323C"/>
    <w:rsid w:val="009333D3"/>
    <w:rsid w:val="00933B29"/>
    <w:rsid w:val="00933D74"/>
    <w:rsid w:val="00934325"/>
    <w:rsid w:val="009363A0"/>
    <w:rsid w:val="009378BA"/>
    <w:rsid w:val="00937B94"/>
    <w:rsid w:val="009401E4"/>
    <w:rsid w:val="00940DA4"/>
    <w:rsid w:val="00941C1A"/>
    <w:rsid w:val="00942A0B"/>
    <w:rsid w:val="00942F33"/>
    <w:rsid w:val="009468ED"/>
    <w:rsid w:val="009469ED"/>
    <w:rsid w:val="009475F7"/>
    <w:rsid w:val="00950E16"/>
    <w:rsid w:val="0095114A"/>
    <w:rsid w:val="0095178D"/>
    <w:rsid w:val="0095222C"/>
    <w:rsid w:val="0095229F"/>
    <w:rsid w:val="00952CA0"/>
    <w:rsid w:val="00952FEB"/>
    <w:rsid w:val="0095311B"/>
    <w:rsid w:val="00953336"/>
    <w:rsid w:val="0095341A"/>
    <w:rsid w:val="00955735"/>
    <w:rsid w:val="00955AB0"/>
    <w:rsid w:val="00955F60"/>
    <w:rsid w:val="0095682B"/>
    <w:rsid w:val="00957DC1"/>
    <w:rsid w:val="00960116"/>
    <w:rsid w:val="00960911"/>
    <w:rsid w:val="009617F6"/>
    <w:rsid w:val="00962CF5"/>
    <w:rsid w:val="00962D89"/>
    <w:rsid w:val="009630DA"/>
    <w:rsid w:val="00963A84"/>
    <w:rsid w:val="00963F38"/>
    <w:rsid w:val="00965F6A"/>
    <w:rsid w:val="009713E3"/>
    <w:rsid w:val="009716E3"/>
    <w:rsid w:val="00971781"/>
    <w:rsid w:val="00971D2B"/>
    <w:rsid w:val="00972221"/>
    <w:rsid w:val="00972420"/>
    <w:rsid w:val="00973C3C"/>
    <w:rsid w:val="00974410"/>
    <w:rsid w:val="00976FD3"/>
    <w:rsid w:val="00980172"/>
    <w:rsid w:val="00980467"/>
    <w:rsid w:val="0098047F"/>
    <w:rsid w:val="009806D8"/>
    <w:rsid w:val="00980F3D"/>
    <w:rsid w:val="0098205E"/>
    <w:rsid w:val="00982233"/>
    <w:rsid w:val="00983EB0"/>
    <w:rsid w:val="00983F94"/>
    <w:rsid w:val="00983F9D"/>
    <w:rsid w:val="00984225"/>
    <w:rsid w:val="0098494B"/>
    <w:rsid w:val="00985495"/>
    <w:rsid w:val="009855A6"/>
    <w:rsid w:val="009863D6"/>
    <w:rsid w:val="00986E9A"/>
    <w:rsid w:val="00987076"/>
    <w:rsid w:val="00990070"/>
    <w:rsid w:val="009906A4"/>
    <w:rsid w:val="00990DA0"/>
    <w:rsid w:val="0099108A"/>
    <w:rsid w:val="00991401"/>
    <w:rsid w:val="009930B8"/>
    <w:rsid w:val="00993114"/>
    <w:rsid w:val="0099395E"/>
    <w:rsid w:val="00993F45"/>
    <w:rsid w:val="009940ED"/>
    <w:rsid w:val="00994373"/>
    <w:rsid w:val="00994C01"/>
    <w:rsid w:val="00995D5C"/>
    <w:rsid w:val="00995DA4"/>
    <w:rsid w:val="009962E6"/>
    <w:rsid w:val="0099655C"/>
    <w:rsid w:val="0099682B"/>
    <w:rsid w:val="00997E0B"/>
    <w:rsid w:val="009A023E"/>
    <w:rsid w:val="009A0292"/>
    <w:rsid w:val="009A07D6"/>
    <w:rsid w:val="009A1D5E"/>
    <w:rsid w:val="009A2810"/>
    <w:rsid w:val="009A28E0"/>
    <w:rsid w:val="009A3119"/>
    <w:rsid w:val="009A33BA"/>
    <w:rsid w:val="009A3A84"/>
    <w:rsid w:val="009A4735"/>
    <w:rsid w:val="009A4952"/>
    <w:rsid w:val="009A4BBA"/>
    <w:rsid w:val="009A4DA8"/>
    <w:rsid w:val="009A51F5"/>
    <w:rsid w:val="009A54DA"/>
    <w:rsid w:val="009A5825"/>
    <w:rsid w:val="009A64EE"/>
    <w:rsid w:val="009A72CE"/>
    <w:rsid w:val="009A7DBD"/>
    <w:rsid w:val="009B1F7E"/>
    <w:rsid w:val="009B22A0"/>
    <w:rsid w:val="009B3E1C"/>
    <w:rsid w:val="009B3F4E"/>
    <w:rsid w:val="009B4687"/>
    <w:rsid w:val="009B4A18"/>
    <w:rsid w:val="009B4F49"/>
    <w:rsid w:val="009B4FCD"/>
    <w:rsid w:val="009B506D"/>
    <w:rsid w:val="009B533B"/>
    <w:rsid w:val="009B58E8"/>
    <w:rsid w:val="009B6EA6"/>
    <w:rsid w:val="009C0CD9"/>
    <w:rsid w:val="009C0F09"/>
    <w:rsid w:val="009C1033"/>
    <w:rsid w:val="009C2D4D"/>
    <w:rsid w:val="009C3125"/>
    <w:rsid w:val="009C3687"/>
    <w:rsid w:val="009C4F2C"/>
    <w:rsid w:val="009C506D"/>
    <w:rsid w:val="009C50C5"/>
    <w:rsid w:val="009C5603"/>
    <w:rsid w:val="009C5FB5"/>
    <w:rsid w:val="009C7233"/>
    <w:rsid w:val="009C7A4D"/>
    <w:rsid w:val="009C7BB6"/>
    <w:rsid w:val="009D029C"/>
    <w:rsid w:val="009D0540"/>
    <w:rsid w:val="009D2C62"/>
    <w:rsid w:val="009D2D9B"/>
    <w:rsid w:val="009D341B"/>
    <w:rsid w:val="009D34F2"/>
    <w:rsid w:val="009D3CE4"/>
    <w:rsid w:val="009D3E93"/>
    <w:rsid w:val="009D40A1"/>
    <w:rsid w:val="009D688F"/>
    <w:rsid w:val="009D71E5"/>
    <w:rsid w:val="009D7C95"/>
    <w:rsid w:val="009E0EC3"/>
    <w:rsid w:val="009E1119"/>
    <w:rsid w:val="009E2392"/>
    <w:rsid w:val="009E30B3"/>
    <w:rsid w:val="009E3780"/>
    <w:rsid w:val="009E38EB"/>
    <w:rsid w:val="009E5970"/>
    <w:rsid w:val="009E5FF9"/>
    <w:rsid w:val="009E6F3A"/>
    <w:rsid w:val="009E7311"/>
    <w:rsid w:val="009E7944"/>
    <w:rsid w:val="009E7D5B"/>
    <w:rsid w:val="009F2CBD"/>
    <w:rsid w:val="009F47AB"/>
    <w:rsid w:val="009F49ED"/>
    <w:rsid w:val="009F4F58"/>
    <w:rsid w:val="009F50BD"/>
    <w:rsid w:val="009F79F5"/>
    <w:rsid w:val="00A00788"/>
    <w:rsid w:val="00A01B3F"/>
    <w:rsid w:val="00A0287B"/>
    <w:rsid w:val="00A02C06"/>
    <w:rsid w:val="00A02F59"/>
    <w:rsid w:val="00A030A0"/>
    <w:rsid w:val="00A031FD"/>
    <w:rsid w:val="00A044B5"/>
    <w:rsid w:val="00A04E8C"/>
    <w:rsid w:val="00A0647E"/>
    <w:rsid w:val="00A111DB"/>
    <w:rsid w:val="00A1165C"/>
    <w:rsid w:val="00A11725"/>
    <w:rsid w:val="00A118AD"/>
    <w:rsid w:val="00A1243D"/>
    <w:rsid w:val="00A12621"/>
    <w:rsid w:val="00A12AC5"/>
    <w:rsid w:val="00A137A4"/>
    <w:rsid w:val="00A13B0F"/>
    <w:rsid w:val="00A143F7"/>
    <w:rsid w:val="00A1549C"/>
    <w:rsid w:val="00A16FBE"/>
    <w:rsid w:val="00A177F9"/>
    <w:rsid w:val="00A17AD7"/>
    <w:rsid w:val="00A216DE"/>
    <w:rsid w:val="00A229BA"/>
    <w:rsid w:val="00A22CC7"/>
    <w:rsid w:val="00A242AC"/>
    <w:rsid w:val="00A245C1"/>
    <w:rsid w:val="00A248A0"/>
    <w:rsid w:val="00A26172"/>
    <w:rsid w:val="00A26219"/>
    <w:rsid w:val="00A263BF"/>
    <w:rsid w:val="00A26B5C"/>
    <w:rsid w:val="00A3006C"/>
    <w:rsid w:val="00A3054A"/>
    <w:rsid w:val="00A30B48"/>
    <w:rsid w:val="00A30F10"/>
    <w:rsid w:val="00A3108A"/>
    <w:rsid w:val="00A312CE"/>
    <w:rsid w:val="00A31301"/>
    <w:rsid w:val="00A31D2A"/>
    <w:rsid w:val="00A32E14"/>
    <w:rsid w:val="00A3325F"/>
    <w:rsid w:val="00A33CC5"/>
    <w:rsid w:val="00A34383"/>
    <w:rsid w:val="00A346D7"/>
    <w:rsid w:val="00A34989"/>
    <w:rsid w:val="00A34ACD"/>
    <w:rsid w:val="00A3599E"/>
    <w:rsid w:val="00A35FCD"/>
    <w:rsid w:val="00A36EC0"/>
    <w:rsid w:val="00A37922"/>
    <w:rsid w:val="00A37965"/>
    <w:rsid w:val="00A40346"/>
    <w:rsid w:val="00A408B6"/>
    <w:rsid w:val="00A40924"/>
    <w:rsid w:val="00A410C0"/>
    <w:rsid w:val="00A4187B"/>
    <w:rsid w:val="00A42E40"/>
    <w:rsid w:val="00A4310D"/>
    <w:rsid w:val="00A431C0"/>
    <w:rsid w:val="00A433C1"/>
    <w:rsid w:val="00A4457F"/>
    <w:rsid w:val="00A45680"/>
    <w:rsid w:val="00A45BA7"/>
    <w:rsid w:val="00A46515"/>
    <w:rsid w:val="00A466DD"/>
    <w:rsid w:val="00A518D9"/>
    <w:rsid w:val="00A51F68"/>
    <w:rsid w:val="00A52E7A"/>
    <w:rsid w:val="00A532EB"/>
    <w:rsid w:val="00A53415"/>
    <w:rsid w:val="00A54C8A"/>
    <w:rsid w:val="00A5501B"/>
    <w:rsid w:val="00A55937"/>
    <w:rsid w:val="00A55F5F"/>
    <w:rsid w:val="00A56305"/>
    <w:rsid w:val="00A5707D"/>
    <w:rsid w:val="00A572DB"/>
    <w:rsid w:val="00A57426"/>
    <w:rsid w:val="00A57F8E"/>
    <w:rsid w:val="00A60B41"/>
    <w:rsid w:val="00A60E79"/>
    <w:rsid w:val="00A613DE"/>
    <w:rsid w:val="00A62465"/>
    <w:rsid w:val="00A624C6"/>
    <w:rsid w:val="00A63137"/>
    <w:rsid w:val="00A63712"/>
    <w:rsid w:val="00A638B2"/>
    <w:rsid w:val="00A641FF"/>
    <w:rsid w:val="00A6468F"/>
    <w:rsid w:val="00A65B9E"/>
    <w:rsid w:val="00A65C69"/>
    <w:rsid w:val="00A65D6D"/>
    <w:rsid w:val="00A66238"/>
    <w:rsid w:val="00A6693E"/>
    <w:rsid w:val="00A70295"/>
    <w:rsid w:val="00A722FB"/>
    <w:rsid w:val="00A724C0"/>
    <w:rsid w:val="00A72734"/>
    <w:rsid w:val="00A727F6"/>
    <w:rsid w:val="00A73466"/>
    <w:rsid w:val="00A73599"/>
    <w:rsid w:val="00A75E4A"/>
    <w:rsid w:val="00A761B0"/>
    <w:rsid w:val="00A762E8"/>
    <w:rsid w:val="00A80243"/>
    <w:rsid w:val="00A80C72"/>
    <w:rsid w:val="00A819AD"/>
    <w:rsid w:val="00A823DF"/>
    <w:rsid w:val="00A833C7"/>
    <w:rsid w:val="00A836C8"/>
    <w:rsid w:val="00A837D4"/>
    <w:rsid w:val="00A84B93"/>
    <w:rsid w:val="00A84E42"/>
    <w:rsid w:val="00A8750F"/>
    <w:rsid w:val="00A900F1"/>
    <w:rsid w:val="00A9049E"/>
    <w:rsid w:val="00A905EF"/>
    <w:rsid w:val="00A91BFB"/>
    <w:rsid w:val="00A92A1A"/>
    <w:rsid w:val="00A92CC3"/>
    <w:rsid w:val="00A931F5"/>
    <w:rsid w:val="00A94E97"/>
    <w:rsid w:val="00A9508B"/>
    <w:rsid w:val="00A95271"/>
    <w:rsid w:val="00A959E7"/>
    <w:rsid w:val="00A9624A"/>
    <w:rsid w:val="00A96E2B"/>
    <w:rsid w:val="00A972B0"/>
    <w:rsid w:val="00AA138C"/>
    <w:rsid w:val="00AA16BE"/>
    <w:rsid w:val="00AA187A"/>
    <w:rsid w:val="00AA2267"/>
    <w:rsid w:val="00AA246C"/>
    <w:rsid w:val="00AA2B15"/>
    <w:rsid w:val="00AA405F"/>
    <w:rsid w:val="00AA44DE"/>
    <w:rsid w:val="00AA483B"/>
    <w:rsid w:val="00AA4DB6"/>
    <w:rsid w:val="00AA7576"/>
    <w:rsid w:val="00AB09C4"/>
    <w:rsid w:val="00AB0DC5"/>
    <w:rsid w:val="00AB1566"/>
    <w:rsid w:val="00AB1D54"/>
    <w:rsid w:val="00AB1D8F"/>
    <w:rsid w:val="00AB2115"/>
    <w:rsid w:val="00AB228E"/>
    <w:rsid w:val="00AB2834"/>
    <w:rsid w:val="00AB28AA"/>
    <w:rsid w:val="00AB2E41"/>
    <w:rsid w:val="00AB306A"/>
    <w:rsid w:val="00AB3683"/>
    <w:rsid w:val="00AB3EDB"/>
    <w:rsid w:val="00AB4022"/>
    <w:rsid w:val="00AB41DC"/>
    <w:rsid w:val="00AB5D05"/>
    <w:rsid w:val="00AB63BE"/>
    <w:rsid w:val="00AC1B40"/>
    <w:rsid w:val="00AC2C2C"/>
    <w:rsid w:val="00AC34DF"/>
    <w:rsid w:val="00AC34F6"/>
    <w:rsid w:val="00AC493E"/>
    <w:rsid w:val="00AC739F"/>
    <w:rsid w:val="00AC7FD5"/>
    <w:rsid w:val="00AC7FD9"/>
    <w:rsid w:val="00AD047C"/>
    <w:rsid w:val="00AD072A"/>
    <w:rsid w:val="00AD0FA7"/>
    <w:rsid w:val="00AD1473"/>
    <w:rsid w:val="00AD193B"/>
    <w:rsid w:val="00AD3B45"/>
    <w:rsid w:val="00AD4961"/>
    <w:rsid w:val="00AD4B04"/>
    <w:rsid w:val="00AD5373"/>
    <w:rsid w:val="00AD5769"/>
    <w:rsid w:val="00AD5FDB"/>
    <w:rsid w:val="00AD6D4B"/>
    <w:rsid w:val="00AE0246"/>
    <w:rsid w:val="00AE09D0"/>
    <w:rsid w:val="00AE2430"/>
    <w:rsid w:val="00AE26B0"/>
    <w:rsid w:val="00AE3492"/>
    <w:rsid w:val="00AE3506"/>
    <w:rsid w:val="00AE3537"/>
    <w:rsid w:val="00AE46B7"/>
    <w:rsid w:val="00AE567C"/>
    <w:rsid w:val="00AE57B3"/>
    <w:rsid w:val="00AE6BF0"/>
    <w:rsid w:val="00AE6D8A"/>
    <w:rsid w:val="00AE7792"/>
    <w:rsid w:val="00AE796F"/>
    <w:rsid w:val="00AF01C5"/>
    <w:rsid w:val="00AF082F"/>
    <w:rsid w:val="00AF1AA7"/>
    <w:rsid w:val="00AF2097"/>
    <w:rsid w:val="00AF282C"/>
    <w:rsid w:val="00AF3EA7"/>
    <w:rsid w:val="00AF4F3B"/>
    <w:rsid w:val="00AF5BBC"/>
    <w:rsid w:val="00AF5D24"/>
    <w:rsid w:val="00AF706B"/>
    <w:rsid w:val="00B01F9B"/>
    <w:rsid w:val="00B02159"/>
    <w:rsid w:val="00B02387"/>
    <w:rsid w:val="00B05294"/>
    <w:rsid w:val="00B06801"/>
    <w:rsid w:val="00B10851"/>
    <w:rsid w:val="00B11DC9"/>
    <w:rsid w:val="00B12503"/>
    <w:rsid w:val="00B12542"/>
    <w:rsid w:val="00B12571"/>
    <w:rsid w:val="00B13556"/>
    <w:rsid w:val="00B13B7E"/>
    <w:rsid w:val="00B14031"/>
    <w:rsid w:val="00B147C3"/>
    <w:rsid w:val="00B14D1C"/>
    <w:rsid w:val="00B150DB"/>
    <w:rsid w:val="00B15BD4"/>
    <w:rsid w:val="00B15C5C"/>
    <w:rsid w:val="00B15CFB"/>
    <w:rsid w:val="00B1668E"/>
    <w:rsid w:val="00B2029B"/>
    <w:rsid w:val="00B212FE"/>
    <w:rsid w:val="00B219D9"/>
    <w:rsid w:val="00B21FAB"/>
    <w:rsid w:val="00B22018"/>
    <w:rsid w:val="00B2231A"/>
    <w:rsid w:val="00B225E8"/>
    <w:rsid w:val="00B22B41"/>
    <w:rsid w:val="00B22FB4"/>
    <w:rsid w:val="00B23C24"/>
    <w:rsid w:val="00B25941"/>
    <w:rsid w:val="00B27345"/>
    <w:rsid w:val="00B27549"/>
    <w:rsid w:val="00B307E8"/>
    <w:rsid w:val="00B31711"/>
    <w:rsid w:val="00B31C73"/>
    <w:rsid w:val="00B32342"/>
    <w:rsid w:val="00B32616"/>
    <w:rsid w:val="00B32CF7"/>
    <w:rsid w:val="00B32E67"/>
    <w:rsid w:val="00B339BB"/>
    <w:rsid w:val="00B35699"/>
    <w:rsid w:val="00B36561"/>
    <w:rsid w:val="00B3669C"/>
    <w:rsid w:val="00B36875"/>
    <w:rsid w:val="00B36A1D"/>
    <w:rsid w:val="00B37856"/>
    <w:rsid w:val="00B41830"/>
    <w:rsid w:val="00B42708"/>
    <w:rsid w:val="00B4332C"/>
    <w:rsid w:val="00B4449B"/>
    <w:rsid w:val="00B44FB9"/>
    <w:rsid w:val="00B458FE"/>
    <w:rsid w:val="00B47CEA"/>
    <w:rsid w:val="00B50CA6"/>
    <w:rsid w:val="00B50EB6"/>
    <w:rsid w:val="00B5161D"/>
    <w:rsid w:val="00B5180F"/>
    <w:rsid w:val="00B5224C"/>
    <w:rsid w:val="00B52988"/>
    <w:rsid w:val="00B52A68"/>
    <w:rsid w:val="00B53798"/>
    <w:rsid w:val="00B53FBB"/>
    <w:rsid w:val="00B541F2"/>
    <w:rsid w:val="00B552DA"/>
    <w:rsid w:val="00B565CA"/>
    <w:rsid w:val="00B573EE"/>
    <w:rsid w:val="00B57AEC"/>
    <w:rsid w:val="00B6062E"/>
    <w:rsid w:val="00B60F39"/>
    <w:rsid w:val="00B614F6"/>
    <w:rsid w:val="00B615EF"/>
    <w:rsid w:val="00B6195B"/>
    <w:rsid w:val="00B62C19"/>
    <w:rsid w:val="00B6367E"/>
    <w:rsid w:val="00B64430"/>
    <w:rsid w:val="00B66DA1"/>
    <w:rsid w:val="00B67043"/>
    <w:rsid w:val="00B670FA"/>
    <w:rsid w:val="00B67EE8"/>
    <w:rsid w:val="00B703FC"/>
    <w:rsid w:val="00B70E12"/>
    <w:rsid w:val="00B72309"/>
    <w:rsid w:val="00B7296A"/>
    <w:rsid w:val="00B72D9E"/>
    <w:rsid w:val="00B744FE"/>
    <w:rsid w:val="00B746EC"/>
    <w:rsid w:val="00B750AE"/>
    <w:rsid w:val="00B75CE9"/>
    <w:rsid w:val="00B76125"/>
    <w:rsid w:val="00B76A30"/>
    <w:rsid w:val="00B76FD7"/>
    <w:rsid w:val="00B77292"/>
    <w:rsid w:val="00B777FF"/>
    <w:rsid w:val="00B8150A"/>
    <w:rsid w:val="00B81569"/>
    <w:rsid w:val="00B82977"/>
    <w:rsid w:val="00B84249"/>
    <w:rsid w:val="00B84363"/>
    <w:rsid w:val="00B84F95"/>
    <w:rsid w:val="00B862DD"/>
    <w:rsid w:val="00B86A7E"/>
    <w:rsid w:val="00B870B5"/>
    <w:rsid w:val="00B874B4"/>
    <w:rsid w:val="00B90206"/>
    <w:rsid w:val="00B90A75"/>
    <w:rsid w:val="00B916B1"/>
    <w:rsid w:val="00B926BD"/>
    <w:rsid w:val="00B93D78"/>
    <w:rsid w:val="00B94F84"/>
    <w:rsid w:val="00B94FF3"/>
    <w:rsid w:val="00B96A5B"/>
    <w:rsid w:val="00B9787E"/>
    <w:rsid w:val="00BA035E"/>
    <w:rsid w:val="00BA135E"/>
    <w:rsid w:val="00BA14AD"/>
    <w:rsid w:val="00BA1788"/>
    <w:rsid w:val="00BA1B17"/>
    <w:rsid w:val="00BA30AC"/>
    <w:rsid w:val="00BA3533"/>
    <w:rsid w:val="00BA461F"/>
    <w:rsid w:val="00BA53EB"/>
    <w:rsid w:val="00BA5AF6"/>
    <w:rsid w:val="00BA6ACA"/>
    <w:rsid w:val="00BA75CD"/>
    <w:rsid w:val="00BA7C39"/>
    <w:rsid w:val="00BB0388"/>
    <w:rsid w:val="00BB19F6"/>
    <w:rsid w:val="00BB20C8"/>
    <w:rsid w:val="00BB28F7"/>
    <w:rsid w:val="00BB2F79"/>
    <w:rsid w:val="00BB3FBA"/>
    <w:rsid w:val="00BB4F9B"/>
    <w:rsid w:val="00BB6888"/>
    <w:rsid w:val="00BC1DE1"/>
    <w:rsid w:val="00BC2042"/>
    <w:rsid w:val="00BC216F"/>
    <w:rsid w:val="00BC21CB"/>
    <w:rsid w:val="00BC2EA3"/>
    <w:rsid w:val="00BC2F86"/>
    <w:rsid w:val="00BC31A0"/>
    <w:rsid w:val="00BC3768"/>
    <w:rsid w:val="00BC3E68"/>
    <w:rsid w:val="00BC3F7E"/>
    <w:rsid w:val="00BC5DCF"/>
    <w:rsid w:val="00BD0EBC"/>
    <w:rsid w:val="00BD119E"/>
    <w:rsid w:val="00BD1DEB"/>
    <w:rsid w:val="00BD256D"/>
    <w:rsid w:val="00BD2703"/>
    <w:rsid w:val="00BD3185"/>
    <w:rsid w:val="00BD4720"/>
    <w:rsid w:val="00BD47C3"/>
    <w:rsid w:val="00BD4F93"/>
    <w:rsid w:val="00BD523D"/>
    <w:rsid w:val="00BD64F9"/>
    <w:rsid w:val="00BD6FE9"/>
    <w:rsid w:val="00BD7139"/>
    <w:rsid w:val="00BD78E5"/>
    <w:rsid w:val="00BE0AC6"/>
    <w:rsid w:val="00BE1EB3"/>
    <w:rsid w:val="00BE1F44"/>
    <w:rsid w:val="00BE2067"/>
    <w:rsid w:val="00BE2404"/>
    <w:rsid w:val="00BE29F1"/>
    <w:rsid w:val="00BE2DB0"/>
    <w:rsid w:val="00BE2E76"/>
    <w:rsid w:val="00BE34DE"/>
    <w:rsid w:val="00BE6CFC"/>
    <w:rsid w:val="00BE723F"/>
    <w:rsid w:val="00BF05D5"/>
    <w:rsid w:val="00BF100B"/>
    <w:rsid w:val="00BF1B44"/>
    <w:rsid w:val="00BF1B96"/>
    <w:rsid w:val="00BF2D32"/>
    <w:rsid w:val="00BF2D67"/>
    <w:rsid w:val="00BF302D"/>
    <w:rsid w:val="00BF3052"/>
    <w:rsid w:val="00BF36DF"/>
    <w:rsid w:val="00BF45A5"/>
    <w:rsid w:val="00BF45BA"/>
    <w:rsid w:val="00BF4EDC"/>
    <w:rsid w:val="00BF688A"/>
    <w:rsid w:val="00BF7E6C"/>
    <w:rsid w:val="00C0076B"/>
    <w:rsid w:val="00C01E9E"/>
    <w:rsid w:val="00C026B5"/>
    <w:rsid w:val="00C039D8"/>
    <w:rsid w:val="00C04B4C"/>
    <w:rsid w:val="00C05B4B"/>
    <w:rsid w:val="00C05C02"/>
    <w:rsid w:val="00C06192"/>
    <w:rsid w:val="00C06D92"/>
    <w:rsid w:val="00C07E06"/>
    <w:rsid w:val="00C07F7B"/>
    <w:rsid w:val="00C10134"/>
    <w:rsid w:val="00C102BB"/>
    <w:rsid w:val="00C1087B"/>
    <w:rsid w:val="00C10951"/>
    <w:rsid w:val="00C110F6"/>
    <w:rsid w:val="00C1277E"/>
    <w:rsid w:val="00C1310B"/>
    <w:rsid w:val="00C14988"/>
    <w:rsid w:val="00C15142"/>
    <w:rsid w:val="00C15536"/>
    <w:rsid w:val="00C15BE5"/>
    <w:rsid w:val="00C15F82"/>
    <w:rsid w:val="00C16025"/>
    <w:rsid w:val="00C16CAF"/>
    <w:rsid w:val="00C172D3"/>
    <w:rsid w:val="00C20C4D"/>
    <w:rsid w:val="00C21D32"/>
    <w:rsid w:val="00C2206D"/>
    <w:rsid w:val="00C22BEE"/>
    <w:rsid w:val="00C2301B"/>
    <w:rsid w:val="00C24DDF"/>
    <w:rsid w:val="00C2527C"/>
    <w:rsid w:val="00C25469"/>
    <w:rsid w:val="00C27B31"/>
    <w:rsid w:val="00C27FC5"/>
    <w:rsid w:val="00C30800"/>
    <w:rsid w:val="00C32558"/>
    <w:rsid w:val="00C32A14"/>
    <w:rsid w:val="00C3327B"/>
    <w:rsid w:val="00C34CA9"/>
    <w:rsid w:val="00C35619"/>
    <w:rsid w:val="00C37A2F"/>
    <w:rsid w:val="00C37A7E"/>
    <w:rsid w:val="00C37B52"/>
    <w:rsid w:val="00C40942"/>
    <w:rsid w:val="00C41E74"/>
    <w:rsid w:val="00C42CDA"/>
    <w:rsid w:val="00C433BC"/>
    <w:rsid w:val="00C441E4"/>
    <w:rsid w:val="00C44C7F"/>
    <w:rsid w:val="00C45197"/>
    <w:rsid w:val="00C50724"/>
    <w:rsid w:val="00C514A1"/>
    <w:rsid w:val="00C51E91"/>
    <w:rsid w:val="00C53497"/>
    <w:rsid w:val="00C5455C"/>
    <w:rsid w:val="00C55925"/>
    <w:rsid w:val="00C55E5B"/>
    <w:rsid w:val="00C56B17"/>
    <w:rsid w:val="00C57A63"/>
    <w:rsid w:val="00C61439"/>
    <w:rsid w:val="00C61911"/>
    <w:rsid w:val="00C61F63"/>
    <w:rsid w:val="00C62B9B"/>
    <w:rsid w:val="00C631E3"/>
    <w:rsid w:val="00C64A88"/>
    <w:rsid w:val="00C655B4"/>
    <w:rsid w:val="00C668A6"/>
    <w:rsid w:val="00C678A6"/>
    <w:rsid w:val="00C71D63"/>
    <w:rsid w:val="00C72397"/>
    <w:rsid w:val="00C73651"/>
    <w:rsid w:val="00C73CE9"/>
    <w:rsid w:val="00C749B9"/>
    <w:rsid w:val="00C74D1D"/>
    <w:rsid w:val="00C756DF"/>
    <w:rsid w:val="00C75CC1"/>
    <w:rsid w:val="00C771DC"/>
    <w:rsid w:val="00C77B72"/>
    <w:rsid w:val="00C77B82"/>
    <w:rsid w:val="00C8012E"/>
    <w:rsid w:val="00C80C11"/>
    <w:rsid w:val="00C81DA3"/>
    <w:rsid w:val="00C82354"/>
    <w:rsid w:val="00C8428C"/>
    <w:rsid w:val="00C85328"/>
    <w:rsid w:val="00C85B04"/>
    <w:rsid w:val="00C86243"/>
    <w:rsid w:val="00C86E05"/>
    <w:rsid w:val="00C86F01"/>
    <w:rsid w:val="00C90333"/>
    <w:rsid w:val="00C90661"/>
    <w:rsid w:val="00C90D43"/>
    <w:rsid w:val="00C91E0C"/>
    <w:rsid w:val="00C920B9"/>
    <w:rsid w:val="00C921A3"/>
    <w:rsid w:val="00C94574"/>
    <w:rsid w:val="00C9573E"/>
    <w:rsid w:val="00C96932"/>
    <w:rsid w:val="00C96BF3"/>
    <w:rsid w:val="00C97060"/>
    <w:rsid w:val="00C976D1"/>
    <w:rsid w:val="00C977C3"/>
    <w:rsid w:val="00CA05C3"/>
    <w:rsid w:val="00CA2039"/>
    <w:rsid w:val="00CA4236"/>
    <w:rsid w:val="00CA694F"/>
    <w:rsid w:val="00CB04B6"/>
    <w:rsid w:val="00CB1953"/>
    <w:rsid w:val="00CB242A"/>
    <w:rsid w:val="00CB34F7"/>
    <w:rsid w:val="00CB50BA"/>
    <w:rsid w:val="00CB56DD"/>
    <w:rsid w:val="00CB61DE"/>
    <w:rsid w:val="00CB735D"/>
    <w:rsid w:val="00CB7433"/>
    <w:rsid w:val="00CB7438"/>
    <w:rsid w:val="00CB7A4A"/>
    <w:rsid w:val="00CB7CDE"/>
    <w:rsid w:val="00CC006C"/>
    <w:rsid w:val="00CC258C"/>
    <w:rsid w:val="00CC3E03"/>
    <w:rsid w:val="00CC41A7"/>
    <w:rsid w:val="00CC41D3"/>
    <w:rsid w:val="00CC4605"/>
    <w:rsid w:val="00CC504C"/>
    <w:rsid w:val="00CC53C9"/>
    <w:rsid w:val="00CC5ACE"/>
    <w:rsid w:val="00CC662E"/>
    <w:rsid w:val="00CC6BFB"/>
    <w:rsid w:val="00CC74D7"/>
    <w:rsid w:val="00CD0584"/>
    <w:rsid w:val="00CD1A1A"/>
    <w:rsid w:val="00CD1FC2"/>
    <w:rsid w:val="00CD294D"/>
    <w:rsid w:val="00CD2B01"/>
    <w:rsid w:val="00CD3E22"/>
    <w:rsid w:val="00CD4E1E"/>
    <w:rsid w:val="00CD4EF8"/>
    <w:rsid w:val="00CD5700"/>
    <w:rsid w:val="00CD59BA"/>
    <w:rsid w:val="00CD5DD4"/>
    <w:rsid w:val="00CD664C"/>
    <w:rsid w:val="00CD667B"/>
    <w:rsid w:val="00CD6F13"/>
    <w:rsid w:val="00CD7E44"/>
    <w:rsid w:val="00CE0027"/>
    <w:rsid w:val="00CE0E6F"/>
    <w:rsid w:val="00CE1A25"/>
    <w:rsid w:val="00CE22E2"/>
    <w:rsid w:val="00CE41B1"/>
    <w:rsid w:val="00CE4279"/>
    <w:rsid w:val="00CE427F"/>
    <w:rsid w:val="00CE43CC"/>
    <w:rsid w:val="00CE4458"/>
    <w:rsid w:val="00CE49A3"/>
    <w:rsid w:val="00CE4E9B"/>
    <w:rsid w:val="00CE5976"/>
    <w:rsid w:val="00CE6B24"/>
    <w:rsid w:val="00CF0397"/>
    <w:rsid w:val="00CF0769"/>
    <w:rsid w:val="00CF215D"/>
    <w:rsid w:val="00CF2BF6"/>
    <w:rsid w:val="00CF3BD1"/>
    <w:rsid w:val="00CF4A3B"/>
    <w:rsid w:val="00CF6E9D"/>
    <w:rsid w:val="00CF75B1"/>
    <w:rsid w:val="00D0077E"/>
    <w:rsid w:val="00D008DD"/>
    <w:rsid w:val="00D00E91"/>
    <w:rsid w:val="00D00F94"/>
    <w:rsid w:val="00D01A0E"/>
    <w:rsid w:val="00D0313A"/>
    <w:rsid w:val="00D03365"/>
    <w:rsid w:val="00D048DC"/>
    <w:rsid w:val="00D04AB9"/>
    <w:rsid w:val="00D04D91"/>
    <w:rsid w:val="00D05DCB"/>
    <w:rsid w:val="00D062C8"/>
    <w:rsid w:val="00D06BCB"/>
    <w:rsid w:val="00D06D2A"/>
    <w:rsid w:val="00D07822"/>
    <w:rsid w:val="00D07D9F"/>
    <w:rsid w:val="00D10B0A"/>
    <w:rsid w:val="00D12395"/>
    <w:rsid w:val="00D13AB5"/>
    <w:rsid w:val="00D13E83"/>
    <w:rsid w:val="00D15E01"/>
    <w:rsid w:val="00D15F70"/>
    <w:rsid w:val="00D16D17"/>
    <w:rsid w:val="00D17588"/>
    <w:rsid w:val="00D1786E"/>
    <w:rsid w:val="00D17B49"/>
    <w:rsid w:val="00D20C28"/>
    <w:rsid w:val="00D2111F"/>
    <w:rsid w:val="00D218CD"/>
    <w:rsid w:val="00D22777"/>
    <w:rsid w:val="00D22B96"/>
    <w:rsid w:val="00D2339C"/>
    <w:rsid w:val="00D23AF8"/>
    <w:rsid w:val="00D24415"/>
    <w:rsid w:val="00D24BE9"/>
    <w:rsid w:val="00D25747"/>
    <w:rsid w:val="00D257FE"/>
    <w:rsid w:val="00D26042"/>
    <w:rsid w:val="00D263FB"/>
    <w:rsid w:val="00D264DA"/>
    <w:rsid w:val="00D2686F"/>
    <w:rsid w:val="00D2696E"/>
    <w:rsid w:val="00D26F03"/>
    <w:rsid w:val="00D2735D"/>
    <w:rsid w:val="00D27C3A"/>
    <w:rsid w:val="00D312C6"/>
    <w:rsid w:val="00D31500"/>
    <w:rsid w:val="00D3193B"/>
    <w:rsid w:val="00D32083"/>
    <w:rsid w:val="00D328D6"/>
    <w:rsid w:val="00D33912"/>
    <w:rsid w:val="00D33CBD"/>
    <w:rsid w:val="00D34007"/>
    <w:rsid w:val="00D34183"/>
    <w:rsid w:val="00D3438B"/>
    <w:rsid w:val="00D34B37"/>
    <w:rsid w:val="00D34EA4"/>
    <w:rsid w:val="00D35065"/>
    <w:rsid w:val="00D353E7"/>
    <w:rsid w:val="00D3550D"/>
    <w:rsid w:val="00D35B4A"/>
    <w:rsid w:val="00D36E9C"/>
    <w:rsid w:val="00D3789C"/>
    <w:rsid w:val="00D40682"/>
    <w:rsid w:val="00D411B9"/>
    <w:rsid w:val="00D4186B"/>
    <w:rsid w:val="00D42204"/>
    <w:rsid w:val="00D44336"/>
    <w:rsid w:val="00D44EFB"/>
    <w:rsid w:val="00D4525B"/>
    <w:rsid w:val="00D45B70"/>
    <w:rsid w:val="00D45CE8"/>
    <w:rsid w:val="00D45E50"/>
    <w:rsid w:val="00D46DC3"/>
    <w:rsid w:val="00D4767B"/>
    <w:rsid w:val="00D47831"/>
    <w:rsid w:val="00D50888"/>
    <w:rsid w:val="00D51016"/>
    <w:rsid w:val="00D51172"/>
    <w:rsid w:val="00D51546"/>
    <w:rsid w:val="00D51B9E"/>
    <w:rsid w:val="00D52BE7"/>
    <w:rsid w:val="00D52DD4"/>
    <w:rsid w:val="00D53309"/>
    <w:rsid w:val="00D534A7"/>
    <w:rsid w:val="00D542A7"/>
    <w:rsid w:val="00D542AE"/>
    <w:rsid w:val="00D54F34"/>
    <w:rsid w:val="00D55717"/>
    <w:rsid w:val="00D55A27"/>
    <w:rsid w:val="00D56BC6"/>
    <w:rsid w:val="00D56EA8"/>
    <w:rsid w:val="00D56F3E"/>
    <w:rsid w:val="00D570AB"/>
    <w:rsid w:val="00D60C44"/>
    <w:rsid w:val="00D60FA5"/>
    <w:rsid w:val="00D612B2"/>
    <w:rsid w:val="00D62C3A"/>
    <w:rsid w:val="00D63949"/>
    <w:rsid w:val="00D63D32"/>
    <w:rsid w:val="00D64EAF"/>
    <w:rsid w:val="00D65036"/>
    <w:rsid w:val="00D653B6"/>
    <w:rsid w:val="00D659C4"/>
    <w:rsid w:val="00D66450"/>
    <w:rsid w:val="00D6674B"/>
    <w:rsid w:val="00D66903"/>
    <w:rsid w:val="00D7118C"/>
    <w:rsid w:val="00D7163D"/>
    <w:rsid w:val="00D718EE"/>
    <w:rsid w:val="00D719F9"/>
    <w:rsid w:val="00D7204B"/>
    <w:rsid w:val="00D736F6"/>
    <w:rsid w:val="00D73BC8"/>
    <w:rsid w:val="00D73FBC"/>
    <w:rsid w:val="00D74436"/>
    <w:rsid w:val="00D745D9"/>
    <w:rsid w:val="00D747CD"/>
    <w:rsid w:val="00D74D5C"/>
    <w:rsid w:val="00D7667F"/>
    <w:rsid w:val="00D77F84"/>
    <w:rsid w:val="00D818EA"/>
    <w:rsid w:val="00D825CB"/>
    <w:rsid w:val="00D8380A"/>
    <w:rsid w:val="00D839E3"/>
    <w:rsid w:val="00D84052"/>
    <w:rsid w:val="00D8411F"/>
    <w:rsid w:val="00D841AB"/>
    <w:rsid w:val="00D85A1B"/>
    <w:rsid w:val="00D87228"/>
    <w:rsid w:val="00D877FB"/>
    <w:rsid w:val="00D8798C"/>
    <w:rsid w:val="00D90FD5"/>
    <w:rsid w:val="00D91148"/>
    <w:rsid w:val="00D915FE"/>
    <w:rsid w:val="00D9239E"/>
    <w:rsid w:val="00D9301E"/>
    <w:rsid w:val="00D93C1A"/>
    <w:rsid w:val="00D9553C"/>
    <w:rsid w:val="00D9636A"/>
    <w:rsid w:val="00D96927"/>
    <w:rsid w:val="00D96B40"/>
    <w:rsid w:val="00D97969"/>
    <w:rsid w:val="00DA04F6"/>
    <w:rsid w:val="00DA1BBE"/>
    <w:rsid w:val="00DA1C7F"/>
    <w:rsid w:val="00DA3234"/>
    <w:rsid w:val="00DA3AEA"/>
    <w:rsid w:val="00DA4248"/>
    <w:rsid w:val="00DA457B"/>
    <w:rsid w:val="00DA4F1D"/>
    <w:rsid w:val="00DA569A"/>
    <w:rsid w:val="00DA60F5"/>
    <w:rsid w:val="00DA7873"/>
    <w:rsid w:val="00DA7CCF"/>
    <w:rsid w:val="00DB0232"/>
    <w:rsid w:val="00DB09DF"/>
    <w:rsid w:val="00DB3514"/>
    <w:rsid w:val="00DB40F7"/>
    <w:rsid w:val="00DB5D5B"/>
    <w:rsid w:val="00DB701F"/>
    <w:rsid w:val="00DB79E3"/>
    <w:rsid w:val="00DC11BF"/>
    <w:rsid w:val="00DC1458"/>
    <w:rsid w:val="00DC1A55"/>
    <w:rsid w:val="00DC1B3A"/>
    <w:rsid w:val="00DC24EA"/>
    <w:rsid w:val="00DC27EA"/>
    <w:rsid w:val="00DC314E"/>
    <w:rsid w:val="00DC3DA3"/>
    <w:rsid w:val="00DC472D"/>
    <w:rsid w:val="00DC5FEB"/>
    <w:rsid w:val="00DC6002"/>
    <w:rsid w:val="00DC66BC"/>
    <w:rsid w:val="00DD10BB"/>
    <w:rsid w:val="00DD11AC"/>
    <w:rsid w:val="00DD1F56"/>
    <w:rsid w:val="00DD209F"/>
    <w:rsid w:val="00DD20FF"/>
    <w:rsid w:val="00DD2667"/>
    <w:rsid w:val="00DD2ECD"/>
    <w:rsid w:val="00DD32E5"/>
    <w:rsid w:val="00DD3C67"/>
    <w:rsid w:val="00DD56F3"/>
    <w:rsid w:val="00DD5C20"/>
    <w:rsid w:val="00DD658F"/>
    <w:rsid w:val="00DD6606"/>
    <w:rsid w:val="00DD67DA"/>
    <w:rsid w:val="00DD7BEE"/>
    <w:rsid w:val="00DE16C6"/>
    <w:rsid w:val="00DE1927"/>
    <w:rsid w:val="00DE22BE"/>
    <w:rsid w:val="00DE588C"/>
    <w:rsid w:val="00DE626D"/>
    <w:rsid w:val="00DF06FC"/>
    <w:rsid w:val="00DF09B3"/>
    <w:rsid w:val="00DF0CB2"/>
    <w:rsid w:val="00DF12FF"/>
    <w:rsid w:val="00DF167E"/>
    <w:rsid w:val="00DF214F"/>
    <w:rsid w:val="00DF2BCE"/>
    <w:rsid w:val="00DF3000"/>
    <w:rsid w:val="00DF3220"/>
    <w:rsid w:val="00DF354C"/>
    <w:rsid w:val="00DF55E4"/>
    <w:rsid w:val="00DF56FB"/>
    <w:rsid w:val="00DF5A87"/>
    <w:rsid w:val="00DF6D2F"/>
    <w:rsid w:val="00E00B81"/>
    <w:rsid w:val="00E0184C"/>
    <w:rsid w:val="00E01ED4"/>
    <w:rsid w:val="00E02393"/>
    <w:rsid w:val="00E024FC"/>
    <w:rsid w:val="00E0462D"/>
    <w:rsid w:val="00E047BF"/>
    <w:rsid w:val="00E0481E"/>
    <w:rsid w:val="00E069E8"/>
    <w:rsid w:val="00E07D23"/>
    <w:rsid w:val="00E07DDD"/>
    <w:rsid w:val="00E10439"/>
    <w:rsid w:val="00E11786"/>
    <w:rsid w:val="00E1259E"/>
    <w:rsid w:val="00E1296D"/>
    <w:rsid w:val="00E12AA4"/>
    <w:rsid w:val="00E12E4D"/>
    <w:rsid w:val="00E13218"/>
    <w:rsid w:val="00E1517A"/>
    <w:rsid w:val="00E15633"/>
    <w:rsid w:val="00E15A04"/>
    <w:rsid w:val="00E15EA7"/>
    <w:rsid w:val="00E16A35"/>
    <w:rsid w:val="00E16D5C"/>
    <w:rsid w:val="00E17A6D"/>
    <w:rsid w:val="00E20E9F"/>
    <w:rsid w:val="00E214BF"/>
    <w:rsid w:val="00E2193F"/>
    <w:rsid w:val="00E21BB9"/>
    <w:rsid w:val="00E22C2C"/>
    <w:rsid w:val="00E22E6E"/>
    <w:rsid w:val="00E246F7"/>
    <w:rsid w:val="00E24763"/>
    <w:rsid w:val="00E25310"/>
    <w:rsid w:val="00E253C6"/>
    <w:rsid w:val="00E259A8"/>
    <w:rsid w:val="00E25E97"/>
    <w:rsid w:val="00E26CA8"/>
    <w:rsid w:val="00E273F2"/>
    <w:rsid w:val="00E275FC"/>
    <w:rsid w:val="00E300CF"/>
    <w:rsid w:val="00E303ED"/>
    <w:rsid w:val="00E31878"/>
    <w:rsid w:val="00E31E37"/>
    <w:rsid w:val="00E31ED1"/>
    <w:rsid w:val="00E31FC3"/>
    <w:rsid w:val="00E33592"/>
    <w:rsid w:val="00E33643"/>
    <w:rsid w:val="00E33654"/>
    <w:rsid w:val="00E33F4F"/>
    <w:rsid w:val="00E34385"/>
    <w:rsid w:val="00E35B66"/>
    <w:rsid w:val="00E366BF"/>
    <w:rsid w:val="00E37480"/>
    <w:rsid w:val="00E40899"/>
    <w:rsid w:val="00E411B2"/>
    <w:rsid w:val="00E412C2"/>
    <w:rsid w:val="00E42CA8"/>
    <w:rsid w:val="00E42DB9"/>
    <w:rsid w:val="00E42F7F"/>
    <w:rsid w:val="00E43847"/>
    <w:rsid w:val="00E439DE"/>
    <w:rsid w:val="00E43C68"/>
    <w:rsid w:val="00E45198"/>
    <w:rsid w:val="00E453DF"/>
    <w:rsid w:val="00E4547B"/>
    <w:rsid w:val="00E46155"/>
    <w:rsid w:val="00E465E4"/>
    <w:rsid w:val="00E46AC1"/>
    <w:rsid w:val="00E47F3F"/>
    <w:rsid w:val="00E502A3"/>
    <w:rsid w:val="00E507EF"/>
    <w:rsid w:val="00E50EB1"/>
    <w:rsid w:val="00E5151B"/>
    <w:rsid w:val="00E51C42"/>
    <w:rsid w:val="00E5212D"/>
    <w:rsid w:val="00E522D3"/>
    <w:rsid w:val="00E52D4F"/>
    <w:rsid w:val="00E53008"/>
    <w:rsid w:val="00E535A0"/>
    <w:rsid w:val="00E53D94"/>
    <w:rsid w:val="00E53E89"/>
    <w:rsid w:val="00E55806"/>
    <w:rsid w:val="00E56BE2"/>
    <w:rsid w:val="00E56CDB"/>
    <w:rsid w:val="00E57584"/>
    <w:rsid w:val="00E608BD"/>
    <w:rsid w:val="00E60BC8"/>
    <w:rsid w:val="00E62901"/>
    <w:rsid w:val="00E63077"/>
    <w:rsid w:val="00E630C5"/>
    <w:rsid w:val="00E67127"/>
    <w:rsid w:val="00E7062F"/>
    <w:rsid w:val="00E70D8A"/>
    <w:rsid w:val="00E70DD8"/>
    <w:rsid w:val="00E719C2"/>
    <w:rsid w:val="00E71A0B"/>
    <w:rsid w:val="00E72814"/>
    <w:rsid w:val="00E73E0D"/>
    <w:rsid w:val="00E74BED"/>
    <w:rsid w:val="00E75430"/>
    <w:rsid w:val="00E7545B"/>
    <w:rsid w:val="00E75CA7"/>
    <w:rsid w:val="00E769D7"/>
    <w:rsid w:val="00E77BCD"/>
    <w:rsid w:val="00E77DF6"/>
    <w:rsid w:val="00E81329"/>
    <w:rsid w:val="00E81BA9"/>
    <w:rsid w:val="00E82EB1"/>
    <w:rsid w:val="00E83573"/>
    <w:rsid w:val="00E83FB5"/>
    <w:rsid w:val="00E849B3"/>
    <w:rsid w:val="00E8622F"/>
    <w:rsid w:val="00E86239"/>
    <w:rsid w:val="00E87C8D"/>
    <w:rsid w:val="00E9001A"/>
    <w:rsid w:val="00E90031"/>
    <w:rsid w:val="00E90A05"/>
    <w:rsid w:val="00E917F5"/>
    <w:rsid w:val="00E91F1A"/>
    <w:rsid w:val="00E9236B"/>
    <w:rsid w:val="00E9241B"/>
    <w:rsid w:val="00E9347B"/>
    <w:rsid w:val="00E9350C"/>
    <w:rsid w:val="00E94E8E"/>
    <w:rsid w:val="00E957F4"/>
    <w:rsid w:val="00E95BC1"/>
    <w:rsid w:val="00E95D43"/>
    <w:rsid w:val="00E967D0"/>
    <w:rsid w:val="00E97295"/>
    <w:rsid w:val="00E97D19"/>
    <w:rsid w:val="00EA0475"/>
    <w:rsid w:val="00EA095A"/>
    <w:rsid w:val="00EA1713"/>
    <w:rsid w:val="00EA2B5E"/>
    <w:rsid w:val="00EA2CF8"/>
    <w:rsid w:val="00EA3008"/>
    <w:rsid w:val="00EA50FF"/>
    <w:rsid w:val="00EA582B"/>
    <w:rsid w:val="00EA64B3"/>
    <w:rsid w:val="00EA692A"/>
    <w:rsid w:val="00EB0441"/>
    <w:rsid w:val="00EB0A2E"/>
    <w:rsid w:val="00EB0C28"/>
    <w:rsid w:val="00EB1D36"/>
    <w:rsid w:val="00EB2ADC"/>
    <w:rsid w:val="00EB3AEB"/>
    <w:rsid w:val="00EB41B4"/>
    <w:rsid w:val="00EB4C3C"/>
    <w:rsid w:val="00EB4EA0"/>
    <w:rsid w:val="00EB58F6"/>
    <w:rsid w:val="00EB5E61"/>
    <w:rsid w:val="00EB7025"/>
    <w:rsid w:val="00EC07DB"/>
    <w:rsid w:val="00EC1050"/>
    <w:rsid w:val="00EC15F8"/>
    <w:rsid w:val="00EC2208"/>
    <w:rsid w:val="00EC2C0A"/>
    <w:rsid w:val="00EC35B0"/>
    <w:rsid w:val="00EC4252"/>
    <w:rsid w:val="00EC460A"/>
    <w:rsid w:val="00EC4B7F"/>
    <w:rsid w:val="00EC4BA0"/>
    <w:rsid w:val="00EC4EE7"/>
    <w:rsid w:val="00EC5EEB"/>
    <w:rsid w:val="00EC6655"/>
    <w:rsid w:val="00EC744D"/>
    <w:rsid w:val="00EC7ACF"/>
    <w:rsid w:val="00ED11B7"/>
    <w:rsid w:val="00ED712D"/>
    <w:rsid w:val="00ED7C0F"/>
    <w:rsid w:val="00EE046C"/>
    <w:rsid w:val="00EE1E45"/>
    <w:rsid w:val="00EE25D3"/>
    <w:rsid w:val="00EE38AF"/>
    <w:rsid w:val="00EE3972"/>
    <w:rsid w:val="00EE405A"/>
    <w:rsid w:val="00EE41A1"/>
    <w:rsid w:val="00EE457B"/>
    <w:rsid w:val="00EE6950"/>
    <w:rsid w:val="00EE71D2"/>
    <w:rsid w:val="00EE7E2D"/>
    <w:rsid w:val="00EE7E8C"/>
    <w:rsid w:val="00EF2BC9"/>
    <w:rsid w:val="00EF2FF7"/>
    <w:rsid w:val="00EF3038"/>
    <w:rsid w:val="00EF3FE8"/>
    <w:rsid w:val="00EF42B8"/>
    <w:rsid w:val="00EF432C"/>
    <w:rsid w:val="00EF4AB4"/>
    <w:rsid w:val="00EF4F3A"/>
    <w:rsid w:val="00F00B25"/>
    <w:rsid w:val="00F00DC9"/>
    <w:rsid w:val="00F00F6B"/>
    <w:rsid w:val="00F01596"/>
    <w:rsid w:val="00F01B46"/>
    <w:rsid w:val="00F028F9"/>
    <w:rsid w:val="00F04D18"/>
    <w:rsid w:val="00F04EA2"/>
    <w:rsid w:val="00F05463"/>
    <w:rsid w:val="00F054D5"/>
    <w:rsid w:val="00F05718"/>
    <w:rsid w:val="00F06113"/>
    <w:rsid w:val="00F06BC1"/>
    <w:rsid w:val="00F06D8D"/>
    <w:rsid w:val="00F07E14"/>
    <w:rsid w:val="00F102C9"/>
    <w:rsid w:val="00F10668"/>
    <w:rsid w:val="00F11CFC"/>
    <w:rsid w:val="00F11D64"/>
    <w:rsid w:val="00F11F50"/>
    <w:rsid w:val="00F1289C"/>
    <w:rsid w:val="00F13D2E"/>
    <w:rsid w:val="00F149AE"/>
    <w:rsid w:val="00F14B87"/>
    <w:rsid w:val="00F14EAD"/>
    <w:rsid w:val="00F15F67"/>
    <w:rsid w:val="00F16296"/>
    <w:rsid w:val="00F17694"/>
    <w:rsid w:val="00F20565"/>
    <w:rsid w:val="00F21A32"/>
    <w:rsid w:val="00F22315"/>
    <w:rsid w:val="00F223AD"/>
    <w:rsid w:val="00F228CA"/>
    <w:rsid w:val="00F22A4B"/>
    <w:rsid w:val="00F23709"/>
    <w:rsid w:val="00F23873"/>
    <w:rsid w:val="00F239D8"/>
    <w:rsid w:val="00F243E2"/>
    <w:rsid w:val="00F25311"/>
    <w:rsid w:val="00F2532A"/>
    <w:rsid w:val="00F259F3"/>
    <w:rsid w:val="00F2672A"/>
    <w:rsid w:val="00F26B2B"/>
    <w:rsid w:val="00F272BC"/>
    <w:rsid w:val="00F27F1D"/>
    <w:rsid w:val="00F3074E"/>
    <w:rsid w:val="00F30B67"/>
    <w:rsid w:val="00F30EEB"/>
    <w:rsid w:val="00F3192D"/>
    <w:rsid w:val="00F32173"/>
    <w:rsid w:val="00F32888"/>
    <w:rsid w:val="00F32BC3"/>
    <w:rsid w:val="00F33AC1"/>
    <w:rsid w:val="00F33EE9"/>
    <w:rsid w:val="00F3428C"/>
    <w:rsid w:val="00F34763"/>
    <w:rsid w:val="00F357E9"/>
    <w:rsid w:val="00F3671A"/>
    <w:rsid w:val="00F3681D"/>
    <w:rsid w:val="00F374A9"/>
    <w:rsid w:val="00F37EF5"/>
    <w:rsid w:val="00F401CC"/>
    <w:rsid w:val="00F406CB"/>
    <w:rsid w:val="00F40C6A"/>
    <w:rsid w:val="00F411E6"/>
    <w:rsid w:val="00F42821"/>
    <w:rsid w:val="00F43E2C"/>
    <w:rsid w:val="00F448E3"/>
    <w:rsid w:val="00F45F96"/>
    <w:rsid w:val="00F45FA3"/>
    <w:rsid w:val="00F468E1"/>
    <w:rsid w:val="00F469D0"/>
    <w:rsid w:val="00F46FAB"/>
    <w:rsid w:val="00F476BD"/>
    <w:rsid w:val="00F50A01"/>
    <w:rsid w:val="00F50D43"/>
    <w:rsid w:val="00F51A66"/>
    <w:rsid w:val="00F51C35"/>
    <w:rsid w:val="00F5229C"/>
    <w:rsid w:val="00F52385"/>
    <w:rsid w:val="00F5310E"/>
    <w:rsid w:val="00F53FDE"/>
    <w:rsid w:val="00F548DB"/>
    <w:rsid w:val="00F54B08"/>
    <w:rsid w:val="00F559FD"/>
    <w:rsid w:val="00F5648B"/>
    <w:rsid w:val="00F576EC"/>
    <w:rsid w:val="00F57ABC"/>
    <w:rsid w:val="00F60128"/>
    <w:rsid w:val="00F60F0F"/>
    <w:rsid w:val="00F624AA"/>
    <w:rsid w:val="00F626FB"/>
    <w:rsid w:val="00F62E22"/>
    <w:rsid w:val="00F6502D"/>
    <w:rsid w:val="00F65DAE"/>
    <w:rsid w:val="00F67751"/>
    <w:rsid w:val="00F67AF6"/>
    <w:rsid w:val="00F707DC"/>
    <w:rsid w:val="00F70D99"/>
    <w:rsid w:val="00F7172E"/>
    <w:rsid w:val="00F71961"/>
    <w:rsid w:val="00F71F30"/>
    <w:rsid w:val="00F727C9"/>
    <w:rsid w:val="00F74348"/>
    <w:rsid w:val="00F74E27"/>
    <w:rsid w:val="00F75E51"/>
    <w:rsid w:val="00F76ABD"/>
    <w:rsid w:val="00F778A2"/>
    <w:rsid w:val="00F807F1"/>
    <w:rsid w:val="00F81333"/>
    <w:rsid w:val="00F8152F"/>
    <w:rsid w:val="00F81EE4"/>
    <w:rsid w:val="00F82348"/>
    <w:rsid w:val="00F82852"/>
    <w:rsid w:val="00F84548"/>
    <w:rsid w:val="00F84D19"/>
    <w:rsid w:val="00F853E9"/>
    <w:rsid w:val="00F85471"/>
    <w:rsid w:val="00F8599C"/>
    <w:rsid w:val="00F87461"/>
    <w:rsid w:val="00F875FA"/>
    <w:rsid w:val="00F90AEE"/>
    <w:rsid w:val="00F90E5E"/>
    <w:rsid w:val="00F91456"/>
    <w:rsid w:val="00F926F7"/>
    <w:rsid w:val="00F92C26"/>
    <w:rsid w:val="00F9431A"/>
    <w:rsid w:val="00F9485C"/>
    <w:rsid w:val="00F95BCD"/>
    <w:rsid w:val="00F96125"/>
    <w:rsid w:val="00F96B9F"/>
    <w:rsid w:val="00F96E10"/>
    <w:rsid w:val="00F97B61"/>
    <w:rsid w:val="00FA032C"/>
    <w:rsid w:val="00FA1176"/>
    <w:rsid w:val="00FA2843"/>
    <w:rsid w:val="00FA3778"/>
    <w:rsid w:val="00FA3C4F"/>
    <w:rsid w:val="00FA4565"/>
    <w:rsid w:val="00FA4DEB"/>
    <w:rsid w:val="00FA56C0"/>
    <w:rsid w:val="00FA5F2C"/>
    <w:rsid w:val="00FA6AA1"/>
    <w:rsid w:val="00FA6F23"/>
    <w:rsid w:val="00FA72BF"/>
    <w:rsid w:val="00FA73AB"/>
    <w:rsid w:val="00FA7C25"/>
    <w:rsid w:val="00FA7F10"/>
    <w:rsid w:val="00FA7FD0"/>
    <w:rsid w:val="00FB0F91"/>
    <w:rsid w:val="00FB1584"/>
    <w:rsid w:val="00FB15F3"/>
    <w:rsid w:val="00FB19C1"/>
    <w:rsid w:val="00FB1ACA"/>
    <w:rsid w:val="00FB3FC8"/>
    <w:rsid w:val="00FB4000"/>
    <w:rsid w:val="00FB42A5"/>
    <w:rsid w:val="00FB4667"/>
    <w:rsid w:val="00FC0611"/>
    <w:rsid w:val="00FC1C78"/>
    <w:rsid w:val="00FC2C21"/>
    <w:rsid w:val="00FC413B"/>
    <w:rsid w:val="00FC4897"/>
    <w:rsid w:val="00FC48F4"/>
    <w:rsid w:val="00FC6C8C"/>
    <w:rsid w:val="00FC709F"/>
    <w:rsid w:val="00FD0423"/>
    <w:rsid w:val="00FD0663"/>
    <w:rsid w:val="00FD06D7"/>
    <w:rsid w:val="00FD13BC"/>
    <w:rsid w:val="00FD1422"/>
    <w:rsid w:val="00FD2C13"/>
    <w:rsid w:val="00FD3176"/>
    <w:rsid w:val="00FD475A"/>
    <w:rsid w:val="00FD57E3"/>
    <w:rsid w:val="00FD5B69"/>
    <w:rsid w:val="00FD5D7A"/>
    <w:rsid w:val="00FD6DEC"/>
    <w:rsid w:val="00FD77C5"/>
    <w:rsid w:val="00FE0B0D"/>
    <w:rsid w:val="00FE1E9D"/>
    <w:rsid w:val="00FE359A"/>
    <w:rsid w:val="00FE604B"/>
    <w:rsid w:val="00FE68B0"/>
    <w:rsid w:val="00FF0276"/>
    <w:rsid w:val="00FF119B"/>
    <w:rsid w:val="00FF1C05"/>
    <w:rsid w:val="00FF1F95"/>
    <w:rsid w:val="00FF2332"/>
    <w:rsid w:val="00FF3180"/>
    <w:rsid w:val="00FF40E9"/>
    <w:rsid w:val="00FF4551"/>
    <w:rsid w:val="00FF46C0"/>
    <w:rsid w:val="00FF5987"/>
    <w:rsid w:val="00FF5E25"/>
    <w:rsid w:val="00FF6CEB"/>
    <w:rsid w:val="00FF76F2"/>
    <w:rsid w:val="00FF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07A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F10"/>
    <w:pPr>
      <w:spacing w:before="160" w:after="160"/>
    </w:pPr>
    <w:rPr>
      <w:szCs w:val="24"/>
    </w:rPr>
  </w:style>
  <w:style w:type="paragraph" w:styleId="Heading1">
    <w:name w:val="heading 1"/>
    <w:basedOn w:val="Normal"/>
    <w:next w:val="Normal"/>
    <w:link w:val="Heading1Char"/>
    <w:uiPriority w:val="9"/>
    <w:qFormat/>
    <w:rsid w:val="00CC258C"/>
    <w:pPr>
      <w:keepNext/>
      <w:keepLines/>
      <w:numPr>
        <w:numId w:val="11"/>
      </w:numPr>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DA7873"/>
    <w:pPr>
      <w:keepNext/>
      <w:keepLines/>
      <w:numPr>
        <w:ilvl w:val="1"/>
        <w:numId w:val="11"/>
      </w:numPr>
      <w:spacing w:before="200" w:after="0"/>
      <w:ind w:left="576"/>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DA7873"/>
    <w:pPr>
      <w:keepNext/>
      <w:keepLines/>
      <w:numPr>
        <w:ilvl w:val="2"/>
        <w:numId w:val="11"/>
      </w:numPr>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unhideWhenUsed/>
    <w:qFormat/>
    <w:rsid w:val="00FB1584"/>
    <w:pPr>
      <w:keepNext/>
      <w:keepLines/>
      <w:numPr>
        <w:ilvl w:val="3"/>
        <w:numId w:val="11"/>
      </w:numPr>
      <w:spacing w:before="200" w:after="0"/>
      <w:outlineLvl w:val="3"/>
    </w:pPr>
    <w:rPr>
      <w:rFonts w:ascii="Calibri" w:eastAsia="MS Gothic" w:hAnsi="Calibri"/>
      <w:b/>
      <w:bCs/>
      <w:i/>
      <w:iCs/>
      <w:color w:val="4F81BD"/>
    </w:rPr>
  </w:style>
  <w:style w:type="paragraph" w:styleId="Heading5">
    <w:name w:val="heading 5"/>
    <w:basedOn w:val="Heading4"/>
    <w:next w:val="Normal"/>
    <w:link w:val="Heading5Char"/>
    <w:autoRedefine/>
    <w:uiPriority w:val="9"/>
    <w:unhideWhenUsed/>
    <w:qFormat/>
    <w:rsid w:val="004E3A2D"/>
    <w:pPr>
      <w:numPr>
        <w:ilvl w:val="4"/>
      </w:numPr>
      <w:outlineLvl w:val="4"/>
    </w:pPr>
    <w:rPr>
      <w:color w:val="243F60"/>
    </w:rPr>
  </w:style>
  <w:style w:type="paragraph" w:styleId="Heading6">
    <w:name w:val="heading 6"/>
    <w:basedOn w:val="Normal"/>
    <w:next w:val="Normal"/>
    <w:link w:val="Heading6Char"/>
    <w:uiPriority w:val="9"/>
    <w:unhideWhenUsed/>
    <w:qFormat/>
    <w:rsid w:val="004E3A2D"/>
    <w:pPr>
      <w:keepNext/>
      <w:keepLines/>
      <w:numPr>
        <w:ilvl w:val="5"/>
        <w:numId w:val="11"/>
      </w:numPr>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4E3A2D"/>
    <w:pPr>
      <w:keepNext/>
      <w:keepLines/>
      <w:numPr>
        <w:ilvl w:val="6"/>
        <w:numId w:val="11"/>
      </w:numPr>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4E3A2D"/>
    <w:pPr>
      <w:keepNext/>
      <w:keepLines/>
      <w:numPr>
        <w:ilvl w:val="7"/>
        <w:numId w:val="11"/>
      </w:numPr>
      <w:spacing w:before="200" w:after="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4E3A2D"/>
    <w:pPr>
      <w:keepNext/>
      <w:keepLines/>
      <w:numPr>
        <w:ilvl w:val="8"/>
        <w:numId w:val="11"/>
      </w:numPr>
      <w:spacing w:before="200" w:after="0"/>
      <w:outlineLvl w:val="8"/>
    </w:pPr>
    <w:rPr>
      <w:rFonts w:ascii="Calibri" w:eastAsia="MS Gothic" w:hAnsi="Calibri"/>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258C"/>
    <w:rPr>
      <w:rFonts w:ascii="Calibri" w:eastAsia="MS Gothic" w:hAnsi="Calibri"/>
      <w:b/>
      <w:bCs/>
      <w:color w:val="345A8A"/>
      <w:sz w:val="32"/>
      <w:szCs w:val="32"/>
    </w:rPr>
  </w:style>
  <w:style w:type="character" w:customStyle="1" w:styleId="Heading2Char">
    <w:name w:val="Heading 2 Char"/>
    <w:link w:val="Heading2"/>
    <w:uiPriority w:val="9"/>
    <w:rsid w:val="00DA7873"/>
    <w:rPr>
      <w:rFonts w:ascii="Calibri" w:eastAsia="MS Gothic" w:hAnsi="Calibri"/>
      <w:b/>
      <w:bCs/>
      <w:color w:val="4F81BD"/>
      <w:sz w:val="26"/>
      <w:szCs w:val="26"/>
    </w:rPr>
  </w:style>
  <w:style w:type="character" w:customStyle="1" w:styleId="Heading3Char">
    <w:name w:val="Heading 3 Char"/>
    <w:link w:val="Heading3"/>
    <w:uiPriority w:val="9"/>
    <w:rsid w:val="00DA7873"/>
    <w:rPr>
      <w:rFonts w:ascii="Calibri" w:eastAsia="MS Gothic" w:hAnsi="Calibri"/>
      <w:b/>
      <w:bCs/>
      <w:color w:val="4F81BD"/>
      <w:szCs w:val="24"/>
    </w:rPr>
  </w:style>
  <w:style w:type="character" w:customStyle="1" w:styleId="Heading4Char">
    <w:name w:val="Heading 4 Char"/>
    <w:link w:val="Heading4"/>
    <w:uiPriority w:val="9"/>
    <w:rsid w:val="00FB1584"/>
    <w:rPr>
      <w:rFonts w:ascii="Calibri" w:eastAsia="MS Gothic" w:hAnsi="Calibri"/>
      <w:b/>
      <w:bCs/>
      <w:i/>
      <w:iCs/>
      <w:color w:val="4F81BD"/>
      <w:szCs w:val="24"/>
    </w:rPr>
  </w:style>
  <w:style w:type="character" w:customStyle="1" w:styleId="Heading5Char">
    <w:name w:val="Heading 5 Char"/>
    <w:link w:val="Heading5"/>
    <w:uiPriority w:val="9"/>
    <w:rsid w:val="000A3552"/>
    <w:rPr>
      <w:rFonts w:ascii="Calibri" w:eastAsia="MS Gothic" w:hAnsi="Calibri"/>
      <w:b/>
      <w:bCs/>
      <w:i/>
      <w:iCs/>
      <w:color w:val="243F60"/>
      <w:szCs w:val="24"/>
    </w:rPr>
  </w:style>
  <w:style w:type="character" w:customStyle="1" w:styleId="Heading6Char">
    <w:name w:val="Heading 6 Char"/>
    <w:link w:val="Heading6"/>
    <w:uiPriority w:val="9"/>
    <w:rsid w:val="004E3A2D"/>
    <w:rPr>
      <w:rFonts w:ascii="Calibri" w:eastAsia="MS Gothic" w:hAnsi="Calibri"/>
      <w:i/>
      <w:iCs/>
      <w:color w:val="243F60"/>
      <w:szCs w:val="24"/>
    </w:rPr>
  </w:style>
  <w:style w:type="character" w:customStyle="1" w:styleId="Heading7Char">
    <w:name w:val="Heading 7 Char"/>
    <w:link w:val="Heading7"/>
    <w:uiPriority w:val="9"/>
    <w:semiHidden/>
    <w:rsid w:val="004E3A2D"/>
    <w:rPr>
      <w:rFonts w:ascii="Calibri" w:eastAsia="MS Gothic" w:hAnsi="Calibri"/>
      <w:i/>
      <w:iCs/>
      <w:color w:val="404040"/>
      <w:szCs w:val="24"/>
    </w:rPr>
  </w:style>
  <w:style w:type="character" w:customStyle="1" w:styleId="Heading8Char">
    <w:name w:val="Heading 8 Char"/>
    <w:link w:val="Heading8"/>
    <w:uiPriority w:val="9"/>
    <w:semiHidden/>
    <w:rsid w:val="004E3A2D"/>
    <w:rPr>
      <w:rFonts w:ascii="Calibri" w:eastAsia="MS Gothic" w:hAnsi="Calibri"/>
      <w:color w:val="404040"/>
    </w:rPr>
  </w:style>
  <w:style w:type="character" w:customStyle="1" w:styleId="Heading9Char">
    <w:name w:val="Heading 9 Char"/>
    <w:link w:val="Heading9"/>
    <w:uiPriority w:val="9"/>
    <w:semiHidden/>
    <w:rsid w:val="004E3A2D"/>
    <w:rPr>
      <w:rFonts w:ascii="Calibri" w:eastAsia="MS Gothic" w:hAnsi="Calibri"/>
      <w:i/>
      <w:iCs/>
      <w:color w:val="404040"/>
    </w:rPr>
  </w:style>
  <w:style w:type="paragraph" w:styleId="Title">
    <w:name w:val="Title"/>
    <w:basedOn w:val="Normal"/>
    <w:next w:val="Normal"/>
    <w:link w:val="TitleChar"/>
    <w:uiPriority w:val="10"/>
    <w:qFormat/>
    <w:rsid w:val="00CC258C"/>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CC258C"/>
    <w:rPr>
      <w:rFonts w:ascii="Calibri" w:eastAsia="MS Gothic" w:hAnsi="Calibri" w:cs="Times New Roman"/>
      <w:color w:val="17365D"/>
      <w:spacing w:val="5"/>
      <w:kern w:val="28"/>
      <w:sz w:val="52"/>
      <w:szCs w:val="52"/>
    </w:rPr>
  </w:style>
  <w:style w:type="paragraph" w:styleId="NormalWeb">
    <w:name w:val="Normal (Web)"/>
    <w:basedOn w:val="Normal"/>
    <w:uiPriority w:val="99"/>
    <w:semiHidden/>
    <w:unhideWhenUsed/>
    <w:rsid w:val="004D277E"/>
    <w:pPr>
      <w:spacing w:before="100" w:beforeAutospacing="1" w:after="100" w:afterAutospacing="1"/>
    </w:pPr>
    <w:rPr>
      <w:rFonts w:ascii="Times" w:hAnsi="Times"/>
      <w:szCs w:val="20"/>
    </w:rPr>
  </w:style>
  <w:style w:type="paragraph" w:styleId="BalloonText">
    <w:name w:val="Balloon Text"/>
    <w:basedOn w:val="Normal"/>
    <w:link w:val="BalloonTextChar"/>
    <w:uiPriority w:val="99"/>
    <w:semiHidden/>
    <w:unhideWhenUsed/>
    <w:rsid w:val="00CD7E44"/>
    <w:rPr>
      <w:rFonts w:ascii="Lucida Grande" w:hAnsi="Lucida Grande" w:cs="Lucida Grande"/>
      <w:sz w:val="18"/>
      <w:szCs w:val="18"/>
    </w:rPr>
  </w:style>
  <w:style w:type="character" w:customStyle="1" w:styleId="BalloonTextChar">
    <w:name w:val="Balloon Text Char"/>
    <w:link w:val="BalloonText"/>
    <w:uiPriority w:val="99"/>
    <w:semiHidden/>
    <w:rsid w:val="00CD7E44"/>
    <w:rPr>
      <w:rFonts w:ascii="Lucida Grande" w:hAnsi="Lucida Grande" w:cs="Lucida Grande"/>
      <w:sz w:val="18"/>
      <w:szCs w:val="18"/>
    </w:rPr>
  </w:style>
  <w:style w:type="paragraph" w:styleId="Caption">
    <w:name w:val="caption"/>
    <w:basedOn w:val="Normal"/>
    <w:next w:val="Normal"/>
    <w:autoRedefine/>
    <w:uiPriority w:val="35"/>
    <w:unhideWhenUsed/>
    <w:qFormat/>
    <w:rsid w:val="0016160B"/>
    <w:pPr>
      <w:spacing w:after="200"/>
      <w:jc w:val="center"/>
    </w:pPr>
    <w:rPr>
      <w:b/>
      <w:bCs/>
      <w:szCs w:val="18"/>
    </w:rPr>
  </w:style>
  <w:style w:type="paragraph" w:styleId="ListParagraph">
    <w:name w:val="List Paragraph"/>
    <w:basedOn w:val="Normal"/>
    <w:uiPriority w:val="34"/>
    <w:qFormat/>
    <w:rsid w:val="00CD7E44"/>
    <w:pPr>
      <w:ind w:left="720"/>
      <w:contextualSpacing/>
    </w:pPr>
  </w:style>
  <w:style w:type="paragraph" w:styleId="TOC1">
    <w:name w:val="toc 1"/>
    <w:basedOn w:val="Normal"/>
    <w:next w:val="Normal"/>
    <w:autoRedefine/>
    <w:uiPriority w:val="39"/>
    <w:unhideWhenUsed/>
    <w:rsid w:val="003518DC"/>
    <w:pPr>
      <w:tabs>
        <w:tab w:val="left" w:pos="373"/>
        <w:tab w:val="right" w:leader="dot" w:pos="8630"/>
      </w:tabs>
    </w:pPr>
  </w:style>
  <w:style w:type="paragraph" w:styleId="TOC2">
    <w:name w:val="toc 2"/>
    <w:basedOn w:val="Normal"/>
    <w:next w:val="Normal"/>
    <w:autoRedefine/>
    <w:uiPriority w:val="39"/>
    <w:unhideWhenUsed/>
    <w:rsid w:val="000D23E0"/>
    <w:pPr>
      <w:ind w:left="240"/>
    </w:pPr>
  </w:style>
  <w:style w:type="paragraph" w:styleId="TOC3">
    <w:name w:val="toc 3"/>
    <w:basedOn w:val="Normal"/>
    <w:next w:val="Normal"/>
    <w:autoRedefine/>
    <w:uiPriority w:val="39"/>
    <w:unhideWhenUsed/>
    <w:rsid w:val="000D23E0"/>
    <w:pPr>
      <w:ind w:left="480"/>
    </w:pPr>
  </w:style>
  <w:style w:type="paragraph" w:styleId="TOC4">
    <w:name w:val="toc 4"/>
    <w:basedOn w:val="Normal"/>
    <w:next w:val="Normal"/>
    <w:autoRedefine/>
    <w:uiPriority w:val="39"/>
    <w:unhideWhenUsed/>
    <w:rsid w:val="000D23E0"/>
    <w:pPr>
      <w:ind w:left="720"/>
    </w:pPr>
  </w:style>
  <w:style w:type="paragraph" w:styleId="TOC5">
    <w:name w:val="toc 5"/>
    <w:basedOn w:val="Normal"/>
    <w:next w:val="Normal"/>
    <w:autoRedefine/>
    <w:uiPriority w:val="39"/>
    <w:unhideWhenUsed/>
    <w:rsid w:val="000D23E0"/>
    <w:pPr>
      <w:ind w:left="960"/>
    </w:pPr>
  </w:style>
  <w:style w:type="paragraph" w:styleId="TOC6">
    <w:name w:val="toc 6"/>
    <w:basedOn w:val="Normal"/>
    <w:next w:val="Normal"/>
    <w:autoRedefine/>
    <w:uiPriority w:val="39"/>
    <w:unhideWhenUsed/>
    <w:rsid w:val="000D23E0"/>
    <w:pPr>
      <w:ind w:left="1200"/>
    </w:pPr>
  </w:style>
  <w:style w:type="paragraph" w:styleId="TOC7">
    <w:name w:val="toc 7"/>
    <w:basedOn w:val="Normal"/>
    <w:next w:val="Normal"/>
    <w:autoRedefine/>
    <w:uiPriority w:val="39"/>
    <w:unhideWhenUsed/>
    <w:rsid w:val="000D23E0"/>
    <w:pPr>
      <w:ind w:left="1440"/>
    </w:pPr>
  </w:style>
  <w:style w:type="paragraph" w:styleId="TOC8">
    <w:name w:val="toc 8"/>
    <w:basedOn w:val="Normal"/>
    <w:next w:val="Normal"/>
    <w:autoRedefine/>
    <w:uiPriority w:val="39"/>
    <w:unhideWhenUsed/>
    <w:rsid w:val="000D23E0"/>
    <w:pPr>
      <w:ind w:left="1680"/>
    </w:pPr>
  </w:style>
  <w:style w:type="paragraph" w:styleId="TOC9">
    <w:name w:val="toc 9"/>
    <w:basedOn w:val="Normal"/>
    <w:next w:val="Normal"/>
    <w:autoRedefine/>
    <w:uiPriority w:val="39"/>
    <w:unhideWhenUsed/>
    <w:rsid w:val="000D23E0"/>
    <w:pPr>
      <w:ind w:left="1920"/>
    </w:pPr>
  </w:style>
  <w:style w:type="paragraph" w:styleId="NoSpacing">
    <w:name w:val="No Spacing"/>
    <w:link w:val="NoSpacingChar"/>
    <w:qFormat/>
    <w:rsid w:val="00BB28F7"/>
    <w:rPr>
      <w:sz w:val="24"/>
      <w:szCs w:val="24"/>
    </w:rPr>
  </w:style>
  <w:style w:type="character" w:customStyle="1" w:styleId="NoSpacingChar">
    <w:name w:val="No Spacing Char"/>
    <w:basedOn w:val="DefaultParagraphFont"/>
    <w:link w:val="NoSpacing"/>
    <w:rsid w:val="007569DE"/>
  </w:style>
  <w:style w:type="table" w:styleId="TableGrid">
    <w:name w:val="Table Grid"/>
    <w:basedOn w:val="TableNormal"/>
    <w:uiPriority w:val="59"/>
    <w:rsid w:val="00AF0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05D0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5">
    <w:name w:val="Medium Shading 1 Accent 5"/>
    <w:basedOn w:val="TableNormal"/>
    <w:uiPriority w:val="63"/>
    <w:rsid w:val="00305D05"/>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Grid3-Accent5">
    <w:name w:val="Medium Grid 3 Accent 5"/>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305D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
    <w:name w:val="Medium Grid 3"/>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Shading">
    <w:name w:val="Light Shading"/>
    <w:basedOn w:val="TableNormal"/>
    <w:uiPriority w:val="60"/>
    <w:rsid w:val="00305D0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EE41A1"/>
    <w:pPr>
      <w:tabs>
        <w:tab w:val="center" w:pos="4320"/>
        <w:tab w:val="right" w:pos="8640"/>
      </w:tabs>
      <w:spacing w:before="0" w:after="0"/>
    </w:pPr>
  </w:style>
  <w:style w:type="character" w:customStyle="1" w:styleId="HeaderChar">
    <w:name w:val="Header Char"/>
    <w:basedOn w:val="DefaultParagraphFont"/>
    <w:link w:val="Header"/>
    <w:uiPriority w:val="99"/>
    <w:rsid w:val="00EE41A1"/>
  </w:style>
  <w:style w:type="paragraph" w:styleId="Footer">
    <w:name w:val="footer"/>
    <w:basedOn w:val="Normal"/>
    <w:link w:val="FooterChar"/>
    <w:uiPriority w:val="99"/>
    <w:unhideWhenUsed/>
    <w:rsid w:val="00EE41A1"/>
    <w:pPr>
      <w:tabs>
        <w:tab w:val="center" w:pos="4320"/>
        <w:tab w:val="right" w:pos="8640"/>
      </w:tabs>
      <w:spacing w:before="0" w:after="0"/>
    </w:pPr>
  </w:style>
  <w:style w:type="character" w:customStyle="1" w:styleId="FooterChar">
    <w:name w:val="Footer Char"/>
    <w:basedOn w:val="DefaultParagraphFont"/>
    <w:link w:val="Footer"/>
    <w:uiPriority w:val="99"/>
    <w:rsid w:val="00EE41A1"/>
  </w:style>
  <w:style w:type="character" w:styleId="Strong">
    <w:name w:val="Strong"/>
    <w:uiPriority w:val="22"/>
    <w:qFormat/>
    <w:rsid w:val="00B225E8"/>
    <w:rPr>
      <w:b/>
      <w:bCs/>
    </w:rPr>
  </w:style>
  <w:style w:type="paragraph" w:styleId="Revision">
    <w:name w:val="Revision"/>
    <w:hidden/>
    <w:uiPriority w:val="99"/>
    <w:semiHidden/>
    <w:rsid w:val="00AB28AA"/>
    <w:rPr>
      <w:sz w:val="24"/>
      <w:szCs w:val="24"/>
    </w:rPr>
  </w:style>
  <w:style w:type="character" w:styleId="PageNumber">
    <w:name w:val="page number"/>
    <w:basedOn w:val="DefaultParagraphFont"/>
    <w:uiPriority w:val="99"/>
    <w:semiHidden/>
    <w:unhideWhenUsed/>
    <w:rsid w:val="007569DE"/>
  </w:style>
  <w:style w:type="character" w:styleId="Emphasis">
    <w:name w:val="Emphasis"/>
    <w:uiPriority w:val="20"/>
    <w:qFormat/>
    <w:rsid w:val="003269B5"/>
    <w:rPr>
      <w:i/>
      <w:iCs/>
    </w:rPr>
  </w:style>
  <w:style w:type="paragraph" w:styleId="DocumentMap">
    <w:name w:val="Document Map"/>
    <w:basedOn w:val="Normal"/>
    <w:link w:val="DocumentMapChar"/>
    <w:uiPriority w:val="99"/>
    <w:semiHidden/>
    <w:unhideWhenUsed/>
    <w:rsid w:val="00B72D9E"/>
    <w:pPr>
      <w:spacing w:before="0" w:after="0"/>
    </w:pPr>
    <w:rPr>
      <w:rFonts w:ascii="Lucida Grande" w:hAnsi="Lucida Grande" w:cs="Lucida Grande"/>
      <w:sz w:val="24"/>
    </w:rPr>
  </w:style>
  <w:style w:type="character" w:customStyle="1" w:styleId="DocumentMapChar">
    <w:name w:val="Document Map Char"/>
    <w:link w:val="DocumentMap"/>
    <w:uiPriority w:val="99"/>
    <w:semiHidden/>
    <w:rsid w:val="00B72D9E"/>
    <w:rPr>
      <w:rFonts w:ascii="Lucida Grande" w:hAnsi="Lucida Grande" w:cs="Lucida Grande"/>
    </w:rPr>
  </w:style>
  <w:style w:type="character" w:styleId="PlaceholderText">
    <w:name w:val="Placeholder Text"/>
    <w:uiPriority w:val="99"/>
    <w:semiHidden/>
    <w:rsid w:val="00F33AC1"/>
    <w:rPr>
      <w:color w:val="808080"/>
    </w:rPr>
  </w:style>
  <w:style w:type="paragraph" w:styleId="TOCHeading">
    <w:name w:val="TOC Heading"/>
    <w:basedOn w:val="Heading1"/>
    <w:next w:val="Normal"/>
    <w:uiPriority w:val="39"/>
    <w:unhideWhenUsed/>
    <w:qFormat/>
    <w:rsid w:val="000005A1"/>
    <w:pPr>
      <w:numPr>
        <w:numId w:val="0"/>
      </w:numPr>
      <w:spacing w:after="0" w:line="276" w:lineRule="auto"/>
      <w:outlineLvl w:val="9"/>
    </w:pPr>
    <w:rPr>
      <w:color w:val="365F91"/>
      <w:sz w:val="28"/>
      <w:szCs w:val="28"/>
      <w:lang w:eastAsia="ja-JP"/>
    </w:rPr>
  </w:style>
  <w:style w:type="character" w:styleId="Hyperlink">
    <w:name w:val="Hyperlink"/>
    <w:uiPriority w:val="99"/>
    <w:unhideWhenUsed/>
    <w:rsid w:val="000005A1"/>
    <w:rPr>
      <w:color w:val="0000FF"/>
      <w:u w:val="single"/>
    </w:rPr>
  </w:style>
  <w:style w:type="paragraph" w:styleId="PlainText">
    <w:name w:val="Plain Text"/>
    <w:basedOn w:val="Normal"/>
    <w:link w:val="PlainTextChar"/>
    <w:uiPriority w:val="99"/>
    <w:unhideWhenUsed/>
    <w:rsid w:val="005E7130"/>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5E7130"/>
    <w:rPr>
      <w:rFonts w:ascii="Courier" w:eastAsiaTheme="minorHAnsi" w:hAnsi="Courier" w:cstheme="minorBidi"/>
      <w:sz w:val="21"/>
      <w:szCs w:val="21"/>
    </w:rPr>
  </w:style>
  <w:style w:type="table" w:styleId="GridTable4-Accent1">
    <w:name w:val="Grid Table 4 Accent 1"/>
    <w:basedOn w:val="TableNormal"/>
    <w:uiPriority w:val="49"/>
    <w:rsid w:val="006D462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5">
    <w:name w:val="List Table 3 Accent 5"/>
    <w:basedOn w:val="TableNormal"/>
    <w:uiPriority w:val="48"/>
    <w:rsid w:val="00E5151B"/>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styleId="CommentReference">
    <w:name w:val="annotation reference"/>
    <w:basedOn w:val="DefaultParagraphFont"/>
    <w:uiPriority w:val="99"/>
    <w:semiHidden/>
    <w:unhideWhenUsed/>
    <w:rsid w:val="00104560"/>
    <w:rPr>
      <w:sz w:val="18"/>
      <w:szCs w:val="18"/>
    </w:rPr>
  </w:style>
  <w:style w:type="paragraph" w:styleId="CommentText">
    <w:name w:val="annotation text"/>
    <w:basedOn w:val="Normal"/>
    <w:link w:val="CommentTextChar"/>
    <w:uiPriority w:val="99"/>
    <w:unhideWhenUsed/>
    <w:rsid w:val="00104560"/>
    <w:rPr>
      <w:sz w:val="24"/>
    </w:rPr>
  </w:style>
  <w:style w:type="character" w:customStyle="1" w:styleId="CommentTextChar">
    <w:name w:val="Comment Text Char"/>
    <w:basedOn w:val="DefaultParagraphFont"/>
    <w:link w:val="CommentText"/>
    <w:uiPriority w:val="99"/>
    <w:rsid w:val="00104560"/>
    <w:rPr>
      <w:sz w:val="24"/>
      <w:szCs w:val="24"/>
    </w:rPr>
  </w:style>
  <w:style w:type="paragraph" w:styleId="CommentSubject">
    <w:name w:val="annotation subject"/>
    <w:basedOn w:val="CommentText"/>
    <w:next w:val="CommentText"/>
    <w:link w:val="CommentSubjectChar"/>
    <w:uiPriority w:val="99"/>
    <w:semiHidden/>
    <w:unhideWhenUsed/>
    <w:rsid w:val="00104560"/>
    <w:rPr>
      <w:b/>
      <w:bCs/>
      <w:sz w:val="20"/>
      <w:szCs w:val="20"/>
    </w:rPr>
  </w:style>
  <w:style w:type="character" w:customStyle="1" w:styleId="CommentSubjectChar">
    <w:name w:val="Comment Subject Char"/>
    <w:basedOn w:val="CommentTextChar"/>
    <w:link w:val="CommentSubject"/>
    <w:uiPriority w:val="99"/>
    <w:semiHidden/>
    <w:rsid w:val="00104560"/>
    <w:rPr>
      <w:b/>
      <w:bCs/>
      <w:sz w:val="24"/>
      <w:szCs w:val="24"/>
    </w:rPr>
  </w:style>
  <w:style w:type="paragraph" w:customStyle="1" w:styleId="Grammar">
    <w:name w:val="Grammar"/>
    <w:basedOn w:val="PlainText"/>
    <w:qFormat/>
    <w:rsid w:val="00104560"/>
    <w:pPr>
      <w:keepNext/>
      <w:keepLines/>
      <w:pBdr>
        <w:top w:val="single" w:sz="4" w:space="1" w:color="auto"/>
        <w:left w:val="single" w:sz="4" w:space="4" w:color="auto"/>
        <w:bottom w:val="single" w:sz="4" w:space="1" w:color="auto"/>
        <w:right w:val="single" w:sz="4" w:space="4" w:color="auto"/>
      </w:pBdr>
      <w:shd w:val="clear" w:color="auto" w:fill="AEEEF3"/>
    </w:pPr>
    <w:rPr>
      <w:rFonts w:ascii="Courier New" w:hAnsi="Courier New" w:cs="Courier New"/>
    </w:rPr>
  </w:style>
  <w:style w:type="paragraph" w:customStyle="1" w:styleId="Pseudocode">
    <w:name w:val="Pseudocode"/>
    <w:basedOn w:val="Grammar"/>
    <w:qFormat/>
    <w:rsid w:val="00EE3972"/>
    <w:pPr>
      <w:shd w:val="clear" w:color="auto" w:fill="EAF1DD" w:themeFill="accent3" w:themeFillTint="33"/>
    </w:pPr>
    <w:rPr>
      <w:rFonts w:ascii="Consolas" w:hAnsi="Consolas"/>
      <w:color w:val="000000" w:themeColor="text1"/>
      <w:sz w:val="20"/>
    </w:rPr>
  </w:style>
  <w:style w:type="table" w:customStyle="1" w:styleId="GridTable4-Accent11">
    <w:name w:val="Grid Table 4 - Accent 11"/>
    <w:basedOn w:val="TableNormal"/>
    <w:uiPriority w:val="49"/>
    <w:rsid w:val="00670A1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51">
    <w:name w:val="List Table 3 - Accent 51"/>
    <w:basedOn w:val="TableNormal"/>
    <w:uiPriority w:val="48"/>
    <w:rsid w:val="00670A14"/>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656">
      <w:bodyDiv w:val="1"/>
      <w:marLeft w:val="0"/>
      <w:marRight w:val="0"/>
      <w:marTop w:val="0"/>
      <w:marBottom w:val="0"/>
      <w:divBdr>
        <w:top w:val="none" w:sz="0" w:space="0" w:color="auto"/>
        <w:left w:val="none" w:sz="0" w:space="0" w:color="auto"/>
        <w:bottom w:val="none" w:sz="0" w:space="0" w:color="auto"/>
        <w:right w:val="none" w:sz="0" w:space="0" w:color="auto"/>
      </w:divBdr>
    </w:div>
    <w:div w:id="416440186">
      <w:bodyDiv w:val="1"/>
      <w:marLeft w:val="0"/>
      <w:marRight w:val="0"/>
      <w:marTop w:val="0"/>
      <w:marBottom w:val="0"/>
      <w:divBdr>
        <w:top w:val="none" w:sz="0" w:space="0" w:color="auto"/>
        <w:left w:val="none" w:sz="0" w:space="0" w:color="auto"/>
        <w:bottom w:val="none" w:sz="0" w:space="0" w:color="auto"/>
        <w:right w:val="none" w:sz="0" w:space="0" w:color="auto"/>
      </w:divBdr>
    </w:div>
    <w:div w:id="812677542">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image" Target="media/image3.emf"/><Relationship Id="rId64" Type="http://schemas.openxmlformats.org/officeDocument/2006/relationships/image" Target="media/image4.emf"/><Relationship Id="rId65" Type="http://schemas.openxmlformats.org/officeDocument/2006/relationships/image" Target="media/image5.png"/><Relationship Id="rId66" Type="http://schemas.openxmlformats.org/officeDocument/2006/relationships/image" Target="media/image6.png"/><Relationship Id="rId67" Type="http://schemas.openxmlformats.org/officeDocument/2006/relationships/image" Target="media/image7.png"/><Relationship Id="rId68" Type="http://schemas.openxmlformats.org/officeDocument/2006/relationships/image" Target="media/image8.png"/><Relationship Id="rId69" Type="http://schemas.openxmlformats.org/officeDocument/2006/relationships/image" Target="media/image9.png"/><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numbering" Target="numbering.xml"/><Relationship Id="rId54" Type="http://schemas.openxmlformats.org/officeDocument/2006/relationships/styles" Target="styles.xml"/><Relationship Id="rId55" Type="http://schemas.openxmlformats.org/officeDocument/2006/relationships/settings" Target="settings.xml"/><Relationship Id="rId56" Type="http://schemas.openxmlformats.org/officeDocument/2006/relationships/webSettings" Target="webSettings.xml"/><Relationship Id="rId57" Type="http://schemas.openxmlformats.org/officeDocument/2006/relationships/footnotes" Target="footnotes.xml"/><Relationship Id="rId58" Type="http://schemas.openxmlformats.org/officeDocument/2006/relationships/endnotes" Target="endnotes.xml"/><Relationship Id="rId59" Type="http://schemas.openxmlformats.org/officeDocument/2006/relationships/image" Target="media/image1.png"/><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80" Type="http://schemas.openxmlformats.org/officeDocument/2006/relationships/fontTable" Target="fontTable.xml"/><Relationship Id="rId81" Type="http://schemas.microsoft.com/office/2011/relationships/people" Target="people.xml"/><Relationship Id="rId82" Type="http://schemas.openxmlformats.org/officeDocument/2006/relationships/theme" Target="theme/theme1.xml"/><Relationship Id="rId70" Type="http://schemas.openxmlformats.org/officeDocument/2006/relationships/image" Target="media/image10.png"/><Relationship Id="rId71" Type="http://schemas.openxmlformats.org/officeDocument/2006/relationships/image" Target="media/image11.png"/><Relationship Id="rId72" Type="http://schemas.openxmlformats.org/officeDocument/2006/relationships/image" Target="media/image12.png"/><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image" Target="media/image13.emf"/><Relationship Id="rId74" Type="http://schemas.openxmlformats.org/officeDocument/2006/relationships/image" Target="media/image14.emf"/><Relationship Id="rId75" Type="http://schemas.openxmlformats.org/officeDocument/2006/relationships/image" Target="media/image15.png"/><Relationship Id="rId76" Type="http://schemas.openxmlformats.org/officeDocument/2006/relationships/image" Target="media/image16.emf"/><Relationship Id="rId77" Type="http://schemas.openxmlformats.org/officeDocument/2006/relationships/footer" Target="footer1.xml"/><Relationship Id="rId78" Type="http://schemas.openxmlformats.org/officeDocument/2006/relationships/footer" Target="footer2.xml"/><Relationship Id="rId79" Type="http://schemas.openxmlformats.org/officeDocument/2006/relationships/footer" Target="footer3.xml"/><Relationship Id="rId60" Type="http://schemas.openxmlformats.org/officeDocument/2006/relationships/comments" Target="comments.xml"/><Relationship Id="rId61" Type="http://schemas.microsoft.com/office/2011/relationships/commentsExtended" Target="commentsExtended.xml"/><Relationship Id="rId62" Type="http://schemas.openxmlformats.org/officeDocument/2006/relationships/image" Target="media/image2.emf"/><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02E8A-34E2-E149-B539-D545F7D997EC}">
  <ds:schemaRefs>
    <ds:schemaRef ds:uri="http://schemas.openxmlformats.org/officeDocument/2006/bibliography"/>
  </ds:schemaRefs>
</ds:datastoreItem>
</file>

<file path=customXml/itemProps10.xml><?xml version="1.0" encoding="utf-8"?>
<ds:datastoreItem xmlns:ds="http://schemas.openxmlformats.org/officeDocument/2006/customXml" ds:itemID="{5FE95CA9-CDCA-AD4C-B1D6-7414CD515BFB}">
  <ds:schemaRefs>
    <ds:schemaRef ds:uri="http://schemas.openxmlformats.org/officeDocument/2006/bibliography"/>
  </ds:schemaRefs>
</ds:datastoreItem>
</file>

<file path=customXml/itemProps11.xml><?xml version="1.0" encoding="utf-8"?>
<ds:datastoreItem xmlns:ds="http://schemas.openxmlformats.org/officeDocument/2006/customXml" ds:itemID="{F75E1C33-39E0-3D4E-ACD0-63A094243C22}">
  <ds:schemaRefs>
    <ds:schemaRef ds:uri="http://schemas.openxmlformats.org/officeDocument/2006/bibliography"/>
  </ds:schemaRefs>
</ds:datastoreItem>
</file>

<file path=customXml/itemProps12.xml><?xml version="1.0" encoding="utf-8"?>
<ds:datastoreItem xmlns:ds="http://schemas.openxmlformats.org/officeDocument/2006/customXml" ds:itemID="{6C8CEA16-A7A8-9941-9948-5AD7FE2718FD}">
  <ds:schemaRefs>
    <ds:schemaRef ds:uri="http://schemas.openxmlformats.org/officeDocument/2006/bibliography"/>
  </ds:schemaRefs>
</ds:datastoreItem>
</file>

<file path=customXml/itemProps13.xml><?xml version="1.0" encoding="utf-8"?>
<ds:datastoreItem xmlns:ds="http://schemas.openxmlformats.org/officeDocument/2006/customXml" ds:itemID="{AC2D96B8-094B-664A-B24A-FDF86C63D028}">
  <ds:schemaRefs>
    <ds:schemaRef ds:uri="http://schemas.openxmlformats.org/officeDocument/2006/bibliography"/>
  </ds:schemaRefs>
</ds:datastoreItem>
</file>

<file path=customXml/itemProps14.xml><?xml version="1.0" encoding="utf-8"?>
<ds:datastoreItem xmlns:ds="http://schemas.openxmlformats.org/officeDocument/2006/customXml" ds:itemID="{2D158BE1-4D7C-7947-B826-AB36E95A464F}">
  <ds:schemaRefs>
    <ds:schemaRef ds:uri="http://schemas.openxmlformats.org/officeDocument/2006/bibliography"/>
  </ds:schemaRefs>
</ds:datastoreItem>
</file>

<file path=customXml/itemProps15.xml><?xml version="1.0" encoding="utf-8"?>
<ds:datastoreItem xmlns:ds="http://schemas.openxmlformats.org/officeDocument/2006/customXml" ds:itemID="{1D71C15E-F419-C941-8E17-BC6FC82AC14C}">
  <ds:schemaRefs>
    <ds:schemaRef ds:uri="http://schemas.openxmlformats.org/officeDocument/2006/bibliography"/>
  </ds:schemaRefs>
</ds:datastoreItem>
</file>

<file path=customXml/itemProps16.xml><?xml version="1.0" encoding="utf-8"?>
<ds:datastoreItem xmlns:ds="http://schemas.openxmlformats.org/officeDocument/2006/customXml" ds:itemID="{7FEEA4E9-105A-E34F-83BD-3E5D9D517A5A}">
  <ds:schemaRefs>
    <ds:schemaRef ds:uri="http://schemas.openxmlformats.org/officeDocument/2006/bibliography"/>
  </ds:schemaRefs>
</ds:datastoreItem>
</file>

<file path=customXml/itemProps17.xml><?xml version="1.0" encoding="utf-8"?>
<ds:datastoreItem xmlns:ds="http://schemas.openxmlformats.org/officeDocument/2006/customXml" ds:itemID="{A3A155DF-D65D-494F-B837-A3340631C3AA}">
  <ds:schemaRefs>
    <ds:schemaRef ds:uri="http://schemas.openxmlformats.org/officeDocument/2006/bibliography"/>
  </ds:schemaRefs>
</ds:datastoreItem>
</file>

<file path=customXml/itemProps18.xml><?xml version="1.0" encoding="utf-8"?>
<ds:datastoreItem xmlns:ds="http://schemas.openxmlformats.org/officeDocument/2006/customXml" ds:itemID="{B6C40BAB-C88A-0C46-9405-6FD1D350BB70}">
  <ds:schemaRefs>
    <ds:schemaRef ds:uri="http://schemas.openxmlformats.org/officeDocument/2006/bibliography"/>
  </ds:schemaRefs>
</ds:datastoreItem>
</file>

<file path=customXml/itemProps19.xml><?xml version="1.0" encoding="utf-8"?>
<ds:datastoreItem xmlns:ds="http://schemas.openxmlformats.org/officeDocument/2006/customXml" ds:itemID="{DAD3E96B-96F7-FD4F-B2F7-5D09FF08212E}">
  <ds:schemaRefs>
    <ds:schemaRef ds:uri="http://schemas.openxmlformats.org/officeDocument/2006/bibliography"/>
  </ds:schemaRefs>
</ds:datastoreItem>
</file>

<file path=customXml/itemProps2.xml><?xml version="1.0" encoding="utf-8"?>
<ds:datastoreItem xmlns:ds="http://schemas.openxmlformats.org/officeDocument/2006/customXml" ds:itemID="{39AF40F3-F6A0-B647-B931-F6365EC80BD7}">
  <ds:schemaRefs>
    <ds:schemaRef ds:uri="http://schemas.openxmlformats.org/officeDocument/2006/bibliography"/>
  </ds:schemaRefs>
</ds:datastoreItem>
</file>

<file path=customXml/itemProps20.xml><?xml version="1.0" encoding="utf-8"?>
<ds:datastoreItem xmlns:ds="http://schemas.openxmlformats.org/officeDocument/2006/customXml" ds:itemID="{D436DF3B-5C0B-4344-876A-627248B61973}">
  <ds:schemaRefs>
    <ds:schemaRef ds:uri="http://schemas.openxmlformats.org/officeDocument/2006/bibliography"/>
  </ds:schemaRefs>
</ds:datastoreItem>
</file>

<file path=customXml/itemProps21.xml><?xml version="1.0" encoding="utf-8"?>
<ds:datastoreItem xmlns:ds="http://schemas.openxmlformats.org/officeDocument/2006/customXml" ds:itemID="{D2F50776-D457-B44C-83B2-6E21FE33652F}">
  <ds:schemaRefs>
    <ds:schemaRef ds:uri="http://schemas.openxmlformats.org/officeDocument/2006/bibliography"/>
  </ds:schemaRefs>
</ds:datastoreItem>
</file>

<file path=customXml/itemProps22.xml><?xml version="1.0" encoding="utf-8"?>
<ds:datastoreItem xmlns:ds="http://schemas.openxmlformats.org/officeDocument/2006/customXml" ds:itemID="{617203F5-D41F-374A-9BF1-275D8524873D}">
  <ds:schemaRefs>
    <ds:schemaRef ds:uri="http://schemas.openxmlformats.org/officeDocument/2006/bibliography"/>
  </ds:schemaRefs>
</ds:datastoreItem>
</file>

<file path=customXml/itemProps23.xml><?xml version="1.0" encoding="utf-8"?>
<ds:datastoreItem xmlns:ds="http://schemas.openxmlformats.org/officeDocument/2006/customXml" ds:itemID="{DABEA34A-FFE1-CB4C-91AA-A9F664E3F831}">
  <ds:schemaRefs>
    <ds:schemaRef ds:uri="http://schemas.openxmlformats.org/officeDocument/2006/bibliography"/>
  </ds:schemaRefs>
</ds:datastoreItem>
</file>

<file path=customXml/itemProps24.xml><?xml version="1.0" encoding="utf-8"?>
<ds:datastoreItem xmlns:ds="http://schemas.openxmlformats.org/officeDocument/2006/customXml" ds:itemID="{8348F612-77D1-7444-87E9-1A2ED88D76ED}">
  <ds:schemaRefs>
    <ds:schemaRef ds:uri="http://schemas.openxmlformats.org/officeDocument/2006/bibliography"/>
  </ds:schemaRefs>
</ds:datastoreItem>
</file>

<file path=customXml/itemProps25.xml><?xml version="1.0" encoding="utf-8"?>
<ds:datastoreItem xmlns:ds="http://schemas.openxmlformats.org/officeDocument/2006/customXml" ds:itemID="{4F95DEDE-6871-C54C-809E-B20CBE945537}">
  <ds:schemaRefs>
    <ds:schemaRef ds:uri="http://schemas.openxmlformats.org/officeDocument/2006/bibliography"/>
  </ds:schemaRefs>
</ds:datastoreItem>
</file>

<file path=customXml/itemProps26.xml><?xml version="1.0" encoding="utf-8"?>
<ds:datastoreItem xmlns:ds="http://schemas.openxmlformats.org/officeDocument/2006/customXml" ds:itemID="{59D03E15-0B4D-954C-9B08-ED4CE4E26781}">
  <ds:schemaRefs>
    <ds:schemaRef ds:uri="http://schemas.openxmlformats.org/officeDocument/2006/bibliography"/>
  </ds:schemaRefs>
</ds:datastoreItem>
</file>

<file path=customXml/itemProps27.xml><?xml version="1.0" encoding="utf-8"?>
<ds:datastoreItem xmlns:ds="http://schemas.openxmlformats.org/officeDocument/2006/customXml" ds:itemID="{AAA5BE92-7FA8-194A-904A-93FEE8CEFF4A}">
  <ds:schemaRefs>
    <ds:schemaRef ds:uri="http://schemas.openxmlformats.org/officeDocument/2006/bibliography"/>
  </ds:schemaRefs>
</ds:datastoreItem>
</file>

<file path=customXml/itemProps28.xml><?xml version="1.0" encoding="utf-8"?>
<ds:datastoreItem xmlns:ds="http://schemas.openxmlformats.org/officeDocument/2006/customXml" ds:itemID="{67A7339B-4F07-A34C-820F-55C775690408}">
  <ds:schemaRefs>
    <ds:schemaRef ds:uri="http://schemas.openxmlformats.org/officeDocument/2006/bibliography"/>
  </ds:schemaRefs>
</ds:datastoreItem>
</file>

<file path=customXml/itemProps29.xml><?xml version="1.0" encoding="utf-8"?>
<ds:datastoreItem xmlns:ds="http://schemas.openxmlformats.org/officeDocument/2006/customXml" ds:itemID="{C2934F2E-C867-C844-818C-A5975AEF92D3}">
  <ds:schemaRefs>
    <ds:schemaRef ds:uri="http://schemas.openxmlformats.org/officeDocument/2006/bibliography"/>
  </ds:schemaRefs>
</ds:datastoreItem>
</file>

<file path=customXml/itemProps3.xml><?xml version="1.0" encoding="utf-8"?>
<ds:datastoreItem xmlns:ds="http://schemas.openxmlformats.org/officeDocument/2006/customXml" ds:itemID="{99FE56C0-0FC6-7D44-A0D9-2B055F102645}">
  <ds:schemaRefs>
    <ds:schemaRef ds:uri="http://schemas.openxmlformats.org/officeDocument/2006/bibliography"/>
  </ds:schemaRefs>
</ds:datastoreItem>
</file>

<file path=customXml/itemProps30.xml><?xml version="1.0" encoding="utf-8"?>
<ds:datastoreItem xmlns:ds="http://schemas.openxmlformats.org/officeDocument/2006/customXml" ds:itemID="{1D02AEDF-8292-9E4F-8C53-513270323750}">
  <ds:schemaRefs>
    <ds:schemaRef ds:uri="http://schemas.openxmlformats.org/officeDocument/2006/bibliography"/>
  </ds:schemaRefs>
</ds:datastoreItem>
</file>

<file path=customXml/itemProps31.xml><?xml version="1.0" encoding="utf-8"?>
<ds:datastoreItem xmlns:ds="http://schemas.openxmlformats.org/officeDocument/2006/customXml" ds:itemID="{2B2CBAD3-3430-0A43-8677-3798B1DE7FB3}">
  <ds:schemaRefs>
    <ds:schemaRef ds:uri="http://schemas.openxmlformats.org/officeDocument/2006/bibliography"/>
  </ds:schemaRefs>
</ds:datastoreItem>
</file>

<file path=customXml/itemProps32.xml><?xml version="1.0" encoding="utf-8"?>
<ds:datastoreItem xmlns:ds="http://schemas.openxmlformats.org/officeDocument/2006/customXml" ds:itemID="{1C003B3D-B2A9-7E4D-993A-F55F41B4950E}">
  <ds:schemaRefs>
    <ds:schemaRef ds:uri="http://schemas.openxmlformats.org/officeDocument/2006/bibliography"/>
  </ds:schemaRefs>
</ds:datastoreItem>
</file>

<file path=customXml/itemProps33.xml><?xml version="1.0" encoding="utf-8"?>
<ds:datastoreItem xmlns:ds="http://schemas.openxmlformats.org/officeDocument/2006/customXml" ds:itemID="{6B1B9732-3B5F-5747-A8D4-9D6C112F2D4B}">
  <ds:schemaRefs>
    <ds:schemaRef ds:uri="http://schemas.openxmlformats.org/officeDocument/2006/bibliography"/>
  </ds:schemaRefs>
</ds:datastoreItem>
</file>

<file path=customXml/itemProps34.xml><?xml version="1.0" encoding="utf-8"?>
<ds:datastoreItem xmlns:ds="http://schemas.openxmlformats.org/officeDocument/2006/customXml" ds:itemID="{82CB3551-CF15-9241-B7BA-534F1A5541D2}">
  <ds:schemaRefs>
    <ds:schemaRef ds:uri="http://schemas.openxmlformats.org/officeDocument/2006/bibliography"/>
  </ds:schemaRefs>
</ds:datastoreItem>
</file>

<file path=customXml/itemProps35.xml><?xml version="1.0" encoding="utf-8"?>
<ds:datastoreItem xmlns:ds="http://schemas.openxmlformats.org/officeDocument/2006/customXml" ds:itemID="{B88015B3-AF82-0F44-81D3-4AF69B637B96}">
  <ds:schemaRefs>
    <ds:schemaRef ds:uri="http://schemas.openxmlformats.org/officeDocument/2006/bibliography"/>
  </ds:schemaRefs>
</ds:datastoreItem>
</file>

<file path=customXml/itemProps36.xml><?xml version="1.0" encoding="utf-8"?>
<ds:datastoreItem xmlns:ds="http://schemas.openxmlformats.org/officeDocument/2006/customXml" ds:itemID="{278CBC20-E28C-6A45-A194-26A2A843EDEF}">
  <ds:schemaRefs>
    <ds:schemaRef ds:uri="http://schemas.openxmlformats.org/officeDocument/2006/bibliography"/>
  </ds:schemaRefs>
</ds:datastoreItem>
</file>

<file path=customXml/itemProps37.xml><?xml version="1.0" encoding="utf-8"?>
<ds:datastoreItem xmlns:ds="http://schemas.openxmlformats.org/officeDocument/2006/customXml" ds:itemID="{0DA99486-B487-1343-890C-967635095E00}">
  <ds:schemaRefs>
    <ds:schemaRef ds:uri="http://schemas.openxmlformats.org/officeDocument/2006/bibliography"/>
  </ds:schemaRefs>
</ds:datastoreItem>
</file>

<file path=customXml/itemProps38.xml><?xml version="1.0" encoding="utf-8"?>
<ds:datastoreItem xmlns:ds="http://schemas.openxmlformats.org/officeDocument/2006/customXml" ds:itemID="{EC7A38B5-E81D-4A46-82B6-26C042F65BCD}">
  <ds:schemaRefs>
    <ds:schemaRef ds:uri="http://schemas.openxmlformats.org/officeDocument/2006/bibliography"/>
  </ds:schemaRefs>
</ds:datastoreItem>
</file>

<file path=customXml/itemProps39.xml><?xml version="1.0" encoding="utf-8"?>
<ds:datastoreItem xmlns:ds="http://schemas.openxmlformats.org/officeDocument/2006/customXml" ds:itemID="{BE8CB565-A283-2B46-81B6-3D4DA4088426}">
  <ds:schemaRefs>
    <ds:schemaRef ds:uri="http://schemas.openxmlformats.org/officeDocument/2006/bibliography"/>
  </ds:schemaRefs>
</ds:datastoreItem>
</file>

<file path=customXml/itemProps4.xml><?xml version="1.0" encoding="utf-8"?>
<ds:datastoreItem xmlns:ds="http://schemas.openxmlformats.org/officeDocument/2006/customXml" ds:itemID="{D0F57935-F90E-0443-9BC2-079B688D70C6}">
  <ds:schemaRefs>
    <ds:schemaRef ds:uri="http://schemas.openxmlformats.org/officeDocument/2006/bibliography"/>
  </ds:schemaRefs>
</ds:datastoreItem>
</file>

<file path=customXml/itemProps40.xml><?xml version="1.0" encoding="utf-8"?>
<ds:datastoreItem xmlns:ds="http://schemas.openxmlformats.org/officeDocument/2006/customXml" ds:itemID="{F0159BA5-5EF8-C84F-8F31-AFA777D4AB52}">
  <ds:schemaRefs>
    <ds:schemaRef ds:uri="http://schemas.openxmlformats.org/officeDocument/2006/bibliography"/>
  </ds:schemaRefs>
</ds:datastoreItem>
</file>

<file path=customXml/itemProps41.xml><?xml version="1.0" encoding="utf-8"?>
<ds:datastoreItem xmlns:ds="http://schemas.openxmlformats.org/officeDocument/2006/customXml" ds:itemID="{8D853203-B70E-8446-A3EA-887ABCFD1661}">
  <ds:schemaRefs>
    <ds:schemaRef ds:uri="http://schemas.openxmlformats.org/officeDocument/2006/bibliography"/>
  </ds:schemaRefs>
</ds:datastoreItem>
</file>

<file path=customXml/itemProps42.xml><?xml version="1.0" encoding="utf-8"?>
<ds:datastoreItem xmlns:ds="http://schemas.openxmlformats.org/officeDocument/2006/customXml" ds:itemID="{E78F0205-1149-1E42-BD9E-EA6F4AA8A8A1}">
  <ds:schemaRefs>
    <ds:schemaRef ds:uri="http://schemas.openxmlformats.org/officeDocument/2006/bibliography"/>
  </ds:schemaRefs>
</ds:datastoreItem>
</file>

<file path=customXml/itemProps43.xml><?xml version="1.0" encoding="utf-8"?>
<ds:datastoreItem xmlns:ds="http://schemas.openxmlformats.org/officeDocument/2006/customXml" ds:itemID="{021DD76E-D42E-E74C-A165-DD4BDDA997C7}">
  <ds:schemaRefs>
    <ds:schemaRef ds:uri="http://schemas.openxmlformats.org/officeDocument/2006/bibliography"/>
  </ds:schemaRefs>
</ds:datastoreItem>
</file>

<file path=customXml/itemProps44.xml><?xml version="1.0" encoding="utf-8"?>
<ds:datastoreItem xmlns:ds="http://schemas.openxmlformats.org/officeDocument/2006/customXml" ds:itemID="{6ACACB92-E2CD-874E-8DF7-F8A3342A549B}">
  <ds:schemaRefs>
    <ds:schemaRef ds:uri="http://schemas.openxmlformats.org/officeDocument/2006/bibliography"/>
  </ds:schemaRefs>
</ds:datastoreItem>
</file>

<file path=customXml/itemProps45.xml><?xml version="1.0" encoding="utf-8"?>
<ds:datastoreItem xmlns:ds="http://schemas.openxmlformats.org/officeDocument/2006/customXml" ds:itemID="{D7C59491-E31A-A247-A426-41B2EEC82788}">
  <ds:schemaRefs>
    <ds:schemaRef ds:uri="http://schemas.openxmlformats.org/officeDocument/2006/bibliography"/>
  </ds:schemaRefs>
</ds:datastoreItem>
</file>

<file path=customXml/itemProps46.xml><?xml version="1.0" encoding="utf-8"?>
<ds:datastoreItem xmlns:ds="http://schemas.openxmlformats.org/officeDocument/2006/customXml" ds:itemID="{EC3583F0-7538-4448-9430-911863923D56}">
  <ds:schemaRefs>
    <ds:schemaRef ds:uri="http://schemas.openxmlformats.org/officeDocument/2006/bibliography"/>
  </ds:schemaRefs>
</ds:datastoreItem>
</file>

<file path=customXml/itemProps47.xml><?xml version="1.0" encoding="utf-8"?>
<ds:datastoreItem xmlns:ds="http://schemas.openxmlformats.org/officeDocument/2006/customXml" ds:itemID="{AB506B67-EF21-EE47-8B9B-E894FA3C0312}">
  <ds:schemaRefs>
    <ds:schemaRef ds:uri="http://schemas.openxmlformats.org/officeDocument/2006/bibliography"/>
  </ds:schemaRefs>
</ds:datastoreItem>
</file>

<file path=customXml/itemProps48.xml><?xml version="1.0" encoding="utf-8"?>
<ds:datastoreItem xmlns:ds="http://schemas.openxmlformats.org/officeDocument/2006/customXml" ds:itemID="{A14EE85D-58FD-AF47-839A-FFC6109B214E}">
  <ds:schemaRefs>
    <ds:schemaRef ds:uri="http://schemas.openxmlformats.org/officeDocument/2006/bibliography"/>
  </ds:schemaRefs>
</ds:datastoreItem>
</file>

<file path=customXml/itemProps49.xml><?xml version="1.0" encoding="utf-8"?>
<ds:datastoreItem xmlns:ds="http://schemas.openxmlformats.org/officeDocument/2006/customXml" ds:itemID="{F79B8754-BB55-1C46-9F51-7932D684D3C7}">
  <ds:schemaRefs>
    <ds:schemaRef ds:uri="http://schemas.openxmlformats.org/officeDocument/2006/bibliography"/>
  </ds:schemaRefs>
</ds:datastoreItem>
</file>

<file path=customXml/itemProps5.xml><?xml version="1.0" encoding="utf-8"?>
<ds:datastoreItem xmlns:ds="http://schemas.openxmlformats.org/officeDocument/2006/customXml" ds:itemID="{5B0BE478-101E-F845-A691-17B358540500}">
  <ds:schemaRefs>
    <ds:schemaRef ds:uri="http://schemas.openxmlformats.org/officeDocument/2006/bibliography"/>
  </ds:schemaRefs>
</ds:datastoreItem>
</file>

<file path=customXml/itemProps50.xml><?xml version="1.0" encoding="utf-8"?>
<ds:datastoreItem xmlns:ds="http://schemas.openxmlformats.org/officeDocument/2006/customXml" ds:itemID="{2B020695-105D-0949-9082-F0F1B1F0946F}">
  <ds:schemaRefs>
    <ds:schemaRef ds:uri="http://schemas.openxmlformats.org/officeDocument/2006/bibliography"/>
  </ds:schemaRefs>
</ds:datastoreItem>
</file>

<file path=customXml/itemProps51.xml><?xml version="1.0" encoding="utf-8"?>
<ds:datastoreItem xmlns:ds="http://schemas.openxmlformats.org/officeDocument/2006/customXml" ds:itemID="{D73ADB07-2CD6-034F-9D32-AB7D0551795B}">
  <ds:schemaRefs>
    <ds:schemaRef ds:uri="http://schemas.openxmlformats.org/officeDocument/2006/bibliography"/>
  </ds:schemaRefs>
</ds:datastoreItem>
</file>

<file path=customXml/itemProps52.xml><?xml version="1.0" encoding="utf-8"?>
<ds:datastoreItem xmlns:ds="http://schemas.openxmlformats.org/officeDocument/2006/customXml" ds:itemID="{792E4305-D601-A240-9266-69116690EEE4}">
  <ds:schemaRefs>
    <ds:schemaRef ds:uri="http://schemas.openxmlformats.org/officeDocument/2006/bibliography"/>
  </ds:schemaRefs>
</ds:datastoreItem>
</file>

<file path=customXml/itemProps6.xml><?xml version="1.0" encoding="utf-8"?>
<ds:datastoreItem xmlns:ds="http://schemas.openxmlformats.org/officeDocument/2006/customXml" ds:itemID="{64D277B0-4D45-964A-85DE-35717A77658A}">
  <ds:schemaRefs>
    <ds:schemaRef ds:uri="http://schemas.openxmlformats.org/officeDocument/2006/bibliography"/>
  </ds:schemaRefs>
</ds:datastoreItem>
</file>

<file path=customXml/itemProps7.xml><?xml version="1.0" encoding="utf-8"?>
<ds:datastoreItem xmlns:ds="http://schemas.openxmlformats.org/officeDocument/2006/customXml" ds:itemID="{D3DAF7F5-2DAC-C441-BD33-8F41C4930488}">
  <ds:schemaRefs>
    <ds:schemaRef ds:uri="http://schemas.openxmlformats.org/officeDocument/2006/bibliography"/>
  </ds:schemaRefs>
</ds:datastoreItem>
</file>

<file path=customXml/itemProps8.xml><?xml version="1.0" encoding="utf-8"?>
<ds:datastoreItem xmlns:ds="http://schemas.openxmlformats.org/officeDocument/2006/customXml" ds:itemID="{68E5FAC5-DCC8-6F42-8251-07CA3F5BAC00}">
  <ds:schemaRefs>
    <ds:schemaRef ds:uri="http://schemas.openxmlformats.org/officeDocument/2006/bibliography"/>
  </ds:schemaRefs>
</ds:datastoreItem>
</file>

<file path=customXml/itemProps9.xml><?xml version="1.0" encoding="utf-8"?>
<ds:datastoreItem xmlns:ds="http://schemas.openxmlformats.org/officeDocument/2006/customXml" ds:itemID="{56665A9C-2C06-8B4C-BAE0-0EE9EBE1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99</Pages>
  <Words>27672</Words>
  <Characters>157734</Characters>
  <Application>Microsoft Macintosh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mbudiu</dc:creator>
  <cp:keywords/>
  <dc:description/>
  <cp:lastModifiedBy>Mihai Budiu</cp:lastModifiedBy>
  <cp:revision>584</cp:revision>
  <cp:lastPrinted>2015-06-03T16:15:00Z</cp:lastPrinted>
  <dcterms:created xsi:type="dcterms:W3CDTF">2016-03-14T04:02:00Z</dcterms:created>
  <dcterms:modified xsi:type="dcterms:W3CDTF">2016-04-06T23:36:00Z</dcterms:modified>
</cp:coreProperties>
</file>